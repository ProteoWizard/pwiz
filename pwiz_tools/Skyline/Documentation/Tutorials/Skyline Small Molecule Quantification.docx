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9246AD"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77777777" w:rsidR="008C0C60" w:rsidRDefault="008C0C60" w:rsidP="008C0C60">
      <w:pPr>
        <w:spacing w:after="120"/>
      </w:pPr>
      <w:r>
        <w:rPr>
          <w:noProof/>
        </w:rPr>
        <w:drawing>
          <wp:inline distT="0" distB="0" distL="0" distR="0" wp14:anchorId="47BABF6E" wp14:editId="624EBEF1">
            <wp:extent cx="1790700" cy="1790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700" cy="1790700"/>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7777777" w:rsidR="008C0C60" w:rsidRDefault="008C0C60" w:rsidP="008C0C60">
      <w:pPr>
        <w:spacing w:after="120"/>
      </w:pPr>
      <w:r>
        <w:rPr>
          <w:noProof/>
        </w:rPr>
        <w:drawing>
          <wp:inline distT="0" distB="0" distL="0" distR="0" wp14:anchorId="0200178B" wp14:editId="5893E9DD">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32AFE699" w14:textId="1BD9BA9B" w:rsidR="003A02DF" w:rsidRDefault="00015041" w:rsidP="00F5484E">
      <w:pPr>
        <w:keepNext/>
      </w:pPr>
      <w:r>
        <w:t xml:space="preserve">Skyline will show the </w:t>
      </w:r>
      <w:r>
        <w:rPr>
          <w:b/>
          <w:bCs/>
        </w:rPr>
        <w:t>Insert</w:t>
      </w:r>
      <w:r>
        <w:t xml:space="preserve"> form</w:t>
      </w:r>
      <w:r w:rsidR="00F5484E">
        <w:t>:</w:t>
      </w:r>
      <w:r w:rsidR="00462243">
        <w:t xml:space="preserve"> </w:t>
      </w:r>
      <w:r w:rsidR="00E43D7C">
        <w:t xml:space="preserve"> </w:t>
      </w:r>
    </w:p>
    <w:p w14:paraId="212E38A7" w14:textId="7AEABD5B" w:rsidR="001C55F1" w:rsidRDefault="00953CF5" w:rsidP="00C86489">
      <w:r>
        <w:rPr>
          <w:noProof/>
        </w:rPr>
        <w:drawing>
          <wp:inline distT="0" distB="0" distL="0" distR="0" wp14:anchorId="1A6F3EA0" wp14:editId="3BB3B971">
            <wp:extent cx="5943600" cy="2084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084070"/>
                    </a:xfrm>
                    <a:prstGeom prst="rect">
                      <a:avLst/>
                    </a:prstGeom>
                  </pic:spPr>
                </pic:pic>
              </a:graphicData>
            </a:graphic>
          </wp:inline>
        </w:drawing>
      </w:r>
    </w:p>
    <w:p w14:paraId="05401392" w14:textId="409447B0" w:rsidR="00194CD5" w:rsidRPr="001742EE" w:rsidRDefault="00634D8D" w:rsidP="00634D8D">
      <w:r>
        <w:t>Normally</w:t>
      </w:r>
      <w:r w:rsidR="00944784">
        <w:t>,</w:t>
      </w:r>
      <w:r>
        <w:t xml:space="preserve"> you would </w:t>
      </w:r>
      <w:r w:rsidR="00462243">
        <w:t xml:space="preserve">copy and paste a transition list from Excel or some other </w:t>
      </w:r>
      <w:r w:rsidR="002669ED">
        <w:t>external source</w:t>
      </w:r>
      <w:r w:rsidR="00462243">
        <w:t>, but in this case</w:t>
      </w:r>
      <w:r w:rsidR="00F5484E">
        <w:t>,</w:t>
      </w:r>
      <w:r w:rsidR="00462243">
        <w:t xml:space="preserve"> </w:t>
      </w:r>
      <w:r w:rsidR="00F5484E">
        <w:t xml:space="preserve">the </w:t>
      </w:r>
      <w:r w:rsidR="00462243">
        <w:t xml:space="preserve">transition list </w:t>
      </w:r>
      <w:r w:rsidR="00F5484E">
        <w:t xml:space="preserve">is small enough it </w:t>
      </w:r>
      <w:r w:rsidR="00462243">
        <w:t>can enter</w:t>
      </w:r>
      <w:r w:rsidR="00F5484E">
        <w:t>ed</w:t>
      </w:r>
      <w:r w:rsidR="00462243">
        <w:t xml:space="preserve"> by hand.</w:t>
      </w:r>
    </w:p>
    <w:p w14:paraId="063B84A9" w14:textId="33D66B60" w:rsidR="00D50CB3" w:rsidRDefault="003A02DF" w:rsidP="00634D8D">
      <w:r>
        <w:t xml:space="preserve">You can </w:t>
      </w:r>
      <w:r w:rsidR="00DE5BBD">
        <w:t xml:space="preserve">see that there are </w:t>
      </w:r>
      <w:r w:rsidR="00C53593">
        <w:t>currently a lot of columns</w:t>
      </w:r>
      <w:r w:rsidR="00DE5BBD">
        <w:t xml:space="preserve"> in the </w:t>
      </w:r>
      <w:r w:rsidR="00DE5BBD" w:rsidRPr="000E4159">
        <w:rPr>
          <w:b/>
          <w:bCs/>
        </w:rPr>
        <w:t>Insert</w:t>
      </w:r>
      <w:r w:rsidR="00DE5BBD">
        <w:t xml:space="preserve"> </w:t>
      </w:r>
      <w:r>
        <w:t>form</w:t>
      </w:r>
      <w:r w:rsidR="00DE5BBD">
        <w:t xml:space="preserve">, and </w:t>
      </w:r>
      <w:r w:rsidR="00C53593">
        <w:t>this tutorial will also benefit from a different column order</w:t>
      </w:r>
      <w:r w:rsidR="00DE5BBD">
        <w:t xml:space="preserve">. </w:t>
      </w:r>
      <w:r w:rsidR="00D50CB3">
        <w:t>Both issues are</w:t>
      </w:r>
      <w:r w:rsidR="00DE5BBD">
        <w:t xml:space="preserve"> easy to </w:t>
      </w:r>
      <w:r w:rsidR="00D50CB3">
        <w:t>correct</w:t>
      </w:r>
      <w:r w:rsidR="00DE5BBD">
        <w:t>:</w:t>
      </w:r>
    </w:p>
    <w:p w14:paraId="345CF8D9" w14:textId="38D19CDC" w:rsidR="00DE5BBD" w:rsidRDefault="00D50CB3" w:rsidP="00682FFE">
      <w:pPr>
        <w:pStyle w:val="ListParagraph"/>
        <w:keepNext/>
        <w:numPr>
          <w:ilvl w:val="0"/>
          <w:numId w:val="2"/>
        </w:numPr>
      </w:pPr>
      <w:r>
        <w:lastRenderedPageBreak/>
        <w:t xml:space="preserve">Click </w:t>
      </w:r>
      <w:r w:rsidR="00DE5BBD">
        <w:t xml:space="preserve">the </w:t>
      </w:r>
      <w:r w:rsidR="00DE5BBD" w:rsidRPr="000E4159">
        <w:rPr>
          <w:b/>
          <w:bCs/>
        </w:rPr>
        <w:t>Columns</w:t>
      </w:r>
      <w:r w:rsidR="00DE5BBD">
        <w:t xml:space="preserve"> </w:t>
      </w:r>
      <w:r w:rsidR="00DE5BBD" w:rsidRPr="00CD4701">
        <w:t xml:space="preserve">button </w:t>
      </w:r>
      <w:r w:rsidR="00DE5BBD">
        <w:t>and</w:t>
      </w:r>
      <w:r w:rsidR="00682FFE">
        <w:t xml:space="preserve"> click the check boxes in the popup list to achieve the state below</w:t>
      </w:r>
      <w:r w:rsidR="00DE5BBD">
        <w:t>.</w:t>
      </w:r>
    </w:p>
    <w:p w14:paraId="7DFFFDEA" w14:textId="6081D564" w:rsidR="00DE5BBD" w:rsidRDefault="00953CF5" w:rsidP="00672317">
      <w:r>
        <w:rPr>
          <w:noProof/>
        </w:rPr>
        <w:drawing>
          <wp:inline distT="0" distB="0" distL="0" distR="0" wp14:anchorId="667F81F5" wp14:editId="3DE3A01A">
            <wp:extent cx="2219325" cy="661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6619875"/>
                    </a:xfrm>
                    <a:prstGeom prst="rect">
                      <a:avLst/>
                    </a:prstGeom>
                    <a:noFill/>
                    <a:ln>
                      <a:noFill/>
                    </a:ln>
                  </pic:spPr>
                </pic:pic>
              </a:graphicData>
            </a:graphic>
          </wp:inline>
        </w:drawing>
      </w:r>
    </w:p>
    <w:p w14:paraId="60BCE4A1" w14:textId="77777777" w:rsidR="00D50CB3" w:rsidRDefault="00D50CB3" w:rsidP="008C0C60">
      <w:pPr>
        <w:keepNext/>
      </w:pPr>
      <w:r>
        <w:lastRenderedPageBreak/>
        <w:t xml:space="preserve">Next do the following to reorder the columns in the </w:t>
      </w:r>
      <w:r>
        <w:rPr>
          <w:b/>
          <w:bCs/>
        </w:rPr>
        <w:t xml:space="preserve">Insert </w:t>
      </w:r>
      <w:r>
        <w:t>form:</w:t>
      </w:r>
    </w:p>
    <w:p w14:paraId="6415EAEF" w14:textId="06610CDD" w:rsidR="008C0C60" w:rsidRDefault="00D50CB3" w:rsidP="00682FFE">
      <w:pPr>
        <w:pStyle w:val="ListParagraph"/>
        <w:keepNext/>
        <w:numPr>
          <w:ilvl w:val="0"/>
          <w:numId w:val="2"/>
        </w:numPr>
      </w:pPr>
      <w:r>
        <w:t xml:space="preserve">Click and drag each column header you want to move to the </w:t>
      </w:r>
      <w:r w:rsidR="00353C8E">
        <w:t xml:space="preserve">order </w:t>
      </w:r>
      <w:r w:rsidR="00682FFE">
        <w:t>shown below</w:t>
      </w:r>
      <w:r w:rsidR="00353C8E">
        <w:t>.</w:t>
      </w:r>
    </w:p>
    <w:p w14:paraId="7C049EA1" w14:textId="106C50AA" w:rsidR="00BA46EB" w:rsidRDefault="00953CF5" w:rsidP="00672317">
      <w:r>
        <w:rPr>
          <w:noProof/>
        </w:rPr>
        <w:drawing>
          <wp:inline distT="0" distB="0" distL="0" distR="0" wp14:anchorId="265F4E3F" wp14:editId="0BD76986">
            <wp:extent cx="5943600" cy="20840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84070"/>
                    </a:xfrm>
                    <a:prstGeom prst="rect">
                      <a:avLst/>
                    </a:prstGeom>
                  </pic:spPr>
                </pic:pic>
              </a:graphicData>
            </a:graphic>
          </wp:inline>
        </w:drawing>
      </w:r>
      <w:r w:rsidR="0061766E">
        <w:rPr>
          <w:noProof/>
        </w:rPr>
        <w:t xml:space="preserve"> </w:t>
      </w:r>
      <w:r w:rsidR="00BA07D3">
        <w:rPr>
          <w:noProof/>
        </w:rPr>
        <w:t xml:space="preserve"> </w:t>
      </w:r>
    </w:p>
    <w:p w14:paraId="58467E26" w14:textId="7BC6EBAA" w:rsidR="00353C8E" w:rsidRDefault="00E37E86" w:rsidP="001C23F8">
      <w:pPr>
        <w:keepNext/>
      </w:pPr>
      <w:r>
        <w:t>E</w:t>
      </w:r>
      <w:r w:rsidR="003E52A1">
        <w:t xml:space="preserve">nter </w:t>
      </w:r>
      <w:r w:rsidR="00156DEA">
        <w:t>the following values</w:t>
      </w:r>
      <w:r w:rsidR="003E52A1">
        <w:t xml:space="preserve"> in the </w:t>
      </w:r>
      <w:r w:rsidR="003E52A1" w:rsidRPr="003E52A1">
        <w:rPr>
          <w:b/>
        </w:rPr>
        <w:t>Insert</w:t>
      </w:r>
      <w:r w:rsidR="003E52A1">
        <w:t xml:space="preserve"> form</w:t>
      </w:r>
      <w:r w:rsidR="00156DEA">
        <w:t xml:space="preserve"> </w:t>
      </w:r>
      <w:r w:rsidR="003E52A1">
        <w:t xml:space="preserve">(or better yet, copy and paste </w:t>
      </w:r>
      <w:r w:rsidR="00156DEA">
        <w:t>from this PDF</w:t>
      </w:r>
      <w:r w:rsidR="003E52A1">
        <w:t>)</w:t>
      </w:r>
      <w:r w:rsidR="00353C8E">
        <w:t>:</w:t>
      </w:r>
    </w:p>
    <w:p w14:paraId="194BCF86" w14:textId="31C5077F" w:rsidR="00F5484E" w:rsidRDefault="00F5484E" w:rsidP="00F5484E">
      <w:pPr>
        <w:pStyle w:val="ListParagraph"/>
        <w:keepNext/>
        <w:numPr>
          <w:ilvl w:val="0"/>
          <w:numId w:val="2"/>
        </w:numPr>
      </w:pPr>
      <w:r>
        <w:t xml:space="preserve">Select the two rows below by dragging over them and then </w:t>
      </w:r>
      <w:r w:rsidRPr="00F5484E">
        <w:rPr>
          <w:rFonts w:eastAsia="Calibri"/>
          <w:b/>
          <w:bCs/>
          <w:highlight w:val="white"/>
        </w:rPr>
        <w:t xml:space="preserve">Copy </w:t>
      </w:r>
      <w:r w:rsidR="00682FFE">
        <w:rPr>
          <w:rFonts w:eastAsia="Calibri"/>
          <w:highlight w:val="white"/>
        </w:rPr>
        <w:t>(C</w:t>
      </w:r>
      <w:r w:rsidRPr="00F5484E">
        <w:rPr>
          <w:rFonts w:eastAsia="Calibri"/>
          <w:highlight w:val="white"/>
        </w:rPr>
        <w:t>t</w:t>
      </w:r>
      <w:r w:rsidR="00682FFE">
        <w:rPr>
          <w:rFonts w:eastAsia="Calibri"/>
          <w:highlight w:val="white"/>
        </w:rPr>
        <w:t>rl-</w:t>
      </w:r>
      <w:r>
        <w:rPr>
          <w:rFonts w:eastAsia="Calibri"/>
          <w:highlight w:val="white"/>
        </w:rPr>
        <w:t>C)</w:t>
      </w:r>
      <w:r>
        <w:t>.</w:t>
      </w:r>
    </w:p>
    <w:p w14:paraId="236254CB" w14:textId="41D6EAC1" w:rsidR="005E5FCA" w:rsidRDefault="005E5FCA" w:rsidP="005E5FCA">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6CF8D510" w14:textId="797F83A7" w:rsidR="00F5484E" w:rsidRPr="00F5484E" w:rsidRDefault="00682FFE" w:rsidP="00F5484E">
      <w:pPr>
        <w:pStyle w:val="ListParagraph"/>
        <w:numPr>
          <w:ilvl w:val="0"/>
          <w:numId w:val="2"/>
        </w:numPr>
        <w:rPr>
          <w:rFonts w:eastAsia="Calibri"/>
          <w:highlight w:val="white"/>
        </w:rPr>
      </w:pPr>
      <w:r>
        <w:rPr>
          <w:rFonts w:eastAsia="Calibri"/>
          <w:highlight w:val="white"/>
        </w:rPr>
        <w:t>Make sure the selected cell in the</w:t>
      </w:r>
      <w:r w:rsidR="00F5484E">
        <w:rPr>
          <w:rFonts w:eastAsia="Calibri"/>
          <w:highlight w:val="white"/>
        </w:rPr>
        <w:t xml:space="preserve"> </w:t>
      </w:r>
      <w:r w:rsidR="00F5484E" w:rsidRPr="00F5484E">
        <w:rPr>
          <w:rFonts w:eastAsia="Calibri"/>
          <w:b/>
          <w:bCs/>
          <w:highlight w:val="white"/>
        </w:rPr>
        <w:t xml:space="preserve">Insert </w:t>
      </w:r>
      <w:r w:rsidR="00F5484E">
        <w:rPr>
          <w:rFonts w:eastAsia="Calibri"/>
          <w:highlight w:val="white"/>
        </w:rPr>
        <w:t>form</w:t>
      </w:r>
      <w:r>
        <w:rPr>
          <w:rFonts w:eastAsia="Calibri"/>
          <w:highlight w:val="white"/>
        </w:rPr>
        <w:t xml:space="preserve"> appears the same as above (all blue and not with a blinking cursor)</w:t>
      </w:r>
      <w:r w:rsidR="00F5484E">
        <w:rPr>
          <w:rFonts w:eastAsia="Calibri"/>
          <w:highlight w:val="white"/>
        </w:rPr>
        <w:t xml:space="preserve"> and </w:t>
      </w:r>
      <w:r w:rsidR="00F5484E" w:rsidRPr="00F5484E">
        <w:rPr>
          <w:rFonts w:eastAsia="Calibri"/>
          <w:b/>
          <w:bCs/>
          <w:highlight w:val="white"/>
        </w:rPr>
        <w:t>Paste</w:t>
      </w:r>
      <w:r>
        <w:rPr>
          <w:rFonts w:eastAsia="Calibri"/>
          <w:highlight w:val="white"/>
        </w:rPr>
        <w:t xml:space="preserve"> (C</w:t>
      </w:r>
      <w:r w:rsidR="00F5484E">
        <w:rPr>
          <w:rFonts w:eastAsia="Calibri"/>
          <w:highlight w:val="white"/>
        </w:rPr>
        <w:t>t</w:t>
      </w:r>
      <w:r>
        <w:rPr>
          <w:rFonts w:eastAsia="Calibri"/>
          <w:highlight w:val="white"/>
        </w:rPr>
        <w:t>rl-</w:t>
      </w:r>
      <w:r w:rsidR="00F5484E">
        <w:rPr>
          <w:rFonts w:eastAsia="Calibri"/>
          <w:highlight w:val="white"/>
        </w:rPr>
        <w:t>V)</w:t>
      </w:r>
      <w:r>
        <w:rPr>
          <w:rFonts w:eastAsia="Calibri"/>
          <w:highlight w:val="white"/>
        </w:rPr>
        <w:t>.</w:t>
      </w:r>
    </w:p>
    <w:p w14:paraId="0E5BB32F" w14:textId="77777777" w:rsidR="00BA46EB" w:rsidRDefault="00840C80" w:rsidP="001C23F8">
      <w:pPr>
        <w:keepNext/>
      </w:pPr>
      <w:r>
        <w:t xml:space="preserve">If you accidentally got the column order wrong, then you will see an error at this point. Otherwise, the </w:t>
      </w:r>
      <w:r>
        <w:rPr>
          <w:b/>
          <w:bCs/>
        </w:rPr>
        <w:t>Insert</w:t>
      </w:r>
      <w:r>
        <w:t xml:space="preserve"> form should look like this:</w:t>
      </w:r>
    </w:p>
    <w:p w14:paraId="6EF5D7D4" w14:textId="6906610E" w:rsidR="00BA46EB" w:rsidRDefault="00953CF5" w:rsidP="00672317">
      <w:r>
        <w:rPr>
          <w:noProof/>
        </w:rPr>
        <w:drawing>
          <wp:inline distT="0" distB="0" distL="0" distR="0" wp14:anchorId="34C6461B" wp14:editId="4982CF69">
            <wp:extent cx="5943600" cy="20840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084070"/>
                    </a:xfrm>
                    <a:prstGeom prst="rect">
                      <a:avLst/>
                    </a:prstGeom>
                  </pic:spPr>
                </pic:pic>
              </a:graphicData>
            </a:graphic>
          </wp:inline>
        </w:drawing>
      </w:r>
      <w:r w:rsidR="0061766E">
        <w:rPr>
          <w:noProof/>
        </w:rPr>
        <w:t xml:space="preserve"> </w:t>
      </w:r>
    </w:p>
    <w:p w14:paraId="6865E456" w14:textId="77777777" w:rsidR="00840C80" w:rsidRDefault="00840C80" w:rsidP="00BE684A">
      <w:pPr>
        <w:pStyle w:val="ListParagraph"/>
        <w:numPr>
          <w:ilvl w:val="0"/>
          <w:numId w:val="3"/>
        </w:numPr>
      </w:pPr>
      <w:r>
        <w:t xml:space="preserve">Click the </w:t>
      </w:r>
      <w:r>
        <w:rPr>
          <w:b/>
          <w:bCs/>
        </w:rPr>
        <w:t>Insert</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w:t>
            </w:r>
            <w:r>
              <w:lastRenderedPageBreak/>
              <w:t xml:space="preserve">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lastRenderedPageBreak/>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t>Your Skyline window should now look like</w:t>
      </w:r>
      <w:r w:rsidR="00575B13">
        <w:t xml:space="preserve"> this</w:t>
      </w:r>
      <w:r>
        <w:t>:</w:t>
      </w:r>
    </w:p>
    <w:p w14:paraId="0D9FB772" w14:textId="4452ED27" w:rsidR="00BA46EB" w:rsidRDefault="00B8059D" w:rsidP="001C23F8">
      <w:r>
        <w:rPr>
          <w:noProof/>
        </w:rPr>
        <w:drawing>
          <wp:inline distT="0" distB="0" distL="0" distR="0" wp14:anchorId="3C60C5FD" wp14:editId="322F7B9C">
            <wp:extent cx="5943600" cy="39738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97383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25B7B00B" w:rsidR="0088600F" w:rsidRDefault="00B8059D" w:rsidP="008C0C60">
      <w:r>
        <w:rPr>
          <w:noProof/>
        </w:rPr>
        <w:drawing>
          <wp:inline distT="0" distB="0" distL="0" distR="0" wp14:anchorId="12E958C3" wp14:editId="1CFEDE40">
            <wp:extent cx="3781425" cy="573405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81425" cy="5734050"/>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78A0F392" w:rsidR="0088600F" w:rsidRDefault="00B8059D" w:rsidP="008C0C60">
      <w:pPr>
        <w:rPr>
          <w:noProof/>
        </w:rPr>
      </w:pPr>
      <w:r>
        <w:rPr>
          <w:noProof/>
        </w:rPr>
        <w:drawing>
          <wp:inline distT="0" distB="0" distL="0" distR="0" wp14:anchorId="4CCED1DD" wp14:editId="3555E580">
            <wp:extent cx="3781425" cy="5734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81425" cy="5734050"/>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00117F95"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w:t>
      </w:r>
      <w:r>
        <w:lastRenderedPageBreak/>
        <w:t>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lastRenderedPageBreak/>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745C6210" w:rsidR="00564E11" w:rsidRPr="00564E11" w:rsidRDefault="00B8059D" w:rsidP="004B78F3">
      <w:pPr>
        <w:pStyle w:val="ListParagraph"/>
        <w:spacing w:before="240" w:after="160" w:line="480" w:lineRule="auto"/>
        <w:ind w:left="0"/>
      </w:pPr>
      <w:r>
        <w:rPr>
          <w:noProof/>
        </w:rPr>
        <w:drawing>
          <wp:inline distT="0" distB="0" distL="0" distR="0" wp14:anchorId="172B076F" wp14:editId="68C8FE78">
            <wp:extent cx="3581400" cy="4200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81400" cy="4200525"/>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p>
    <w:p w14:paraId="196F66F4" w14:textId="4D130B23" w:rsidR="00BA46EB" w:rsidRDefault="00B8059D" w:rsidP="00672317">
      <w:r>
        <w:rPr>
          <w:noProof/>
        </w:rPr>
        <w:drawing>
          <wp:inline distT="0" distB="0" distL="0" distR="0" wp14:anchorId="6E9F23EA" wp14:editId="2F61E567">
            <wp:extent cx="5943600" cy="3190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19087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446325B6" w:rsidR="00A375C7" w:rsidRDefault="00B8059D" w:rsidP="008B2B5B">
      <w:pPr>
        <w:spacing w:before="240"/>
      </w:pPr>
      <w:r>
        <w:rPr>
          <w:noProof/>
        </w:rPr>
        <w:drawing>
          <wp:inline distT="0" distB="0" distL="0" distR="0" wp14:anchorId="2AAAA0EB" wp14:editId="2AE02B22">
            <wp:extent cx="5943600" cy="39738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97383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6B325028" w:rsidR="009B773E" w:rsidRDefault="00B8059D" w:rsidP="00D21435">
      <w:r>
        <w:rPr>
          <w:noProof/>
        </w:rPr>
        <w:drawing>
          <wp:inline distT="0" distB="0" distL="0" distR="0" wp14:anchorId="0439ED2B" wp14:editId="2EFB6514">
            <wp:extent cx="5943600" cy="3973830"/>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97383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“DoubleBlank”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“DoubleBlank”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093C7C23" w:rsidR="00F72F39" w:rsidRDefault="00B8059D" w:rsidP="00162F73">
      <w:pPr>
        <w:rPr>
          <w:rFonts w:ascii="Times New Roman" w:hAnsi="Times New Roman"/>
          <w:sz w:val="24"/>
          <w:szCs w:val="24"/>
        </w:rPr>
      </w:pPr>
      <w:r>
        <w:rPr>
          <w:noProof/>
        </w:rPr>
        <w:lastRenderedPageBreak/>
        <w:drawing>
          <wp:inline distT="0" distB="0" distL="0" distR="0" wp14:anchorId="7072F1E6" wp14:editId="469E671E">
            <wp:extent cx="5943600" cy="3973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97383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1E87967C" w:rsidR="001870D7" w:rsidRDefault="00EA5FBE" w:rsidP="004B78F3">
      <w:r>
        <w:rPr>
          <w:noProof/>
        </w:rPr>
        <w:drawing>
          <wp:inline distT="0" distB="0" distL="0" distR="0" wp14:anchorId="52A4E099" wp14:editId="0B1F1083">
            <wp:extent cx="5943600" cy="397383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973830"/>
                    </a:xfrm>
                    <a:prstGeom prst="rect">
                      <a:avLst/>
                    </a:prstGeom>
                  </pic:spPr>
                </pic:pic>
              </a:graphicData>
            </a:graphic>
          </wp:inline>
        </w:drawing>
      </w:r>
    </w:p>
    <w:p w14:paraId="50B5C5E7" w14:textId="6876224E" w:rsidR="003C31D9" w:rsidRDefault="003C31D9" w:rsidP="004B78F3">
      <w:r>
        <w:t>Repeat the steps above for the other two “DoubleBlank”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“uM”.</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0B8FDAA0" w:rsidR="006A7250" w:rsidRDefault="00EA5FBE" w:rsidP="008C0C60">
      <w:r>
        <w:rPr>
          <w:noProof/>
        </w:rPr>
        <w:drawing>
          <wp:inline distT="0" distB="0" distL="0" distR="0" wp14:anchorId="28C2E6F2" wp14:editId="58229BF1">
            <wp:extent cx="3781425" cy="51911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1425" cy="5191125"/>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r w:rsidR="005F5FD4" w:rsidRPr="00A12B00">
        <w:rPr>
          <w:bCs/>
        </w:rPr>
        <w:t>uM</w:t>
      </w:r>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41738434" w:rsidR="00336564" w:rsidRDefault="00C57820" w:rsidP="00336564">
      <w:r>
        <w:rPr>
          <w:noProof/>
        </w:rPr>
        <w:drawing>
          <wp:inline distT="0" distB="0" distL="0" distR="0" wp14:anchorId="07A3A3F9" wp14:editId="0E756DB8">
            <wp:extent cx="5943600" cy="34385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38525"/>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shift+click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lastRenderedPageBreak/>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“DoubleBlank_”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“SmallMolecule</w:t>
      </w:r>
      <w:r w:rsidR="00991A6A">
        <w:t xml:space="preserve">Quant”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2AF49D4F"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C57820">
        <w:rPr>
          <w:noProof/>
        </w:rPr>
        <w:drawing>
          <wp:inline distT="0" distB="0" distL="0" distR="0" wp14:anchorId="054396B3" wp14:editId="085E1BC8">
            <wp:extent cx="5943600" cy="6550660"/>
            <wp:effectExtent l="0" t="0" r="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6550660"/>
                    </a:xfrm>
                    <a:prstGeom prst="rect">
                      <a:avLst/>
                    </a:prstGeom>
                  </pic:spPr>
                </pic:pic>
              </a:graphicData>
            </a:graphic>
          </wp:inline>
        </w:drawing>
      </w:r>
    </w:p>
    <w:p w14:paraId="0E3DB750" w14:textId="77777777" w:rsidR="00DF56C3" w:rsidRDefault="00DF56C3" w:rsidP="00394DFD">
      <w:pPr>
        <w:pStyle w:val="Heading1"/>
      </w:pPr>
      <w:r>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lastRenderedPageBreak/>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7901FD96" w14:textId="7C9A8AA6" w:rsidR="0053412E" w:rsidRDefault="00A12B00" w:rsidP="003D3795">
      <w:pPr>
        <w:keepNext/>
      </w:pPr>
      <w:r>
        <w:t xml:space="preserve">The </w:t>
      </w:r>
      <w:r>
        <w:rPr>
          <w:b/>
          <w:bCs/>
        </w:rPr>
        <w:t xml:space="preserve">Calibration Curve </w:t>
      </w:r>
      <w:r>
        <w:t>form</w:t>
      </w:r>
      <w:r w:rsidR="00592831">
        <w:t xml:space="preserve"> should appear</w:t>
      </w:r>
      <w:r w:rsidR="003D3795">
        <w:t xml:space="preserve"> looking like this</w:t>
      </w:r>
      <w:r w:rsidR="0053412E">
        <w:t>:</w:t>
      </w:r>
    </w:p>
    <w:p w14:paraId="5C6A6857" w14:textId="7E68660F" w:rsidR="0053412E" w:rsidRDefault="00C57820" w:rsidP="00C57820">
      <w:pPr>
        <w:pStyle w:val="ListParagraph"/>
        <w:ind w:left="0"/>
      </w:pPr>
      <w:r>
        <w:rPr>
          <w:noProof/>
        </w:rPr>
        <w:drawing>
          <wp:inline distT="0" distB="0" distL="0" distR="0" wp14:anchorId="06203DFF" wp14:editId="1DF70C85">
            <wp:extent cx="5562600" cy="411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62600" cy="4114800"/>
                    </a:xfrm>
                    <a:prstGeom prst="rect">
                      <a:avLst/>
                    </a:prstGeom>
                  </pic:spPr>
                </pic:pic>
              </a:graphicData>
            </a:graphic>
          </wp:inline>
        </w:drawing>
      </w:r>
    </w:p>
    <w:p w14:paraId="7931AD64" w14:textId="7A55473B" w:rsidR="0053412E" w:rsidRDefault="0053412E" w:rsidP="0053412E">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mostly between the Light:Heavy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lastRenderedPageBreak/>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r w:rsidRPr="00461207">
        <w:rPr>
          <w:bCs/>
        </w:rPr>
        <w:t>Replicates_custom_quant</w:t>
      </w:r>
      <w:bookmarkEnd w:id="4"/>
      <w:bookmarkEnd w:id="5"/>
      <w:bookmarkEnd w:id="6"/>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18E9A210"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91B01">
        <w:rPr>
          <w:noProof/>
        </w:rPr>
        <w:drawing>
          <wp:inline distT="0" distB="0" distL="0" distR="0" wp14:anchorId="55FAF636" wp14:editId="3F5CB1C1">
            <wp:extent cx="5943600" cy="660463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6604635"/>
                    </a:xfrm>
                    <a:prstGeom prst="rect">
                      <a:avLst/>
                    </a:prstGeom>
                  </pic:spPr>
                </pic:pic>
              </a:graphicData>
            </a:graphic>
          </wp:inline>
        </w:drawing>
      </w:r>
    </w:p>
    <w:p w14:paraId="6D2B0021" w14:textId="61D67CB7" w:rsidR="0053412E" w:rsidRPr="007862B0" w:rsidRDefault="007005C7" w:rsidP="0053412E">
      <w:pPr>
        <w:rPr>
          <w:bCs/>
        </w:rPr>
      </w:pPr>
      <w:r>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lastRenderedPageBreak/>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150F0CCB" w:rsidR="00336891" w:rsidRPr="00336891" w:rsidRDefault="00990CDA" w:rsidP="00336891">
      <w:r w:rsidRPr="00990CDA">
        <w:rPr>
          <w:noProof/>
        </w:rPr>
        <w:drawing>
          <wp:inline distT="0" distB="0" distL="0" distR="0" wp14:anchorId="2AA2D46A" wp14:editId="0D8DD41D">
            <wp:extent cx="5534025" cy="38004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lastRenderedPageBreak/>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t xml:space="preserve">The </w:t>
      </w:r>
      <w:r w:rsidRPr="00234B62">
        <w:rPr>
          <w:b/>
          <w:bCs/>
        </w:rPr>
        <w:t>Document Grid</w:t>
      </w:r>
      <w:r>
        <w:t xml:space="preserve"> should look like this:</w:t>
      </w:r>
    </w:p>
    <w:p w14:paraId="5535BE3F" w14:textId="4051D7EE" w:rsidR="00DD6F4A" w:rsidRPr="003C3F78" w:rsidRDefault="000721DD" w:rsidP="006B71F4">
      <w:r>
        <w:rPr>
          <w:noProof/>
        </w:rPr>
        <w:drawing>
          <wp:inline distT="0" distB="0" distL="0" distR="0" wp14:anchorId="131F71A3" wp14:editId="3123AA87">
            <wp:extent cx="5943600" cy="6604635"/>
            <wp:effectExtent l="0" t="0" r="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60463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w:t>
      </w:r>
      <w:r w:rsidR="00AB6702">
        <w:lastRenderedPageBreak/>
        <w:t xml:space="preserve">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0B495F16" w:rsidR="00AB6702" w:rsidRDefault="006C41E2" w:rsidP="00D30ED6">
      <w:r w:rsidRPr="006C41E2">
        <w:rPr>
          <w:noProof/>
        </w:rPr>
        <w:drawing>
          <wp:inline distT="0" distB="0" distL="0" distR="0" wp14:anchorId="6C20E033" wp14:editId="2B738F33">
            <wp:extent cx="5534025" cy="3800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34025" cy="3800475"/>
                    </a:xfrm>
                    <a:prstGeom prst="rect">
                      <a:avLst/>
                    </a:prstGeom>
                    <a:noFill/>
                    <a:ln>
                      <a:noFill/>
                    </a:ln>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uM) and </w:t>
      </w:r>
      <w:r w:rsidR="00665534">
        <w:t>“</w:t>
      </w:r>
      <w:r>
        <w:t>Cal_3</w:t>
      </w:r>
      <w:r w:rsidR="00665534">
        <w:t>”</w:t>
      </w:r>
      <w:r>
        <w:t xml:space="preserve"> (100 uM),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lastRenderedPageBreak/>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1FA43" w14:textId="77777777" w:rsidR="009246AD" w:rsidRDefault="009246AD" w:rsidP="00F726CD">
      <w:pPr>
        <w:spacing w:after="0" w:line="240" w:lineRule="auto"/>
      </w:pPr>
      <w:r>
        <w:separator/>
      </w:r>
    </w:p>
  </w:endnote>
  <w:endnote w:type="continuationSeparator" w:id="0">
    <w:p w14:paraId="373F8367" w14:textId="77777777" w:rsidR="009246AD" w:rsidRDefault="009246AD"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1039" w14:textId="36584002" w:rsidR="003D3795" w:rsidRDefault="003D3795">
    <w:pPr>
      <w:pStyle w:val="Footer"/>
      <w:jc w:val="center"/>
    </w:pPr>
    <w:r>
      <w:fldChar w:fldCharType="begin"/>
    </w:r>
    <w:r>
      <w:instrText xml:space="preserve"> PAGE   \* MERGEFORMAT </w:instrText>
    </w:r>
    <w:r>
      <w:fldChar w:fldCharType="separate"/>
    </w:r>
    <w:r w:rsidR="00DF16E4">
      <w:rPr>
        <w:noProof/>
      </w:rPr>
      <w:t>2</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EA403" w14:textId="77777777" w:rsidR="009246AD" w:rsidRDefault="009246AD" w:rsidP="00F726CD">
      <w:pPr>
        <w:spacing w:after="0" w:line="240" w:lineRule="auto"/>
      </w:pPr>
      <w:r>
        <w:separator/>
      </w:r>
    </w:p>
  </w:footnote>
  <w:footnote w:type="continuationSeparator" w:id="0">
    <w:p w14:paraId="3CC9FD2F" w14:textId="77777777" w:rsidR="009246AD" w:rsidRDefault="009246AD"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204EA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66C6"/>
    <w:rsid w:val="00797382"/>
    <w:rsid w:val="007A07C9"/>
    <w:rsid w:val="007A0B63"/>
    <w:rsid w:val="007A0E8D"/>
    <w:rsid w:val="007A1542"/>
    <w:rsid w:val="007A1B1F"/>
    <w:rsid w:val="007A374F"/>
    <w:rsid w:val="007A4073"/>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emf"/><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C289A4-2512-4557-976F-2E093728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12243</TotalTime>
  <Pages>27</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Skyline Small Molecule Quantification</vt:lpstr>
    </vt:vector>
  </TitlesOfParts>
  <Company>Microsoft</Company>
  <LinksUpToDate>false</LinksUpToDate>
  <CharactersWithSpaces>22022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30</cp:revision>
  <cp:lastPrinted>2018-02-22T21:58:00Z</cp:lastPrinted>
  <dcterms:created xsi:type="dcterms:W3CDTF">2020-04-03T20:47:00Z</dcterms:created>
  <dcterms:modified xsi:type="dcterms:W3CDTF">2021-05-21T18:43:00Z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