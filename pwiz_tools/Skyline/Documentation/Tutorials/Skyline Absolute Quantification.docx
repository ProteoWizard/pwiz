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1319C" w14:textId="77777777" w:rsidR="002F5577" w:rsidRPr="002F5577" w:rsidRDefault="002F5577" w:rsidP="002F5577">
      <w:pPr>
        <w:pStyle w:val="Title"/>
      </w:pPr>
      <w:r>
        <w:t>Skyline Absolute Quantification</w:t>
      </w:r>
    </w:p>
    <w:p w14:paraId="7E3910CC" w14:textId="77777777" w:rsidR="002F5577" w:rsidRPr="002F5577" w:rsidRDefault="002F5577" w:rsidP="002F5577">
      <w:pPr>
        <w:pStyle w:val="Heading1"/>
      </w:pPr>
      <w:r>
        <w:t>Introduction</w:t>
      </w:r>
    </w:p>
    <w:p w14:paraId="6E466E4C" w14:textId="02B00372" w:rsidR="002F5577" w:rsidRPr="002F5577" w:rsidRDefault="002F5577" w:rsidP="002F5577">
      <w:r w:rsidRPr="002F5577">
        <w:t>This tutorial covers how to determine the absolute abundance of a target protein using Selected Reaction Monitoring (SRM) mass spectrometry. Specifically, we will demonstrate how to use an external calibration curve with an internal standard heavy labeled peptide</w:t>
      </w:r>
      <w:r w:rsidR="000E5C60">
        <w:t xml:space="preserve"> for normalization</w:t>
      </w:r>
      <w:r w:rsidRPr="002F5577">
        <w:t>.</w:t>
      </w:r>
    </w:p>
    <w:p w14:paraId="1F02541F" w14:textId="1E85AF59" w:rsidR="002F5577" w:rsidRPr="002F5577" w:rsidRDefault="002F5577" w:rsidP="002F5577">
      <w:r w:rsidRPr="002F5577">
        <w:t xml:space="preserve">Peptide absolute abundance measurements can be obtained using either a single-point or a multiple-point calibration. Single-point </w:t>
      </w:r>
      <w:r w:rsidR="000E5C60">
        <w:t xml:space="preserve">internal </w:t>
      </w:r>
      <w:r w:rsidRPr="002F5577">
        <w:t xml:space="preserve">calibration absolute abundance measurements are generated by spiking into a target sample a heavy labeled </w:t>
      </w:r>
      <w:r w:rsidR="00F13BD9">
        <w:t>“</w:t>
      </w:r>
      <w:r w:rsidRPr="002F5577">
        <w:t>standard</w:t>
      </w:r>
      <w:r w:rsidR="00F13BD9">
        <w:t>”</w:t>
      </w:r>
      <w:r w:rsidRPr="002F5577">
        <w:t xml:space="preserve"> version of the target peptide that is of known abundance. The absolute abundance of the </w:t>
      </w:r>
      <w:r w:rsidR="00F13BD9">
        <w:t>“</w:t>
      </w:r>
      <w:r w:rsidRPr="002F5577">
        <w:t>sample</w:t>
      </w:r>
      <w:r w:rsidR="00F13BD9">
        <w:t>”</w:t>
      </w:r>
      <w:r w:rsidRPr="002F5577">
        <w:t xml:space="preserve"> target peptide is obtained by calculating the relative abundance of the light </w:t>
      </w:r>
      <w:r w:rsidR="00F13BD9">
        <w:t>“</w:t>
      </w:r>
      <w:r w:rsidRPr="002F5577">
        <w:t>sample</w:t>
      </w:r>
      <w:r w:rsidR="00F13BD9">
        <w:t>”</w:t>
      </w:r>
      <w:r w:rsidRPr="002F5577">
        <w:t xml:space="preserve"> target peptide to the heavy </w:t>
      </w:r>
      <w:r w:rsidR="00F13BD9">
        <w:t>“</w:t>
      </w:r>
      <w:r w:rsidRPr="002F5577">
        <w:t>standard</w:t>
      </w:r>
      <w:r w:rsidR="00F13BD9">
        <w:t>”</w:t>
      </w:r>
      <w:r w:rsidRPr="002F5577">
        <w:t xml:space="preserve"> target peptide</w:t>
      </w:r>
      <w:r w:rsidR="00A733E1">
        <w:rPr>
          <w:vertAlign w:val="superscript"/>
        </w:rPr>
        <w:t>1</w:t>
      </w:r>
      <w:r w:rsidRPr="002F5577">
        <w:t xml:space="preserve">. One drawback is that this approach assumes that a light-to-heavy ratio of 2 implies that the light peptide is actually twice as abundant as the heavy peptide – this is referred to as having a peptide response with a slope of 1. </w:t>
      </w:r>
      <w:r w:rsidR="00751EBE">
        <w:t xml:space="preserve">Furthermore, this approach of using a single point </w:t>
      </w:r>
      <w:r w:rsidR="000E5C60">
        <w:t xml:space="preserve">internal </w:t>
      </w:r>
      <w:r w:rsidR="00751EBE">
        <w:t xml:space="preserve">calibration makes the assumption that both the light and the heavy peptide are within the linear range of the mass spectrometry detector.  </w:t>
      </w:r>
      <w:r w:rsidR="00751EBE" w:rsidRPr="002F5577">
        <w:t xml:space="preserve">However, </w:t>
      </w:r>
      <w:r w:rsidR="00751EBE">
        <w:t>these assumptions are</w:t>
      </w:r>
      <w:r w:rsidR="00751EBE" w:rsidRPr="002F5577">
        <w:t xml:space="preserve"> not </w:t>
      </w:r>
      <w:r w:rsidR="00751EBE">
        <w:t>always correct</w:t>
      </w:r>
      <w:r w:rsidR="00A733E1">
        <w:rPr>
          <w:vertAlign w:val="superscript"/>
        </w:rPr>
        <w:t>2,3,4</w:t>
      </w:r>
      <w:r w:rsidR="00EB798A">
        <w:rPr>
          <w:vertAlign w:val="superscript"/>
        </w:rPr>
        <w:t>,</w:t>
      </w:r>
      <w:r w:rsidR="00A733E1">
        <w:rPr>
          <w:vertAlign w:val="superscript"/>
        </w:rPr>
        <w:t>5</w:t>
      </w:r>
      <w:r w:rsidR="00EB798A">
        <w:t>.</w:t>
      </w:r>
    </w:p>
    <w:p w14:paraId="3761DC24" w14:textId="09A4AC9F" w:rsidR="002F5577" w:rsidRPr="002F5577" w:rsidRDefault="002F5577" w:rsidP="002F5577">
      <w:r w:rsidRPr="002F5577">
        <w:t xml:space="preserve">Multiple-point </w:t>
      </w:r>
      <w:r w:rsidR="000E5C60">
        <w:t xml:space="preserve">external </w:t>
      </w:r>
      <w:r w:rsidRPr="002F5577">
        <w:t>calibration experiments correct for situations where the peptide response does not have a slope of 1. This</w:t>
      </w:r>
      <w:r w:rsidR="00751EBE">
        <w:t xml:space="preserve"> calibration</w:t>
      </w:r>
      <w:r w:rsidRPr="002F5577">
        <w:t xml:space="preserve"> is done by measuring the signal intensity of a </w:t>
      </w:r>
      <w:r w:rsidR="00F13BD9">
        <w:t>“</w:t>
      </w:r>
      <w:r w:rsidRPr="002F5577">
        <w:t>standard</w:t>
      </w:r>
      <w:r w:rsidR="00F13BD9">
        <w:t>”</w:t>
      </w:r>
      <w:r w:rsidRPr="002F5577">
        <w:t xml:space="preserve"> peptide at multiple calibration points of known abundance and generating a calibration curve. This calibration curve can then be used to calculate the concentration of the target peptide in a sample, given the signal intensity </w:t>
      </w:r>
      <w:r w:rsidR="00EB798A">
        <w:t>of that peptide in that sample</w:t>
      </w:r>
      <w:r w:rsidR="00A733E1">
        <w:rPr>
          <w:vertAlign w:val="superscript"/>
        </w:rPr>
        <w:t>3</w:t>
      </w:r>
      <w:r w:rsidRPr="002F5577">
        <w:t xml:space="preserve">. One drawback is that this method requires multiple injections into the mass spectrometer to build a calibration curve. </w:t>
      </w:r>
    </w:p>
    <w:p w14:paraId="4047115E" w14:textId="275EB0DC" w:rsidR="002F5577" w:rsidRPr="002F5577" w:rsidRDefault="002F5577" w:rsidP="002F5577">
      <w:pPr>
        <w:rPr>
          <w:b/>
        </w:rPr>
      </w:pPr>
      <w:r w:rsidRPr="002F5577">
        <w:t xml:space="preserve">To improve the precision of absolute abundance measurements using an external calibration curve, </w:t>
      </w:r>
      <w:r w:rsidR="00BD5636">
        <w:t xml:space="preserve">stable isotope labeled </w:t>
      </w:r>
      <w:r w:rsidRPr="002F5577">
        <w:t>internal standard</w:t>
      </w:r>
      <w:r w:rsidR="00BD5636">
        <w:t>s</w:t>
      </w:r>
      <w:r w:rsidRPr="002F5577">
        <w:t xml:space="preserve"> are often </w:t>
      </w:r>
      <w:r w:rsidR="00BD5636">
        <w:t>used</w:t>
      </w:r>
      <w:r w:rsidR="00A733E1">
        <w:rPr>
          <w:vertAlign w:val="superscript"/>
        </w:rPr>
        <w:t>6</w:t>
      </w:r>
      <w:r w:rsidR="00417DCB">
        <w:t xml:space="preserve">. </w:t>
      </w:r>
      <w:r w:rsidRPr="002F5577">
        <w:t xml:space="preserve">Imprecise measurements of the ion intensity of a peptide often arise from </w:t>
      </w:r>
      <w:r w:rsidR="00BD5636">
        <w:t xml:space="preserve">sample preparation, </w:t>
      </w:r>
      <w:r w:rsidRPr="002F5577">
        <w:t>autosampler or chromatographic irregularities. By adding an identical quantity of a standard heavy labeled peptide to each of the calibrants and the sample, one is able to measure the ratio of calibrant-to-standard or sample-to-standard</w:t>
      </w:r>
      <w:r w:rsidR="00A63CB2">
        <w:t>, also known as normalization</w:t>
      </w:r>
      <w:r w:rsidRPr="002F5577">
        <w:t>. This approach is favored as this ratio is unaffected by</w:t>
      </w:r>
      <w:r w:rsidR="00BD5636">
        <w:t xml:space="preserve"> some sample preparation,</w:t>
      </w:r>
      <w:r w:rsidR="00417DCB">
        <w:t xml:space="preserve"> </w:t>
      </w:r>
      <w:r w:rsidRPr="002F5577">
        <w:t xml:space="preserve">autosampler or chromatographic irregularities. Consequently, by performing peptide absolute quantification using an external calibration curve and </w:t>
      </w:r>
      <w:r w:rsidR="000E5C60">
        <w:t xml:space="preserve">normalization to </w:t>
      </w:r>
      <w:r w:rsidRPr="002F5577">
        <w:t xml:space="preserve">an internal standard heavy labeled peptide one is able to obtain the most accurate and precise measurements while minimizing the amount of valuable sample that has to be used. </w:t>
      </w:r>
      <w:r w:rsidRPr="002F5577">
        <w:rPr>
          <w:b/>
        </w:rPr>
        <w:br w:type="page"/>
      </w:r>
    </w:p>
    <w:p w14:paraId="01721726" w14:textId="77777777" w:rsidR="002F5577" w:rsidRPr="002F5577" w:rsidRDefault="002F5577" w:rsidP="002F5577">
      <w:pPr>
        <w:pStyle w:val="Heading1"/>
      </w:pPr>
      <w:r>
        <w:lastRenderedPageBreak/>
        <w:t>Experimental Overview</w:t>
      </w:r>
    </w:p>
    <w:p w14:paraId="10EEB1AC" w14:textId="04258462" w:rsidR="002F5577" w:rsidRPr="002F5577" w:rsidRDefault="002F5577" w:rsidP="002F5577">
      <w:r w:rsidRPr="002F5577">
        <w:t>This tutorial will work with data publishe</w:t>
      </w:r>
      <w:r w:rsidR="00A733E1">
        <w:t>d in Stergachis et al.</w:t>
      </w:r>
      <w:r w:rsidR="00A733E1">
        <w:rPr>
          <w:vertAlign w:val="superscript"/>
        </w:rPr>
        <w:t>7</w:t>
      </w:r>
      <w:r w:rsidRPr="002F5577">
        <w:t xml:space="preserve"> where the absolute abundance of GST-tagged proteins were measured using a </w:t>
      </w:r>
      <w:r w:rsidR="00F13BD9">
        <w:t>“</w:t>
      </w:r>
      <w:r w:rsidRPr="002F5577">
        <w:t>proteotypic</w:t>
      </w:r>
      <w:r w:rsidR="00F13BD9">
        <w:t>”</w:t>
      </w:r>
      <w:r w:rsidRPr="002F5577">
        <w:t xml:space="preserve"> peptide present within the GST-tag (</w:t>
      </w:r>
      <w:r w:rsidRPr="002F5577">
        <w:rPr>
          <w:b/>
        </w:rPr>
        <w:t>Tutorial Figure 1A</w:t>
      </w:r>
      <w:r w:rsidRPr="002F5577">
        <w:t xml:space="preserve">). For any absolute quantification experiment, it is critical to first identify one or more </w:t>
      </w:r>
      <w:r w:rsidR="00F13BD9">
        <w:t>“</w:t>
      </w:r>
      <w:r w:rsidRPr="002F5577">
        <w:t>proteotypic</w:t>
      </w:r>
      <w:r w:rsidR="00F13BD9">
        <w:t>”</w:t>
      </w:r>
      <w:r w:rsidRPr="002F5577">
        <w:t xml:space="preserve"> peptides that will be used to quantify the protein of interest. The peptide IEAIPQIDK was identified as </w:t>
      </w:r>
      <w:r w:rsidR="00F13BD9">
        <w:t>“</w:t>
      </w:r>
      <w:r w:rsidRPr="002F5577">
        <w:t>proteotypic</w:t>
      </w:r>
      <w:r w:rsidR="00F13BD9">
        <w:t>”</w:t>
      </w:r>
      <w:r w:rsidRPr="002F5577">
        <w:t xml:space="preserve"> based on its strong signal intensity relative to other tryptic peptides in the GST-tag (unpublished). Also, this peptide uniquely identifies this schistosomal GST-tag as opposed to other human </w:t>
      </w:r>
      <w:r w:rsidR="000C2BFA">
        <w:t>glutathione-binding</w:t>
      </w:r>
      <w:r w:rsidRPr="002F5577">
        <w:t xml:space="preserve"> proteins.  </w:t>
      </w:r>
    </w:p>
    <w:p w14:paraId="3022D50D" w14:textId="77777777" w:rsidR="002F5577" w:rsidRPr="002F5577" w:rsidRDefault="002F5577" w:rsidP="002F5577">
      <w:r w:rsidRPr="002F5577">
        <w:t xml:space="preserve">For this experiment, FOXN1 protein containing an in frame GST-tag was generated using </w:t>
      </w:r>
      <w:r w:rsidRPr="002F5577">
        <w:rPr>
          <w:i/>
        </w:rPr>
        <w:t xml:space="preserve">in vitro </w:t>
      </w:r>
      <w:r w:rsidRPr="002F5577">
        <w:t>transcription/translation and full-length proteins were purified using glutathione resin (</w:t>
      </w:r>
      <w:r w:rsidRPr="002F5577">
        <w:rPr>
          <w:b/>
        </w:rPr>
        <w:t>Tutorial Figure 1B</w:t>
      </w:r>
      <w:r w:rsidRPr="002F5577">
        <w:t>). Heavy labeled IEAIPQIDK peptide was then spiked into the elution buffer and the sample was digested and analyzed using selected reaction monitoring (SRM) on a Thermo TSQ Vantage triple-quadrupole mass spectrometer. An external calibration curve was generated using different quantities of a light IEAIPQIDK peptide that was purified to &gt;97% purity and the concentration determined by amino acid analysis. Heavy labeled IEAIPQIDK peptide was also spiked into these calibrants at the same concentration as in the FOXN1-GST sample (</w:t>
      </w:r>
      <w:r w:rsidRPr="002F5577">
        <w:rPr>
          <w:b/>
        </w:rPr>
        <w:t>Tutorial Figure 1C</w:t>
      </w:r>
      <w:r w:rsidRPr="002F5577">
        <w:t>). It is important to note that it does not matter what the concentration of the heavy peptide is in each of the samples, so long as it is the same. However, it is best if the amount of heavy peptide in the samples is similar to the amount of light peptide originating from FOXN1-GST. Also, it is best if the concentration of the light peptide originating from FOXN1-GST falls somewhere in the middle of the concentration range tested using the different calibrants.</w:t>
      </w:r>
    </w:p>
    <w:p w14:paraId="4354103A" w14:textId="77777777" w:rsidR="002F5577" w:rsidRPr="002F5577" w:rsidRDefault="002F5577" w:rsidP="002F5577">
      <w:r w:rsidRPr="002F5577">
        <w:rPr>
          <w:noProof/>
        </w:rPr>
        <w:lastRenderedPageBreak/>
        <w:drawing>
          <wp:inline distT="0" distB="0" distL="0" distR="0" wp14:anchorId="66767C87" wp14:editId="6A942214">
            <wp:extent cx="5915025" cy="46328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al Overview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52455" cy="4662118"/>
                    </a:xfrm>
                    <a:prstGeom prst="rect">
                      <a:avLst/>
                    </a:prstGeom>
                  </pic:spPr>
                </pic:pic>
              </a:graphicData>
            </a:graphic>
          </wp:inline>
        </w:drawing>
      </w:r>
    </w:p>
    <w:p w14:paraId="0AFF619E" w14:textId="77777777" w:rsidR="002F5577" w:rsidRPr="002F5577" w:rsidRDefault="002F5577" w:rsidP="002F5577">
      <w:pPr>
        <w:spacing w:after="0" w:line="240" w:lineRule="auto"/>
        <w:rPr>
          <w:b/>
        </w:rPr>
      </w:pPr>
      <w:r w:rsidRPr="002F5577">
        <w:rPr>
          <w:b/>
        </w:rPr>
        <w:t>Tutorial Figure 1.  Experimental Overview</w:t>
      </w:r>
    </w:p>
    <w:p w14:paraId="0250B2C9" w14:textId="77777777" w:rsidR="002F5577" w:rsidRPr="002F5577" w:rsidRDefault="002F5577" w:rsidP="002F5577">
      <w:pPr>
        <w:spacing w:after="0" w:line="240" w:lineRule="auto"/>
      </w:pPr>
      <w:r w:rsidRPr="002F5577">
        <w:t>(</w:t>
      </w:r>
      <w:r w:rsidRPr="002F5577">
        <w:rPr>
          <w:b/>
        </w:rPr>
        <w:t>A</w:t>
      </w:r>
      <w:r w:rsidRPr="002F5577">
        <w:t>) Schistosomal GST-tag protein sequence. The tryptic peptide used for quantification purposes is indicated in red.</w:t>
      </w:r>
    </w:p>
    <w:p w14:paraId="6CE767F6" w14:textId="77777777" w:rsidR="002F5577" w:rsidRPr="002F5577" w:rsidRDefault="002F5577" w:rsidP="002F5577">
      <w:pPr>
        <w:spacing w:after="0" w:line="240" w:lineRule="auto"/>
      </w:pPr>
      <w:r w:rsidRPr="002F5577">
        <w:t>(</w:t>
      </w:r>
      <w:r w:rsidRPr="002F5577">
        <w:rPr>
          <w:b/>
        </w:rPr>
        <w:t>B</w:t>
      </w:r>
      <w:r w:rsidRPr="002F5577">
        <w:t>) Schematic of the synthesis, enrichment, digestion and analysis of tagged proteins.</w:t>
      </w:r>
    </w:p>
    <w:p w14:paraId="048C4940" w14:textId="77777777" w:rsidR="002F5577" w:rsidRPr="002F5577" w:rsidRDefault="002F5577" w:rsidP="002F5577">
      <w:pPr>
        <w:spacing w:after="0" w:line="240" w:lineRule="auto"/>
      </w:pPr>
      <w:r w:rsidRPr="002F5577">
        <w:t>(</w:t>
      </w:r>
      <w:r w:rsidRPr="002F5577">
        <w:rPr>
          <w:b/>
        </w:rPr>
        <w:t>C</w:t>
      </w:r>
      <w:r w:rsidRPr="002F5577">
        <w:t>) Samples monitored and the abundance of light and heavy IEAIPQIDK peptide in each.</w:t>
      </w:r>
    </w:p>
    <w:p w14:paraId="14E2D0A1" w14:textId="77777777" w:rsidR="002F5577" w:rsidRPr="002F5577" w:rsidRDefault="002F5577" w:rsidP="002F5577">
      <w:pPr>
        <w:pStyle w:val="Heading1"/>
      </w:pPr>
      <w:r>
        <w:t>Getting Started</w:t>
      </w:r>
    </w:p>
    <w:p w14:paraId="5C6A62B0" w14:textId="77777777" w:rsidR="002F5577" w:rsidRPr="002F5577" w:rsidRDefault="002F5577" w:rsidP="002F5577">
      <w:r w:rsidRPr="002F5577">
        <w:t>To start this tutorial, download the following ZIP file:</w:t>
      </w:r>
    </w:p>
    <w:p w14:paraId="7858EE99" w14:textId="77777777" w:rsidR="002F5577" w:rsidRPr="002F5577" w:rsidRDefault="0001726C" w:rsidP="002F5577">
      <w:hyperlink r:id="rId9" w:history="1">
        <w:r w:rsidR="002F5577" w:rsidRPr="002F5577">
          <w:rPr>
            <w:rStyle w:val="Hyperlink"/>
          </w:rPr>
          <w:t>https://skyline.gs.washington.edu/tutorials/AbsoluteQuant.zip</w:t>
        </w:r>
      </w:hyperlink>
    </w:p>
    <w:p w14:paraId="06C65CAC" w14:textId="77777777" w:rsidR="002F5577" w:rsidRPr="002F5577" w:rsidRDefault="002F5577" w:rsidP="002F5577">
      <w:r w:rsidRPr="002F5577">
        <w:t>Extract the files in it to a folder on your computer, like:</w:t>
      </w:r>
    </w:p>
    <w:p w14:paraId="02DDD3FB" w14:textId="77777777" w:rsidR="002F5577" w:rsidRPr="002F5577" w:rsidRDefault="002F5577" w:rsidP="002F5577">
      <w:r w:rsidRPr="002F5577">
        <w:t>C:\Users\absterga\Documents</w:t>
      </w:r>
    </w:p>
    <w:p w14:paraId="1319FF15" w14:textId="77777777" w:rsidR="002F5577" w:rsidRPr="002F5577" w:rsidRDefault="002F5577" w:rsidP="002F5577">
      <w:r w:rsidRPr="002F5577">
        <w:t>This will create a new folder:</w:t>
      </w:r>
    </w:p>
    <w:p w14:paraId="675B7343" w14:textId="77777777" w:rsidR="002F5577" w:rsidRPr="002F5577" w:rsidRDefault="002F5577" w:rsidP="002F5577">
      <w:r w:rsidRPr="002F5577">
        <w:t>C:\Users\absterga\Documents\AbsoluteQuant</w:t>
      </w:r>
    </w:p>
    <w:p w14:paraId="7CCC297D" w14:textId="77777777" w:rsidR="009920B3" w:rsidRDefault="009920B3" w:rsidP="009920B3">
      <w:pPr>
        <w:spacing w:after="120"/>
      </w:pPr>
      <w:bookmarkStart w:id="0" w:name="_Hlk32583422"/>
      <w:r>
        <w:lastRenderedPageBreak/>
        <w:t xml:space="preserve">If you have been using Skyline prior to starting this tutorial, it is a good idea to revert Skyline to its default settings. To do so: </w:t>
      </w:r>
    </w:p>
    <w:p w14:paraId="3F60ABED" w14:textId="77777777" w:rsidR="009920B3" w:rsidRDefault="009920B3" w:rsidP="009920B3">
      <w:pPr>
        <w:pStyle w:val="ListParagraph"/>
        <w:numPr>
          <w:ilvl w:val="0"/>
          <w:numId w:val="47"/>
        </w:numPr>
      </w:pPr>
      <w:r>
        <w:t>Start Skyline.</w:t>
      </w:r>
    </w:p>
    <w:p w14:paraId="7AB08553" w14:textId="77777777" w:rsidR="009920B3" w:rsidRDefault="009920B3" w:rsidP="009920B3">
      <w:pPr>
        <w:pStyle w:val="ListParagraph"/>
        <w:numPr>
          <w:ilvl w:val="0"/>
          <w:numId w:val="47"/>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47614880" w14:textId="1D1CC2F4" w:rsidR="00003691" w:rsidRDefault="00F611CC" w:rsidP="00003691">
      <w:pPr>
        <w:spacing w:after="120"/>
      </w:pPr>
      <w:r>
        <w:rPr>
          <w:noProof/>
        </w:rPr>
        <w:drawing>
          <wp:inline distT="0" distB="0" distL="0" distR="0" wp14:anchorId="06863D76" wp14:editId="66F08AE4">
            <wp:extent cx="1790700" cy="1790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700" cy="1790700"/>
                    </a:xfrm>
                    <a:prstGeom prst="rect">
                      <a:avLst/>
                    </a:prstGeom>
                  </pic:spPr>
                </pic:pic>
              </a:graphicData>
            </a:graphic>
          </wp:inline>
        </w:drawing>
      </w:r>
    </w:p>
    <w:p w14:paraId="1B97FBB9" w14:textId="77777777" w:rsidR="009920B3" w:rsidRPr="004D70A3" w:rsidRDefault="009920B3" w:rsidP="009920B3">
      <w:pPr>
        <w:pStyle w:val="ListParagraph"/>
        <w:numPr>
          <w:ilvl w:val="0"/>
          <w:numId w:val="46"/>
        </w:numPr>
        <w:spacing w:after="120" w:line="259" w:lineRule="auto"/>
      </w:pPr>
      <w:r>
        <w:rPr>
          <w:bCs/>
        </w:rPr>
        <w:t xml:space="preserve">On the </w:t>
      </w:r>
      <w:r w:rsidRPr="00F544F8">
        <w:rPr>
          <w:b/>
        </w:rPr>
        <w:t>Settings</w:t>
      </w:r>
      <w:r>
        <w:rPr>
          <w:bCs/>
        </w:rPr>
        <w:t xml:space="preserve"> menu, click </w:t>
      </w:r>
      <w:r>
        <w:rPr>
          <w:b/>
        </w:rPr>
        <w:t xml:space="preserve">Default. </w:t>
      </w:r>
    </w:p>
    <w:p w14:paraId="30A0AA4C" w14:textId="77777777" w:rsidR="009920B3" w:rsidRPr="004D70A3" w:rsidRDefault="009920B3" w:rsidP="009920B3">
      <w:pPr>
        <w:pStyle w:val="ListParagraph"/>
        <w:numPr>
          <w:ilvl w:val="0"/>
          <w:numId w:val="46"/>
        </w:numPr>
        <w:spacing w:after="120" w:line="259" w:lineRule="auto"/>
      </w:pPr>
      <w:r>
        <w:t xml:space="preserve">Click </w:t>
      </w:r>
      <w:r w:rsidRPr="004D70A3">
        <w:rPr>
          <w:b/>
          <w:bCs/>
        </w:rPr>
        <w:t xml:space="preserve">No </w:t>
      </w:r>
      <w:r>
        <w:t>on the form asking if you want to save the current settings.</w:t>
      </w:r>
    </w:p>
    <w:p w14:paraId="1EB1E108" w14:textId="77777777" w:rsidR="009920B3" w:rsidRDefault="009920B3" w:rsidP="009920B3">
      <w:r>
        <w:t>The document settings in this instance of Skyline have now been reset to the default.</w:t>
      </w:r>
    </w:p>
    <w:p w14:paraId="2912A4F5" w14:textId="77777777" w:rsidR="009920B3" w:rsidRDefault="009920B3" w:rsidP="009920B3">
      <w:pPr>
        <w:spacing w:after="120"/>
      </w:pPr>
      <w:r>
        <w:t>Since this tutorial covers a proteomics topic, you can choose the proteomics interface by doing the following:</w:t>
      </w:r>
    </w:p>
    <w:p w14:paraId="4B4F158F" w14:textId="77777777" w:rsidR="009920B3" w:rsidRPr="000622F5" w:rsidRDefault="009920B3" w:rsidP="009920B3">
      <w:pPr>
        <w:pStyle w:val="ListParagraph"/>
        <w:numPr>
          <w:ilvl w:val="0"/>
          <w:numId w:val="48"/>
        </w:numPr>
        <w:spacing w:after="120" w:line="259" w:lineRule="auto"/>
      </w:pPr>
      <w:r>
        <w:t xml:space="preserve">Click the user interface control in the upper right-hand corner of the Skyline window, and click </w:t>
      </w:r>
      <w:r>
        <w:rPr>
          <w:b/>
          <w:bCs/>
        </w:rPr>
        <w:t xml:space="preserve">Proteomics interface </w:t>
      </w:r>
      <w:r>
        <w:t xml:space="preserve">which looks like this: </w:t>
      </w:r>
    </w:p>
    <w:p w14:paraId="16F32647" w14:textId="77777777" w:rsidR="00003691" w:rsidRDefault="00003691" w:rsidP="00003691">
      <w:pPr>
        <w:spacing w:after="120"/>
      </w:pPr>
      <w:r>
        <w:rPr>
          <w:noProof/>
        </w:rPr>
        <w:drawing>
          <wp:inline distT="0" distB="0" distL="0" distR="0" wp14:anchorId="7BCDCB62" wp14:editId="210067D6">
            <wp:extent cx="172402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1209675"/>
                    </a:xfrm>
                    <a:prstGeom prst="rect">
                      <a:avLst/>
                    </a:prstGeom>
                  </pic:spPr>
                </pic:pic>
              </a:graphicData>
            </a:graphic>
          </wp:inline>
        </w:drawing>
      </w:r>
    </w:p>
    <w:p w14:paraId="7298ABC4" w14:textId="77777777" w:rsidR="009920B3" w:rsidRDefault="009920B3" w:rsidP="009920B3">
      <w:pPr>
        <w:spacing w:after="120"/>
      </w:pPr>
      <w:bookmarkStart w:id="1" w:name="_Hlk32583357"/>
      <w:r>
        <w:t xml:space="preserve">Skyline is operating in proteomics mode which is displayed by the protein icon </w:t>
      </w:r>
      <w:r>
        <w:rPr>
          <w:noProof/>
        </w:rPr>
        <w:drawing>
          <wp:inline distT="0" distB="0" distL="0" distR="0" wp14:anchorId="6602600F" wp14:editId="042C0D5F">
            <wp:extent cx="304800" cy="238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 cy="238125"/>
                    </a:xfrm>
                    <a:prstGeom prst="rect">
                      <a:avLst/>
                    </a:prstGeom>
                  </pic:spPr>
                </pic:pic>
              </a:graphicData>
            </a:graphic>
          </wp:inline>
        </w:drawing>
      </w:r>
      <w:r>
        <w:t xml:space="preserve"> in the upper right-hand corner of the Skyline window.</w:t>
      </w:r>
    </w:p>
    <w:p w14:paraId="3A61CFBF" w14:textId="7065790E" w:rsidR="002F5577" w:rsidRPr="002F5577" w:rsidRDefault="00003691" w:rsidP="002F5577">
      <w:r>
        <w:t xml:space="preserve">Now, you should be looking at </w:t>
      </w:r>
      <w:r w:rsidR="002F5577" w:rsidRPr="002F5577">
        <w:t>Skyline</w:t>
      </w:r>
      <w:r>
        <w:t xml:space="preserve"> </w:t>
      </w:r>
      <w:r w:rsidR="002F5577" w:rsidRPr="002F5577">
        <w:t>with a new empty document.</w:t>
      </w:r>
    </w:p>
    <w:bookmarkEnd w:id="0"/>
    <w:bookmarkEnd w:id="1"/>
    <w:p w14:paraId="556B9645" w14:textId="77777777" w:rsidR="002F5577" w:rsidRPr="002F5577" w:rsidRDefault="002F5577" w:rsidP="002F5577">
      <w:pPr>
        <w:pStyle w:val="Heading1"/>
      </w:pPr>
      <w:r>
        <w:t>Generating a Transition List</w:t>
      </w:r>
    </w:p>
    <w:p w14:paraId="1B70C4A3" w14:textId="77777777" w:rsidR="002F5577" w:rsidRPr="002F5577" w:rsidRDefault="002F5577" w:rsidP="002F5577">
      <w:r w:rsidRPr="002F5577">
        <w:t>Before you insert a peptide sequence into Skyline, it is important to make sure that all of the peptide and transition settings are correctly configured for this experiment.</w:t>
      </w:r>
      <w:r w:rsidR="001E7CFC">
        <w:t xml:space="preserve"> The settings described below are designed for </w:t>
      </w:r>
      <w:r w:rsidR="001E7CFC" w:rsidRPr="001E7CFC">
        <w:rPr>
          <w:vertAlign w:val="superscript"/>
        </w:rPr>
        <w:t>13</w:t>
      </w:r>
      <w:r w:rsidR="001E7CFC">
        <w:t>C</w:t>
      </w:r>
      <w:r w:rsidR="001E7CFC" w:rsidRPr="001E7CFC">
        <w:rPr>
          <w:vertAlign w:val="subscript"/>
        </w:rPr>
        <w:t>6</w:t>
      </w:r>
      <w:r w:rsidR="001E7CFC" w:rsidRPr="001E7CFC">
        <w:rPr>
          <w:vertAlign w:val="superscript"/>
        </w:rPr>
        <w:t>15</w:t>
      </w:r>
      <w:r w:rsidR="001E7CFC">
        <w:t>N</w:t>
      </w:r>
      <w:r w:rsidR="001E7CFC" w:rsidRPr="001E7CFC">
        <w:rPr>
          <w:vertAlign w:val="subscript"/>
        </w:rPr>
        <w:t>2</w:t>
      </w:r>
      <w:r w:rsidR="001E7CFC">
        <w:t xml:space="preserve"> L-Lysine labeled internal standard peptides. If you are using a different isotope, please choose the appropriate isotope modification in the Peptide settings configuration. </w:t>
      </w:r>
    </w:p>
    <w:p w14:paraId="50346673" w14:textId="741FE75A" w:rsidR="002F5577" w:rsidRPr="002F5577" w:rsidRDefault="00977DB7" w:rsidP="002F5577">
      <w:pPr>
        <w:pStyle w:val="Heading2"/>
      </w:pPr>
      <w:r>
        <w:lastRenderedPageBreak/>
        <w:t>Configuring t</w:t>
      </w:r>
      <w:r w:rsidR="002F5577" w:rsidRPr="002F5577">
        <w:t>ransition settings:</w:t>
      </w:r>
    </w:p>
    <w:p w14:paraId="054B1D54" w14:textId="77777777" w:rsidR="002F5577" w:rsidRPr="002F5577" w:rsidRDefault="002F5577" w:rsidP="002F5577">
      <w:pPr>
        <w:numPr>
          <w:ilvl w:val="0"/>
          <w:numId w:val="34"/>
        </w:numPr>
        <w:spacing w:after="0"/>
      </w:pPr>
      <w:r w:rsidRPr="002F5577">
        <w:t xml:space="preserve">On </w:t>
      </w:r>
      <w:r w:rsidRPr="002F5577">
        <w:rPr>
          <w:b/>
        </w:rPr>
        <w:t>Settings</w:t>
      </w:r>
      <w:r w:rsidRPr="002F5577">
        <w:t xml:space="preserve"> menu, click </w:t>
      </w:r>
      <w:r w:rsidRPr="002F5577">
        <w:rPr>
          <w:b/>
        </w:rPr>
        <w:t>Transition Settings</w:t>
      </w:r>
      <w:r w:rsidRPr="002F5577">
        <w:t>.</w:t>
      </w:r>
    </w:p>
    <w:p w14:paraId="2DB0C0EF" w14:textId="77777777" w:rsidR="002F5577" w:rsidRPr="002F5577" w:rsidRDefault="002F5577" w:rsidP="002F5577">
      <w:pPr>
        <w:numPr>
          <w:ilvl w:val="0"/>
          <w:numId w:val="34"/>
        </w:numPr>
        <w:spacing w:after="0"/>
      </w:pPr>
      <w:r w:rsidRPr="002F5577">
        <w:t xml:space="preserve">Click the </w:t>
      </w:r>
      <w:r w:rsidRPr="002F5577">
        <w:rPr>
          <w:b/>
        </w:rPr>
        <w:t>Prediction</w:t>
      </w:r>
      <w:r w:rsidRPr="002F5577">
        <w:t xml:space="preserve"> tab. </w:t>
      </w:r>
    </w:p>
    <w:p w14:paraId="52A80CA7" w14:textId="7553C4AC" w:rsidR="002F5577" w:rsidRDefault="002F5577" w:rsidP="002F5577">
      <w:pPr>
        <w:numPr>
          <w:ilvl w:val="0"/>
          <w:numId w:val="34"/>
        </w:numPr>
        <w:spacing w:after="0"/>
      </w:pPr>
      <w:r w:rsidRPr="002F5577">
        <w:t xml:space="preserve">From the </w:t>
      </w:r>
      <w:r w:rsidRPr="002F5577">
        <w:rPr>
          <w:b/>
        </w:rPr>
        <w:t>Collision energy</w:t>
      </w:r>
      <w:r w:rsidRPr="002F5577">
        <w:t xml:space="preserve"> drop</w:t>
      </w:r>
      <w:r w:rsidR="009920B3">
        <w:t xml:space="preserve">down </w:t>
      </w:r>
      <w:r w:rsidRPr="002F5577">
        <w:t xml:space="preserve">list choose the instrument that you will be using for your measurements. For this experiment, a </w:t>
      </w:r>
      <w:r w:rsidRPr="002F5577">
        <w:rPr>
          <w:b/>
        </w:rPr>
        <w:t>Thermo TSQ Vantage</w:t>
      </w:r>
      <w:r w:rsidRPr="002F5577">
        <w:t xml:space="preserve"> was used for all measurements. </w:t>
      </w:r>
    </w:p>
    <w:p w14:paraId="711E71EB" w14:textId="29ACE063" w:rsidR="005B1BAB" w:rsidRDefault="002A2F9A" w:rsidP="009920B3">
      <w:pPr>
        <w:spacing w:before="240"/>
      </w:pPr>
      <w:r>
        <w:t xml:space="preserve">The form should now </w:t>
      </w:r>
      <w:r w:rsidR="005B1BAB">
        <w:t>look like</w:t>
      </w:r>
      <w:r w:rsidR="009920B3">
        <w:t xml:space="preserve"> this</w:t>
      </w:r>
      <w:r w:rsidR="005B1BAB">
        <w:t>:</w:t>
      </w:r>
    </w:p>
    <w:p w14:paraId="24907091" w14:textId="2F776675" w:rsidR="005B1BAB" w:rsidRDefault="00487C5E" w:rsidP="00B33A04">
      <w:pPr>
        <w:spacing w:after="0"/>
      </w:pPr>
      <w:r>
        <w:rPr>
          <w:noProof/>
        </w:rPr>
        <w:drawing>
          <wp:inline distT="0" distB="0" distL="0" distR="0" wp14:anchorId="12A26F86" wp14:editId="7C9D130F">
            <wp:extent cx="3781425" cy="5734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425" cy="5734050"/>
                    </a:xfrm>
                    <a:prstGeom prst="rect">
                      <a:avLst/>
                    </a:prstGeom>
                  </pic:spPr>
                </pic:pic>
              </a:graphicData>
            </a:graphic>
          </wp:inline>
        </w:drawing>
      </w:r>
    </w:p>
    <w:p w14:paraId="52362CCF" w14:textId="77777777" w:rsidR="006F2F2E" w:rsidRPr="002F5577" w:rsidRDefault="006F2F2E" w:rsidP="00B33A04">
      <w:pPr>
        <w:spacing w:after="0"/>
      </w:pPr>
    </w:p>
    <w:p w14:paraId="13FA49B3" w14:textId="77777777" w:rsidR="002F5577" w:rsidRPr="002F5577" w:rsidRDefault="002F5577" w:rsidP="002F5577">
      <w:pPr>
        <w:numPr>
          <w:ilvl w:val="0"/>
          <w:numId w:val="34"/>
        </w:numPr>
        <w:spacing w:after="0"/>
      </w:pPr>
      <w:r w:rsidRPr="002F5577">
        <w:t xml:space="preserve">Click the </w:t>
      </w:r>
      <w:r w:rsidRPr="002F5577">
        <w:rPr>
          <w:b/>
        </w:rPr>
        <w:t>Filter</w:t>
      </w:r>
      <w:r w:rsidRPr="002F5577">
        <w:t xml:space="preserve"> tab. </w:t>
      </w:r>
    </w:p>
    <w:p w14:paraId="03EA0224" w14:textId="5E45973B" w:rsidR="002F5577" w:rsidRDefault="005F35DE" w:rsidP="002F5577">
      <w:pPr>
        <w:numPr>
          <w:ilvl w:val="0"/>
          <w:numId w:val="34"/>
        </w:numPr>
        <w:spacing w:after="0"/>
      </w:pPr>
      <w:r>
        <w:t>Here you can accept the default settings for ion charges and types</w:t>
      </w:r>
      <w:r w:rsidR="002F5577" w:rsidRPr="002F5577">
        <w:t xml:space="preserve">. </w:t>
      </w:r>
    </w:p>
    <w:p w14:paraId="7DE056A7" w14:textId="4A07DF82" w:rsidR="005F35DE" w:rsidRDefault="005F35DE" w:rsidP="002F5577">
      <w:pPr>
        <w:numPr>
          <w:ilvl w:val="0"/>
          <w:numId w:val="34"/>
        </w:numPr>
        <w:spacing w:after="0"/>
      </w:pPr>
      <w:r>
        <w:t xml:space="preserve">In the </w:t>
      </w:r>
      <w:r>
        <w:rPr>
          <w:b/>
        </w:rPr>
        <w:t>Special ions</w:t>
      </w:r>
      <w:r>
        <w:t xml:space="preserve"> list, uncheck the choice “N-terminal to Proline”.</w:t>
      </w:r>
    </w:p>
    <w:p w14:paraId="3BC2B89F" w14:textId="2A572014" w:rsidR="009920B3" w:rsidRDefault="009920B3" w:rsidP="002F5577">
      <w:pPr>
        <w:numPr>
          <w:ilvl w:val="0"/>
          <w:numId w:val="34"/>
        </w:numPr>
        <w:spacing w:after="0"/>
      </w:pPr>
      <w:r>
        <w:lastRenderedPageBreak/>
        <w:t xml:space="preserve">In the </w:t>
      </w:r>
      <w:r>
        <w:rPr>
          <w:b/>
        </w:rPr>
        <w:t>Product ion selection</w:t>
      </w:r>
      <w:r>
        <w:t xml:space="preserve"> – </w:t>
      </w:r>
      <w:r>
        <w:rPr>
          <w:b/>
        </w:rPr>
        <w:t>From</w:t>
      </w:r>
      <w:r>
        <w:t xml:space="preserve"> field, choose “</w:t>
      </w:r>
      <w:r w:rsidR="005F35DE">
        <w:t>i</w:t>
      </w:r>
      <w:r>
        <w:t>on 3”</w:t>
      </w:r>
      <w:r w:rsidR="005F35DE">
        <w:t>.</w:t>
      </w:r>
    </w:p>
    <w:p w14:paraId="52D05628" w14:textId="174CCAD5" w:rsidR="005F35DE" w:rsidRDefault="005F35DE" w:rsidP="005F35DE">
      <w:pPr>
        <w:numPr>
          <w:ilvl w:val="0"/>
          <w:numId w:val="34"/>
        </w:numPr>
        <w:spacing w:after="0"/>
      </w:pPr>
      <w:r>
        <w:t xml:space="preserve">In the </w:t>
      </w:r>
      <w:r>
        <w:rPr>
          <w:b/>
        </w:rPr>
        <w:t>Product ion selection</w:t>
      </w:r>
      <w:r>
        <w:t xml:space="preserve"> – </w:t>
      </w:r>
      <w:r>
        <w:rPr>
          <w:b/>
        </w:rPr>
        <w:t>To</w:t>
      </w:r>
      <w:r>
        <w:t xml:space="preserve"> field, choose “</w:t>
      </w:r>
      <w:r>
        <w:t>last ion - 1</w:t>
      </w:r>
      <w:r>
        <w:t>”.</w:t>
      </w:r>
    </w:p>
    <w:tbl>
      <w:tblPr>
        <w:tblStyle w:val="TableGrid"/>
        <w:tblW w:w="0" w:type="auto"/>
        <w:tblInd w:w="715" w:type="dxa"/>
        <w:tblLook w:val="04A0" w:firstRow="1" w:lastRow="0" w:firstColumn="1" w:lastColumn="0" w:noHBand="0" w:noVBand="1"/>
      </w:tblPr>
      <w:tblGrid>
        <w:gridCol w:w="8635"/>
      </w:tblGrid>
      <w:tr w:rsidR="005F35DE" w14:paraId="05E436EC" w14:textId="77777777" w:rsidTr="001C3A56">
        <w:tc>
          <w:tcPr>
            <w:tcW w:w="8635" w:type="dxa"/>
          </w:tcPr>
          <w:p w14:paraId="190592FA" w14:textId="6C2B742A" w:rsidR="005F35DE" w:rsidRPr="005F35DE" w:rsidRDefault="005F35DE" w:rsidP="005F35DE">
            <w:r>
              <w:t>Note: Normally you would want to choose “last ion” which is equivalent to y</w:t>
            </w:r>
            <w:r>
              <w:rPr>
                <w:vertAlign w:val="subscript"/>
              </w:rPr>
              <w:t>n-1</w:t>
            </w:r>
            <w:r>
              <w:t xml:space="preserve"> (or y8 for a 9 amino acid peptide like IEAIPQIDK used in this experiment. However, the experiment used “last ion – 1” due to a confusion between it and “n-1”.</w:t>
            </w:r>
          </w:p>
        </w:tc>
      </w:tr>
    </w:tbl>
    <w:p w14:paraId="6F2F6D12" w14:textId="64F3A66D" w:rsidR="00492152" w:rsidRDefault="005F35DE" w:rsidP="005F35DE">
      <w:pPr>
        <w:spacing w:before="240"/>
      </w:pPr>
      <w:r>
        <w:t xml:space="preserve">The </w:t>
      </w:r>
      <w:r w:rsidR="001C3A56">
        <w:rPr>
          <w:b/>
        </w:rPr>
        <w:t>Transition</w:t>
      </w:r>
      <w:r>
        <w:rPr>
          <w:b/>
        </w:rPr>
        <w:t xml:space="preserve"> Settings </w:t>
      </w:r>
      <w:r w:rsidR="002A2F9A">
        <w:t>form should look like</w:t>
      </w:r>
      <w:r>
        <w:t xml:space="preserve"> this</w:t>
      </w:r>
      <w:r w:rsidR="002A2F9A">
        <w:t xml:space="preserve">: </w:t>
      </w:r>
    </w:p>
    <w:p w14:paraId="74F31DD3" w14:textId="35116DC9" w:rsidR="002F5577" w:rsidRDefault="009C3122" w:rsidP="00B33A04">
      <w:r>
        <w:t xml:space="preserve"> </w:t>
      </w:r>
      <w:r w:rsidR="00487C5E">
        <w:rPr>
          <w:noProof/>
        </w:rPr>
        <w:drawing>
          <wp:inline distT="0" distB="0" distL="0" distR="0" wp14:anchorId="78AD850B" wp14:editId="33D5ECB6">
            <wp:extent cx="3781425" cy="5734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1425" cy="5734050"/>
                    </a:xfrm>
                    <a:prstGeom prst="rect">
                      <a:avLst/>
                    </a:prstGeom>
                  </pic:spPr>
                </pic:pic>
              </a:graphicData>
            </a:graphic>
          </wp:inline>
        </w:drawing>
      </w:r>
    </w:p>
    <w:p w14:paraId="5E7B6504" w14:textId="1D52FEBF" w:rsidR="006F2F2E" w:rsidRPr="006F2F2E" w:rsidRDefault="006F2F2E" w:rsidP="006E233B">
      <w:pPr>
        <w:pStyle w:val="ListParagraph"/>
        <w:numPr>
          <w:ilvl w:val="0"/>
          <w:numId w:val="49"/>
        </w:numPr>
      </w:pPr>
      <w:r>
        <w:t xml:space="preserve">Click </w:t>
      </w:r>
      <w:r w:rsidR="001C3A56">
        <w:t xml:space="preserve">the </w:t>
      </w:r>
      <w:r w:rsidRPr="004D246E">
        <w:rPr>
          <w:b/>
          <w:bCs/>
        </w:rPr>
        <w:t>OK</w:t>
      </w:r>
      <w:r>
        <w:t xml:space="preserve"> </w:t>
      </w:r>
      <w:r w:rsidR="001C3A56">
        <w:t>button.</w:t>
      </w:r>
    </w:p>
    <w:p w14:paraId="2DCC13C6" w14:textId="754F39FD" w:rsidR="002F5577" w:rsidRPr="002F5577" w:rsidRDefault="00977DB7" w:rsidP="002F5577">
      <w:pPr>
        <w:pStyle w:val="Heading2"/>
      </w:pPr>
      <w:r>
        <w:t>Configuring p</w:t>
      </w:r>
      <w:r w:rsidR="002F5577" w:rsidRPr="002F5577">
        <w:t>eptide settings:</w:t>
      </w:r>
    </w:p>
    <w:p w14:paraId="091F70F8" w14:textId="77777777" w:rsidR="002F5577" w:rsidRPr="002F5577" w:rsidRDefault="002F5577" w:rsidP="002F5577">
      <w:pPr>
        <w:numPr>
          <w:ilvl w:val="0"/>
          <w:numId w:val="34"/>
        </w:numPr>
        <w:spacing w:after="0"/>
      </w:pPr>
      <w:r w:rsidRPr="002F5577">
        <w:t xml:space="preserve">On the </w:t>
      </w:r>
      <w:r w:rsidRPr="002F5577">
        <w:rPr>
          <w:b/>
        </w:rPr>
        <w:t>Settings</w:t>
      </w:r>
      <w:r w:rsidRPr="002F5577">
        <w:t xml:space="preserve"> menu, click </w:t>
      </w:r>
      <w:r w:rsidRPr="002F5577">
        <w:rPr>
          <w:b/>
        </w:rPr>
        <w:t>Peptide Settings</w:t>
      </w:r>
      <w:r w:rsidRPr="002F5577">
        <w:t>.</w:t>
      </w:r>
    </w:p>
    <w:p w14:paraId="163D8C00" w14:textId="77777777" w:rsidR="002F5577" w:rsidRPr="002F5577" w:rsidRDefault="002F5577" w:rsidP="002F5577">
      <w:pPr>
        <w:numPr>
          <w:ilvl w:val="0"/>
          <w:numId w:val="34"/>
        </w:numPr>
        <w:spacing w:after="0"/>
      </w:pPr>
      <w:r w:rsidRPr="002F5577">
        <w:t xml:space="preserve">Click the </w:t>
      </w:r>
      <w:r w:rsidRPr="002F5577">
        <w:rPr>
          <w:b/>
        </w:rPr>
        <w:t>Modifications</w:t>
      </w:r>
      <w:r w:rsidRPr="002F5577">
        <w:t xml:space="preserve"> tab. </w:t>
      </w:r>
    </w:p>
    <w:p w14:paraId="52308E6D" w14:textId="05ED66D0" w:rsidR="002F5577" w:rsidRPr="002F5577" w:rsidRDefault="002F5577" w:rsidP="002F5577">
      <w:pPr>
        <w:numPr>
          <w:ilvl w:val="0"/>
          <w:numId w:val="34"/>
        </w:numPr>
        <w:spacing w:after="0"/>
      </w:pPr>
      <w:r w:rsidRPr="002F5577">
        <w:lastRenderedPageBreak/>
        <w:t xml:space="preserve">Click the </w:t>
      </w:r>
      <w:r w:rsidR="001C3A56">
        <w:rPr>
          <w:b/>
        </w:rPr>
        <w:t>Edit L</w:t>
      </w:r>
      <w:r w:rsidRPr="002F5577">
        <w:rPr>
          <w:b/>
        </w:rPr>
        <w:t>ist</w:t>
      </w:r>
      <w:r w:rsidRPr="002F5577">
        <w:t xml:space="preserve"> button </w:t>
      </w:r>
      <w:r w:rsidR="001C3A56">
        <w:t xml:space="preserve">to the right of the </w:t>
      </w:r>
      <w:r w:rsidRPr="002F5577">
        <w:rPr>
          <w:b/>
        </w:rPr>
        <w:t>Isotope modifications</w:t>
      </w:r>
      <w:r w:rsidR="001C3A56">
        <w:t xml:space="preserve"> list</w:t>
      </w:r>
      <w:r w:rsidRPr="002F5577">
        <w:t>.</w:t>
      </w:r>
    </w:p>
    <w:p w14:paraId="2BD4CECE" w14:textId="1F3D804F" w:rsidR="002F5577" w:rsidRPr="002F5577" w:rsidRDefault="002F5577" w:rsidP="002F5577">
      <w:pPr>
        <w:numPr>
          <w:ilvl w:val="0"/>
          <w:numId w:val="34"/>
        </w:numPr>
        <w:spacing w:after="0"/>
      </w:pPr>
      <w:r w:rsidRPr="002F5577">
        <w:t xml:space="preserve">Click the </w:t>
      </w:r>
      <w:r w:rsidRPr="002F5577">
        <w:rPr>
          <w:b/>
        </w:rPr>
        <w:t>Add</w:t>
      </w:r>
      <w:r w:rsidRPr="002F5577">
        <w:t xml:space="preserve"> button</w:t>
      </w:r>
      <w:r w:rsidR="001C3A56">
        <w:t xml:space="preserve"> in the </w:t>
      </w:r>
      <w:r w:rsidR="001C3A56">
        <w:rPr>
          <w:b/>
        </w:rPr>
        <w:t>Edit Isotope Modifications</w:t>
      </w:r>
      <w:r w:rsidR="001C3A56">
        <w:t xml:space="preserve"> form that appears</w:t>
      </w:r>
      <w:r w:rsidRPr="002F5577">
        <w:t>.</w:t>
      </w:r>
    </w:p>
    <w:p w14:paraId="1E0E7B32" w14:textId="38A040E5" w:rsidR="002F5577" w:rsidRDefault="001C3A56" w:rsidP="002F5577">
      <w:pPr>
        <w:numPr>
          <w:ilvl w:val="0"/>
          <w:numId w:val="34"/>
        </w:numPr>
        <w:spacing w:after="0"/>
      </w:pPr>
      <w:r>
        <w:t xml:space="preserve">In </w:t>
      </w:r>
      <w:r w:rsidRPr="002F5577">
        <w:rPr>
          <w:b/>
        </w:rPr>
        <w:t>Name</w:t>
      </w:r>
      <w:r w:rsidRPr="002F5577">
        <w:t xml:space="preserve"> dropdown list</w:t>
      </w:r>
      <w:r>
        <w:t>, c</w:t>
      </w:r>
      <w:r w:rsidR="002F5577" w:rsidRPr="002F5577">
        <w:t xml:space="preserve">hoose </w:t>
      </w:r>
      <w:r w:rsidR="00F13BD9">
        <w:t>“</w:t>
      </w:r>
      <w:r w:rsidR="002F5577" w:rsidRPr="002C4C24">
        <w:t>Label:13C(6)15N(2) (C-term K)</w:t>
      </w:r>
      <w:r w:rsidR="00F13BD9">
        <w:t>”</w:t>
      </w:r>
      <w:r w:rsidR="002F5577" w:rsidRPr="002F5577">
        <w:t>.</w:t>
      </w:r>
    </w:p>
    <w:p w14:paraId="3F91918B" w14:textId="7A9104A4" w:rsidR="00890642" w:rsidRDefault="005B1BAB" w:rsidP="001C3A56">
      <w:pPr>
        <w:spacing w:before="240"/>
      </w:pPr>
      <w:r>
        <w:t xml:space="preserve">The </w:t>
      </w:r>
      <w:r w:rsidR="002D46EA">
        <w:rPr>
          <w:b/>
          <w:bCs/>
        </w:rPr>
        <w:t>Edit Isotope Modification</w:t>
      </w:r>
      <w:r>
        <w:t xml:space="preserve"> form should now look like</w:t>
      </w:r>
      <w:r w:rsidR="001C3A56">
        <w:t xml:space="preserve"> this</w:t>
      </w:r>
      <w:r>
        <w:t>:</w:t>
      </w:r>
    </w:p>
    <w:p w14:paraId="0203C982" w14:textId="0BB0BBBC" w:rsidR="005B1BAB" w:rsidRDefault="00487C5E" w:rsidP="00B33A04">
      <w:pPr>
        <w:spacing w:after="0"/>
      </w:pPr>
      <w:r>
        <w:rPr>
          <w:noProof/>
        </w:rPr>
        <w:drawing>
          <wp:inline distT="0" distB="0" distL="0" distR="0" wp14:anchorId="161EC03D" wp14:editId="34C1ACB1">
            <wp:extent cx="33813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1375" cy="3295650"/>
                    </a:xfrm>
                    <a:prstGeom prst="rect">
                      <a:avLst/>
                    </a:prstGeom>
                  </pic:spPr>
                </pic:pic>
              </a:graphicData>
            </a:graphic>
          </wp:inline>
        </w:drawing>
      </w:r>
    </w:p>
    <w:p w14:paraId="4D0D14BB" w14:textId="77777777" w:rsidR="006F2F2E" w:rsidRPr="00492152" w:rsidRDefault="006F2F2E" w:rsidP="00B33A04">
      <w:pPr>
        <w:spacing w:after="0"/>
      </w:pPr>
    </w:p>
    <w:p w14:paraId="2C98F625" w14:textId="77777777" w:rsidR="002F5577" w:rsidRPr="002F5577" w:rsidRDefault="002F5577" w:rsidP="002F5577">
      <w:pPr>
        <w:numPr>
          <w:ilvl w:val="0"/>
          <w:numId w:val="34"/>
        </w:numPr>
        <w:spacing w:after="0"/>
      </w:pPr>
      <w:r w:rsidRPr="002F5577">
        <w:t xml:space="preserve">Click the </w:t>
      </w:r>
      <w:r w:rsidRPr="002F5577">
        <w:rPr>
          <w:b/>
        </w:rPr>
        <w:t>OK</w:t>
      </w:r>
      <w:r w:rsidRPr="002F5577">
        <w:t xml:space="preserve"> button.</w:t>
      </w:r>
    </w:p>
    <w:p w14:paraId="0327C023" w14:textId="2080EB4B" w:rsidR="002F5577" w:rsidRDefault="001C3A56" w:rsidP="002F5577">
      <w:pPr>
        <w:numPr>
          <w:ilvl w:val="0"/>
          <w:numId w:val="34"/>
        </w:numPr>
        <w:spacing w:after="0"/>
      </w:pPr>
      <w:r>
        <w:t>I</w:t>
      </w:r>
      <w:r w:rsidRPr="002F5577">
        <w:t xml:space="preserve">n the </w:t>
      </w:r>
      <w:r w:rsidRPr="002F5577">
        <w:rPr>
          <w:b/>
        </w:rPr>
        <w:t>Isotope modifications</w:t>
      </w:r>
      <w:r w:rsidRPr="002F5577">
        <w:t xml:space="preserve"> list</w:t>
      </w:r>
      <w:r>
        <w:t>, c</w:t>
      </w:r>
      <w:r w:rsidR="002F5577" w:rsidRPr="002F5577">
        <w:t xml:space="preserve">heck the new </w:t>
      </w:r>
      <w:r w:rsidR="00F13BD9">
        <w:t>“</w:t>
      </w:r>
      <w:r w:rsidR="002F5577" w:rsidRPr="002C4C24">
        <w:t>Label:13C(6)15N(2) (C-term K)</w:t>
      </w:r>
      <w:r w:rsidR="00F13BD9">
        <w:t>”</w:t>
      </w:r>
      <w:r w:rsidR="002F5577" w:rsidRPr="002F5577">
        <w:t xml:space="preserve"> modification.</w:t>
      </w:r>
    </w:p>
    <w:p w14:paraId="610EE9CB" w14:textId="0CCF4D07" w:rsidR="005B1BAB" w:rsidRDefault="005B1BAB" w:rsidP="001C3A56">
      <w:pPr>
        <w:spacing w:before="240"/>
      </w:pPr>
      <w:r>
        <w:t xml:space="preserve">The </w:t>
      </w:r>
      <w:r>
        <w:rPr>
          <w:b/>
          <w:bCs/>
        </w:rPr>
        <w:t xml:space="preserve">Peptide Settings </w:t>
      </w:r>
      <w:r>
        <w:t>form should now look like</w:t>
      </w:r>
      <w:r w:rsidR="001C3A56">
        <w:t xml:space="preserve"> this</w:t>
      </w:r>
      <w:r>
        <w:t>:</w:t>
      </w:r>
    </w:p>
    <w:p w14:paraId="05848F05" w14:textId="4B7EE90F" w:rsidR="005B1BAB" w:rsidRDefault="00487C5E" w:rsidP="0069714B">
      <w:pPr>
        <w:spacing w:after="0"/>
      </w:pPr>
      <w:r>
        <w:rPr>
          <w:noProof/>
        </w:rPr>
        <w:lastRenderedPageBreak/>
        <w:drawing>
          <wp:inline distT="0" distB="0" distL="0" distR="0" wp14:anchorId="5EBFBFC9" wp14:editId="7D2D6BF7">
            <wp:extent cx="3781425" cy="519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1425" cy="5191125"/>
                    </a:xfrm>
                    <a:prstGeom prst="rect">
                      <a:avLst/>
                    </a:prstGeom>
                  </pic:spPr>
                </pic:pic>
              </a:graphicData>
            </a:graphic>
          </wp:inline>
        </w:drawing>
      </w:r>
    </w:p>
    <w:p w14:paraId="444F91D5" w14:textId="0FA8C988" w:rsidR="008F0439" w:rsidRPr="008F0439" w:rsidRDefault="008F0439" w:rsidP="002D46EA">
      <w:pPr>
        <w:pStyle w:val="ListParagraph"/>
        <w:numPr>
          <w:ilvl w:val="0"/>
          <w:numId w:val="50"/>
        </w:numPr>
        <w:spacing w:before="240" w:after="0"/>
      </w:pPr>
      <w:r>
        <w:t xml:space="preserve">Click </w:t>
      </w:r>
      <w:r w:rsidR="001C3A56">
        <w:t xml:space="preserve">the </w:t>
      </w:r>
      <w:r w:rsidRPr="004D246E">
        <w:rPr>
          <w:b/>
          <w:bCs/>
        </w:rPr>
        <w:t>OK</w:t>
      </w:r>
      <w:r w:rsidR="001C3A56">
        <w:t xml:space="preserve"> button</w:t>
      </w:r>
      <w:r>
        <w:t xml:space="preserve">. </w:t>
      </w:r>
    </w:p>
    <w:p w14:paraId="2E63A900" w14:textId="7332747A" w:rsidR="009E2024" w:rsidRPr="00995CC8" w:rsidRDefault="002F5577" w:rsidP="001C3A56">
      <w:pPr>
        <w:spacing w:before="240"/>
      </w:pPr>
      <w:r w:rsidRPr="002F5577">
        <w:t xml:space="preserve">Since the experiment uses a heavy labeled internal standard peptide, the </w:t>
      </w:r>
      <w:r w:rsidRPr="002F5577">
        <w:rPr>
          <w:b/>
        </w:rPr>
        <w:t>Internal standard type</w:t>
      </w:r>
      <w:r w:rsidRPr="002F5577">
        <w:t xml:space="preserve"> drop-list </w:t>
      </w:r>
      <w:r w:rsidR="005B1BAB">
        <w:t>can be left as the default</w:t>
      </w:r>
      <w:r w:rsidRPr="002F5577">
        <w:t xml:space="preserve"> </w:t>
      </w:r>
      <w:r w:rsidRPr="002F5577">
        <w:rPr>
          <w:b/>
        </w:rPr>
        <w:t>heavy</w:t>
      </w:r>
      <w:r w:rsidRPr="002F5577">
        <w:t>.</w:t>
      </w:r>
    </w:p>
    <w:p w14:paraId="40573A7E" w14:textId="77777777" w:rsidR="002F5577" w:rsidRPr="002F5577" w:rsidRDefault="002F5577" w:rsidP="002F5577">
      <w:pPr>
        <w:pStyle w:val="Heading2"/>
      </w:pPr>
      <w:r w:rsidRPr="002F5577">
        <w:t>Inserting a peptide sequence:</w:t>
      </w:r>
    </w:p>
    <w:p w14:paraId="6D6BD747" w14:textId="77777777" w:rsidR="002F5577" w:rsidRPr="002F5577" w:rsidRDefault="002F5577" w:rsidP="002F5577">
      <w:pPr>
        <w:numPr>
          <w:ilvl w:val="0"/>
          <w:numId w:val="35"/>
        </w:numPr>
        <w:spacing w:after="0"/>
      </w:pPr>
      <w:r w:rsidRPr="002F5577">
        <w:t xml:space="preserve">On the </w:t>
      </w:r>
      <w:r w:rsidRPr="002F5577">
        <w:rPr>
          <w:b/>
        </w:rPr>
        <w:t>Edit</w:t>
      </w:r>
      <w:r w:rsidRPr="002F5577">
        <w:t xml:space="preserve"> menu, choose </w:t>
      </w:r>
      <w:r w:rsidRPr="002F5577">
        <w:rPr>
          <w:b/>
        </w:rPr>
        <w:t>Insert</w:t>
      </w:r>
      <w:r w:rsidRPr="002F5577">
        <w:t xml:space="preserve"> and click </w:t>
      </w:r>
      <w:r w:rsidRPr="002F5577">
        <w:rPr>
          <w:b/>
        </w:rPr>
        <w:t>Peptides</w:t>
      </w:r>
      <w:r w:rsidRPr="002F5577">
        <w:t>.</w:t>
      </w:r>
    </w:p>
    <w:p w14:paraId="5D2EA106" w14:textId="4D9B04E2" w:rsidR="002F5577" w:rsidRPr="002F5577" w:rsidRDefault="002F5577" w:rsidP="002F5577">
      <w:pPr>
        <w:numPr>
          <w:ilvl w:val="0"/>
          <w:numId w:val="35"/>
        </w:numPr>
        <w:spacing w:after="0"/>
      </w:pPr>
      <w:r w:rsidRPr="002F5577">
        <w:t xml:space="preserve">Paste </w:t>
      </w:r>
      <w:r w:rsidR="00F13BD9">
        <w:t>“</w:t>
      </w:r>
      <w:r w:rsidRPr="002C4C24">
        <w:t>IEAIPQIDK</w:t>
      </w:r>
      <w:r w:rsidR="00F13BD9">
        <w:t>”</w:t>
      </w:r>
      <w:r w:rsidRPr="00F13BD9">
        <w:t xml:space="preserve"> </w:t>
      </w:r>
      <w:r w:rsidRPr="002F5577">
        <w:t xml:space="preserve">into the </w:t>
      </w:r>
      <w:r w:rsidRPr="002F5577">
        <w:rPr>
          <w:b/>
        </w:rPr>
        <w:t>Peptide Sequence</w:t>
      </w:r>
      <w:r w:rsidRPr="002F5577">
        <w:t xml:space="preserve"> </w:t>
      </w:r>
      <w:r w:rsidR="001C3A56">
        <w:t>cell</w:t>
      </w:r>
      <w:r w:rsidRPr="002F5577">
        <w:t xml:space="preserve"> and </w:t>
      </w:r>
      <w:r w:rsidR="00F13BD9">
        <w:t>“</w:t>
      </w:r>
      <w:r w:rsidRPr="002C4C24">
        <w:t>GST-tag</w:t>
      </w:r>
      <w:r w:rsidR="00F13BD9">
        <w:t>”</w:t>
      </w:r>
      <w:r w:rsidRPr="002F5577">
        <w:t xml:space="preserve"> into the </w:t>
      </w:r>
      <w:r w:rsidRPr="002F5577">
        <w:rPr>
          <w:b/>
        </w:rPr>
        <w:t>Protein Name</w:t>
      </w:r>
      <w:r w:rsidR="001C3A56">
        <w:t xml:space="preserve"> cell</w:t>
      </w:r>
      <w:r w:rsidRPr="002F5577">
        <w:t>.</w:t>
      </w:r>
    </w:p>
    <w:p w14:paraId="2FC931B2" w14:textId="6C6F647B" w:rsidR="002F5577" w:rsidRPr="002F5577" w:rsidRDefault="00487C5E" w:rsidP="002F5577">
      <w:r>
        <w:rPr>
          <w:noProof/>
        </w:rPr>
        <w:lastRenderedPageBreak/>
        <w:drawing>
          <wp:inline distT="0" distB="0" distL="0" distR="0" wp14:anchorId="086EB879" wp14:editId="0FB5CEBC">
            <wp:extent cx="5943600" cy="1758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58950"/>
                    </a:xfrm>
                    <a:prstGeom prst="rect">
                      <a:avLst/>
                    </a:prstGeom>
                  </pic:spPr>
                </pic:pic>
              </a:graphicData>
            </a:graphic>
          </wp:inline>
        </w:drawing>
      </w:r>
    </w:p>
    <w:p w14:paraId="4CA9DCEF" w14:textId="7E9FD50B" w:rsidR="001C3A56" w:rsidRDefault="001C3A56" w:rsidP="002F5577">
      <w:pPr>
        <w:numPr>
          <w:ilvl w:val="0"/>
          <w:numId w:val="35"/>
        </w:numPr>
      </w:pPr>
      <w:r w:rsidRPr="002F5577">
        <w:t xml:space="preserve">Click the </w:t>
      </w:r>
      <w:r w:rsidRPr="002F5577">
        <w:rPr>
          <w:b/>
        </w:rPr>
        <w:t>Insert</w:t>
      </w:r>
      <w:r w:rsidRPr="002F5577">
        <w:t xml:space="preserve"> button.</w:t>
      </w:r>
    </w:p>
    <w:p w14:paraId="2EFCE5B1" w14:textId="7FB9ED41" w:rsidR="007F282A" w:rsidRDefault="002F5577" w:rsidP="002F5577">
      <w:r w:rsidRPr="002F5577">
        <w:t>After performing the above steps, the main Skyline should</w:t>
      </w:r>
      <w:r w:rsidR="001C3A56">
        <w:t xml:space="preserve"> now look like this:</w:t>
      </w:r>
    </w:p>
    <w:p w14:paraId="05050D9A" w14:textId="3F079704" w:rsidR="00612A3B" w:rsidRDefault="00487C5E" w:rsidP="002F5577">
      <w:r>
        <w:rPr>
          <w:noProof/>
        </w:rPr>
        <w:drawing>
          <wp:inline distT="0" distB="0" distL="0" distR="0" wp14:anchorId="2139514B" wp14:editId="4E9F0DB0">
            <wp:extent cx="5943600" cy="2900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0045"/>
                    </a:xfrm>
                    <a:prstGeom prst="rect">
                      <a:avLst/>
                    </a:prstGeom>
                  </pic:spPr>
                </pic:pic>
              </a:graphicData>
            </a:graphic>
          </wp:inline>
        </w:drawing>
      </w:r>
    </w:p>
    <w:p w14:paraId="55558970" w14:textId="60C29517" w:rsidR="001C3A56" w:rsidRDefault="001C3A56" w:rsidP="001C3A56">
      <w:r>
        <w:t xml:space="preserve">Before exporting your first transition list, first save your document to the </w:t>
      </w:r>
      <w:r w:rsidR="0034101F">
        <w:t>AbsoluteQuant</w:t>
      </w:r>
      <w:r>
        <w:t xml:space="preserve"> folder by doing the following:</w:t>
      </w:r>
    </w:p>
    <w:p w14:paraId="4D866D72" w14:textId="77777777" w:rsidR="001C3A56" w:rsidRDefault="001C3A56" w:rsidP="001C3A56">
      <w:pPr>
        <w:pStyle w:val="ListParagraph"/>
        <w:numPr>
          <w:ilvl w:val="0"/>
          <w:numId w:val="55"/>
        </w:numPr>
      </w:pPr>
      <w:r>
        <w:t xml:space="preserve">On the </w:t>
      </w:r>
      <w:r w:rsidRPr="00D82FC9">
        <w:rPr>
          <w:b/>
        </w:rPr>
        <w:t>File</w:t>
      </w:r>
      <w:r>
        <w:t xml:space="preserve"> menu, click </w:t>
      </w:r>
      <w:r w:rsidRPr="00D82FC9">
        <w:rPr>
          <w:b/>
        </w:rPr>
        <w:t>Save</w:t>
      </w:r>
      <w:r>
        <w:t xml:space="preserve"> (ctrl-S).</w:t>
      </w:r>
    </w:p>
    <w:p w14:paraId="39218D80" w14:textId="630F6ADF" w:rsidR="001C3A56" w:rsidRDefault="001C3A56" w:rsidP="001C3A56">
      <w:pPr>
        <w:pStyle w:val="ListParagraph"/>
        <w:numPr>
          <w:ilvl w:val="0"/>
          <w:numId w:val="55"/>
        </w:numPr>
      </w:pPr>
      <w:r>
        <w:t xml:space="preserve">Navigate to the </w:t>
      </w:r>
      <w:r w:rsidR="0034101F">
        <w:t>AbsoluteQuant</w:t>
      </w:r>
      <w:r>
        <w:t xml:space="preserve"> folder.</w:t>
      </w:r>
    </w:p>
    <w:p w14:paraId="573E2E3B" w14:textId="6B6E6A5E" w:rsidR="001C3A56" w:rsidRDefault="001C3A56" w:rsidP="001C3A56">
      <w:pPr>
        <w:pStyle w:val="ListParagraph"/>
        <w:numPr>
          <w:ilvl w:val="0"/>
          <w:numId w:val="55"/>
        </w:numPr>
      </w:pPr>
      <w:r>
        <w:t xml:space="preserve">In the </w:t>
      </w:r>
      <w:r w:rsidRPr="00D82FC9">
        <w:rPr>
          <w:b/>
        </w:rPr>
        <w:t>File name</w:t>
      </w:r>
      <w:r>
        <w:t xml:space="preserve"> field, enter “</w:t>
      </w:r>
      <w:r w:rsidR="0034101F">
        <w:t>AbsoluteQuant</w:t>
      </w:r>
      <w:r>
        <w:t>Tutorial”.</w:t>
      </w:r>
    </w:p>
    <w:p w14:paraId="71B2A27C" w14:textId="70B1459A" w:rsidR="002F5577" w:rsidRPr="002F5577" w:rsidRDefault="001C3A56" w:rsidP="002F5577">
      <w:pPr>
        <w:pStyle w:val="ListParagraph"/>
        <w:numPr>
          <w:ilvl w:val="0"/>
          <w:numId w:val="55"/>
        </w:numPr>
      </w:pPr>
      <w:r>
        <w:t xml:space="preserve">Click the </w:t>
      </w:r>
      <w:r w:rsidRPr="00D82FC9">
        <w:rPr>
          <w:b/>
        </w:rPr>
        <w:t>Save</w:t>
      </w:r>
      <w:r>
        <w:t xml:space="preserve"> button.</w:t>
      </w:r>
    </w:p>
    <w:p w14:paraId="6D1057DE" w14:textId="77777777" w:rsidR="002F5577" w:rsidRDefault="002F5577" w:rsidP="002F5577">
      <w:pPr>
        <w:pStyle w:val="Heading2"/>
      </w:pPr>
      <w:r w:rsidRPr="002F5577">
        <w:t>Exporting a transition list:</w:t>
      </w:r>
    </w:p>
    <w:p w14:paraId="1EBBDDBB" w14:textId="0AA9B0B0" w:rsidR="00826875" w:rsidRPr="00826875" w:rsidRDefault="00826875" w:rsidP="00826875">
      <w:r>
        <w:t>If you were running this experiment yourself on a mass spectrometer, you would need an instrument method. Skyline can export directly to an instrument method, given a template method, but here you will export a transition list, which you could import into a template instrument method yourself at another time. Do the following to achieve this:</w:t>
      </w:r>
    </w:p>
    <w:p w14:paraId="2707E459" w14:textId="77777777" w:rsidR="002F5577" w:rsidRPr="002F5577" w:rsidRDefault="002F5577" w:rsidP="002F5577">
      <w:pPr>
        <w:numPr>
          <w:ilvl w:val="0"/>
          <w:numId w:val="35"/>
        </w:numPr>
        <w:spacing w:after="0"/>
      </w:pPr>
      <w:r w:rsidRPr="002F5577">
        <w:lastRenderedPageBreak/>
        <w:t xml:space="preserve">On the </w:t>
      </w:r>
      <w:r w:rsidRPr="002F5577">
        <w:rPr>
          <w:b/>
        </w:rPr>
        <w:t>File</w:t>
      </w:r>
      <w:r w:rsidRPr="002F5577">
        <w:t xml:space="preserve"> menu, choose </w:t>
      </w:r>
      <w:r w:rsidRPr="002F5577">
        <w:rPr>
          <w:b/>
        </w:rPr>
        <w:t>Export</w:t>
      </w:r>
      <w:r w:rsidRPr="002F5577">
        <w:t xml:space="preserve"> and click </w:t>
      </w:r>
      <w:r w:rsidRPr="002F5577">
        <w:rPr>
          <w:b/>
        </w:rPr>
        <w:t>Transition List</w:t>
      </w:r>
      <w:r w:rsidRPr="002F5577">
        <w:t>.</w:t>
      </w:r>
    </w:p>
    <w:p w14:paraId="74CFF82E" w14:textId="073F51CA" w:rsidR="002F5577" w:rsidRPr="00826875" w:rsidRDefault="00826875" w:rsidP="00826875">
      <w:pPr>
        <w:spacing w:before="240"/>
      </w:pPr>
      <w:r>
        <w:t>T</w:t>
      </w:r>
      <w:r w:rsidR="002F5577" w:rsidRPr="002F5577">
        <w:t xml:space="preserve">he </w:t>
      </w:r>
      <w:r w:rsidR="002F5577" w:rsidRPr="002F5577">
        <w:rPr>
          <w:b/>
        </w:rPr>
        <w:t>Export Transition List</w:t>
      </w:r>
      <w:r w:rsidR="002F5577" w:rsidRPr="002F5577">
        <w:t xml:space="preserve"> form</w:t>
      </w:r>
      <w:r>
        <w:t xml:space="preserve"> should appear as shown below, with “Thermo” automatically chosen in the </w:t>
      </w:r>
      <w:r>
        <w:rPr>
          <w:b/>
        </w:rPr>
        <w:t>Instrument type</w:t>
      </w:r>
      <w:r>
        <w:t xml:space="preserve"> list, based on the “Thermo TSQ Vantage” value you chose from the </w:t>
      </w:r>
      <w:r>
        <w:rPr>
          <w:b/>
        </w:rPr>
        <w:t>Collision energy</w:t>
      </w:r>
      <w:r>
        <w:t xml:space="preserve"> dropdown list in the </w:t>
      </w:r>
      <w:r>
        <w:rPr>
          <w:b/>
        </w:rPr>
        <w:t>Transition Settings</w:t>
      </w:r>
      <w:r>
        <w:t xml:space="preserve"> – </w:t>
      </w:r>
      <w:r>
        <w:rPr>
          <w:b/>
        </w:rPr>
        <w:t>Prediction</w:t>
      </w:r>
      <w:r>
        <w:t xml:space="preserve"> tab.</w:t>
      </w:r>
    </w:p>
    <w:p w14:paraId="2D0E2111" w14:textId="1362FC5C" w:rsidR="002F5577" w:rsidRDefault="00487C5E" w:rsidP="002F5577">
      <w:r>
        <w:rPr>
          <w:noProof/>
        </w:rPr>
        <w:drawing>
          <wp:inline distT="0" distB="0" distL="0" distR="0" wp14:anchorId="5777FE42" wp14:editId="31620398">
            <wp:extent cx="3362325" cy="3676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3676650"/>
                    </a:xfrm>
                    <a:prstGeom prst="rect">
                      <a:avLst/>
                    </a:prstGeom>
                  </pic:spPr>
                </pic:pic>
              </a:graphicData>
            </a:graphic>
          </wp:inline>
        </w:drawing>
      </w:r>
    </w:p>
    <w:p w14:paraId="2331779E" w14:textId="5224FAB2" w:rsidR="00826875" w:rsidRDefault="00826875" w:rsidP="002F5577">
      <w:r>
        <w:t>You can also see that all of the other settings are appropriate for this very simple target list.</w:t>
      </w:r>
    </w:p>
    <w:p w14:paraId="5A67FDB0" w14:textId="24C0C062" w:rsidR="008F0439" w:rsidRDefault="008F0439" w:rsidP="007F282A">
      <w:pPr>
        <w:pStyle w:val="ListParagraph"/>
        <w:numPr>
          <w:ilvl w:val="0"/>
          <w:numId w:val="52"/>
        </w:numPr>
        <w:rPr>
          <w:b/>
          <w:bCs/>
        </w:rPr>
      </w:pPr>
      <w:r>
        <w:t xml:space="preserve">Click </w:t>
      </w:r>
      <w:r w:rsidR="00977DB7">
        <w:t xml:space="preserve">the </w:t>
      </w:r>
      <w:r w:rsidR="00977DB7">
        <w:rPr>
          <w:b/>
          <w:bCs/>
        </w:rPr>
        <w:t>OK</w:t>
      </w:r>
      <w:r w:rsidR="00977DB7">
        <w:rPr>
          <w:bCs/>
        </w:rPr>
        <w:t xml:space="preserve"> button.</w:t>
      </w:r>
    </w:p>
    <w:p w14:paraId="6BEA9F55" w14:textId="27EC31F9" w:rsidR="00826875" w:rsidRDefault="00826875" w:rsidP="00826875">
      <w:pPr>
        <w:pStyle w:val="ListParagraph"/>
        <w:numPr>
          <w:ilvl w:val="0"/>
          <w:numId w:val="52"/>
        </w:numPr>
      </w:pPr>
      <w:r>
        <w:t xml:space="preserve">In the </w:t>
      </w:r>
      <w:r w:rsidRPr="00D82FC9">
        <w:rPr>
          <w:b/>
        </w:rPr>
        <w:t>File name</w:t>
      </w:r>
      <w:r>
        <w:t xml:space="preserve"> field, enter “</w:t>
      </w:r>
      <w:r>
        <w:t>GST-tag</w:t>
      </w:r>
      <w:r>
        <w:t>”.</w:t>
      </w:r>
    </w:p>
    <w:p w14:paraId="371C00AA" w14:textId="2E0C15EC" w:rsidR="007F282A" w:rsidRPr="00826875" w:rsidRDefault="00826875" w:rsidP="00826875">
      <w:pPr>
        <w:pStyle w:val="ListParagraph"/>
        <w:numPr>
          <w:ilvl w:val="0"/>
          <w:numId w:val="52"/>
        </w:numPr>
      </w:pPr>
      <w:r>
        <w:t xml:space="preserve">Click the </w:t>
      </w:r>
      <w:r w:rsidRPr="00D82FC9">
        <w:rPr>
          <w:b/>
        </w:rPr>
        <w:t>Save</w:t>
      </w:r>
      <w:r>
        <w:t xml:space="preserve"> button.</w:t>
      </w:r>
      <w:r w:rsidR="007F282A">
        <w:t xml:space="preserve"> </w:t>
      </w:r>
    </w:p>
    <w:p w14:paraId="45744900" w14:textId="60182304" w:rsidR="00977DB7" w:rsidRPr="00977DB7" w:rsidRDefault="00977DB7" w:rsidP="00977DB7">
      <w:r>
        <w:t xml:space="preserve">The resulting </w:t>
      </w:r>
      <w:r w:rsidRPr="002F5577">
        <w:t xml:space="preserve">transition list was </w:t>
      </w:r>
      <w:r>
        <w:t xml:space="preserve">imported into </w:t>
      </w:r>
      <w:r w:rsidRPr="002F5577">
        <w:t>a Thermo TSQ Vantage tripl</w:t>
      </w:r>
      <w:r>
        <w:t xml:space="preserve">e-quadrupole mass spectrometer </w:t>
      </w:r>
      <w:r w:rsidR="00826875">
        <w:t xml:space="preserve">template </w:t>
      </w:r>
      <w:r>
        <w:t>method file.</w:t>
      </w:r>
      <w:r w:rsidR="00826875">
        <w:t xml:space="preserve"> You may now want to open the resulting GST-tag.csv file in Excel or a text editor</w:t>
      </w:r>
      <w:r w:rsidR="00D77E37">
        <w:t xml:space="preserve"> to see what it looks like.</w:t>
      </w:r>
    </w:p>
    <w:p w14:paraId="12174FC3" w14:textId="77777777" w:rsidR="002F5577" w:rsidRPr="002F5577" w:rsidRDefault="002F5577" w:rsidP="002F5577">
      <w:pPr>
        <w:pStyle w:val="Heading1"/>
      </w:pPr>
      <w:r>
        <w:t>Analyzing SRM Data from Calibrants</w:t>
      </w:r>
    </w:p>
    <w:p w14:paraId="235BA35D" w14:textId="2D9681A9" w:rsidR="002F5577" w:rsidRPr="002F5577" w:rsidRDefault="002F5577" w:rsidP="002F5577">
      <w:r w:rsidRPr="002F5577">
        <w:t xml:space="preserve">In this next section you will work with the nine samples indicated in </w:t>
      </w:r>
      <w:r w:rsidRPr="002F5577">
        <w:rPr>
          <w:b/>
        </w:rPr>
        <w:t>Tutorial Figure 1C</w:t>
      </w:r>
      <w:r w:rsidRPr="002F5577">
        <w:t xml:space="preserve">.  You will import the .RAW files into Skyline to view the data. Data will be imported into the saved Skyline document that was generated in the previous section. The files that you will import are contained in the </w:t>
      </w:r>
      <w:r w:rsidR="00D77E37">
        <w:t xml:space="preserve">AbsoluteQuant </w:t>
      </w:r>
      <w:r w:rsidRPr="002F5577">
        <w:t xml:space="preserve">folder you created for this tutorial and are </w:t>
      </w:r>
      <w:r w:rsidR="00D77E37">
        <w:t>named</w:t>
      </w:r>
      <w:r w:rsidRPr="002F5577">
        <w:t>:</w:t>
      </w:r>
    </w:p>
    <w:p w14:paraId="0D96F11E" w14:textId="77777777" w:rsidR="002F5577" w:rsidRPr="002F5577" w:rsidRDefault="002F5577" w:rsidP="00995CC8">
      <w:pPr>
        <w:numPr>
          <w:ilvl w:val="0"/>
          <w:numId w:val="36"/>
        </w:numPr>
        <w:spacing w:after="0"/>
      </w:pPr>
      <w:r w:rsidRPr="002F5577">
        <w:t>Standard_1.RAW</w:t>
      </w:r>
    </w:p>
    <w:p w14:paraId="72ACC691" w14:textId="77777777" w:rsidR="002F5577" w:rsidRPr="002F5577" w:rsidRDefault="002F5577" w:rsidP="00995CC8">
      <w:pPr>
        <w:numPr>
          <w:ilvl w:val="0"/>
          <w:numId w:val="36"/>
        </w:numPr>
        <w:spacing w:after="0"/>
      </w:pPr>
      <w:r w:rsidRPr="002F5577">
        <w:lastRenderedPageBreak/>
        <w:t>Standard_2.RAW</w:t>
      </w:r>
    </w:p>
    <w:p w14:paraId="694A8B21" w14:textId="77777777" w:rsidR="002F5577" w:rsidRPr="002F5577" w:rsidRDefault="002F5577" w:rsidP="00995CC8">
      <w:pPr>
        <w:numPr>
          <w:ilvl w:val="0"/>
          <w:numId w:val="36"/>
        </w:numPr>
        <w:spacing w:after="0"/>
      </w:pPr>
      <w:r w:rsidRPr="002F5577">
        <w:t>Standard_3.RAW</w:t>
      </w:r>
    </w:p>
    <w:p w14:paraId="6BC864E6" w14:textId="77777777" w:rsidR="002F5577" w:rsidRPr="002F5577" w:rsidRDefault="002F5577" w:rsidP="00995CC8">
      <w:pPr>
        <w:numPr>
          <w:ilvl w:val="0"/>
          <w:numId w:val="36"/>
        </w:numPr>
        <w:spacing w:after="0"/>
      </w:pPr>
      <w:r w:rsidRPr="002F5577">
        <w:t>Standard_4.RAW</w:t>
      </w:r>
    </w:p>
    <w:p w14:paraId="01D3CBB0" w14:textId="77777777" w:rsidR="002F5577" w:rsidRPr="002F5577" w:rsidRDefault="002F5577" w:rsidP="00995CC8">
      <w:pPr>
        <w:numPr>
          <w:ilvl w:val="0"/>
          <w:numId w:val="36"/>
        </w:numPr>
        <w:spacing w:after="0"/>
      </w:pPr>
      <w:r w:rsidRPr="002F5577">
        <w:t>Standard_5.RAW</w:t>
      </w:r>
    </w:p>
    <w:p w14:paraId="3539C36E" w14:textId="77777777" w:rsidR="002F5577" w:rsidRPr="002F5577" w:rsidRDefault="002F5577" w:rsidP="00995CC8">
      <w:pPr>
        <w:numPr>
          <w:ilvl w:val="0"/>
          <w:numId w:val="36"/>
        </w:numPr>
        <w:spacing w:after="0"/>
      </w:pPr>
      <w:r w:rsidRPr="002F5577">
        <w:t>Standard_6.RAW</w:t>
      </w:r>
    </w:p>
    <w:p w14:paraId="040B180D" w14:textId="77777777" w:rsidR="002F5577" w:rsidRPr="002F5577" w:rsidRDefault="002F5577" w:rsidP="00995CC8">
      <w:pPr>
        <w:numPr>
          <w:ilvl w:val="0"/>
          <w:numId w:val="36"/>
        </w:numPr>
        <w:spacing w:after="0"/>
      </w:pPr>
      <w:r w:rsidRPr="002F5577">
        <w:t>Standard_7.RAW</w:t>
      </w:r>
    </w:p>
    <w:p w14:paraId="38A660F9" w14:textId="77777777" w:rsidR="002F5577" w:rsidRPr="002F5577" w:rsidRDefault="002F5577" w:rsidP="00995CC8">
      <w:pPr>
        <w:numPr>
          <w:ilvl w:val="0"/>
          <w:numId w:val="36"/>
        </w:numPr>
        <w:spacing w:after="0"/>
      </w:pPr>
      <w:r w:rsidRPr="002F5577">
        <w:t>Standard_8.RAW</w:t>
      </w:r>
    </w:p>
    <w:p w14:paraId="61E2F76A" w14:textId="77777777" w:rsidR="002F5577" w:rsidRPr="002F5577" w:rsidRDefault="002F5577" w:rsidP="00995CC8">
      <w:pPr>
        <w:numPr>
          <w:ilvl w:val="0"/>
          <w:numId w:val="36"/>
        </w:numPr>
        <w:spacing w:after="0"/>
      </w:pPr>
      <w:r w:rsidRPr="002F5577">
        <w:t>FOXN1-GST.RAW</w:t>
      </w:r>
    </w:p>
    <w:p w14:paraId="5B3A77DF" w14:textId="77777777" w:rsidR="002F5577" w:rsidRPr="002F5577" w:rsidRDefault="002F5577" w:rsidP="00995CC8">
      <w:pPr>
        <w:spacing w:before="240"/>
      </w:pPr>
      <w:r w:rsidRPr="002F5577">
        <w:t>These RAW files were collected in a random order and were interspersed among a larger set of runs</w:t>
      </w:r>
      <w:r w:rsidR="000451E3">
        <w:t>.</w:t>
      </w:r>
      <w:r w:rsidRPr="002F5577">
        <w:t xml:space="preserve"> </w:t>
      </w:r>
      <w:r w:rsidR="000451E3">
        <w:t>The results as fully processed with Skyline can be found</w:t>
      </w:r>
      <w:r w:rsidRPr="002F5577">
        <w:t xml:space="preserve"> </w:t>
      </w:r>
      <w:r w:rsidR="000451E3">
        <w:t>in the</w:t>
      </w:r>
      <w:r w:rsidRPr="002F5577">
        <w:t xml:space="preserve"> </w:t>
      </w:r>
      <w:r w:rsidRPr="002F5577">
        <w:rPr>
          <w:b/>
        </w:rPr>
        <w:t>Supplemental Data 2</w:t>
      </w:r>
      <w:r w:rsidRPr="002F5577">
        <w:t xml:space="preserve"> for the original paper (</w:t>
      </w:r>
      <w:hyperlink r:id="rId20" w:history="1">
        <w:r w:rsidR="000451E3" w:rsidRPr="008A791D">
          <w:rPr>
            <w:rStyle w:val="Hyperlink"/>
            <w:sz w:val="21"/>
            <w:szCs w:val="21"/>
          </w:rPr>
          <w:t>http://proteome.gs.washington.edu/supplementary_data/IVT_SRM/Su</w:t>
        </w:r>
        <w:r w:rsidR="000451E3" w:rsidRPr="008A791D">
          <w:rPr>
            <w:rStyle w:val="Hyperlink"/>
            <w:sz w:val="21"/>
            <w:szCs w:val="21"/>
          </w:rPr>
          <w:t>p</w:t>
        </w:r>
        <w:r w:rsidR="000451E3" w:rsidRPr="008A791D">
          <w:rPr>
            <w:rStyle w:val="Hyperlink"/>
            <w:sz w:val="21"/>
            <w:szCs w:val="21"/>
          </w:rPr>
          <w:t>plementary%20Data%202.sky.zip</w:t>
        </w:r>
      </w:hyperlink>
      <w:r w:rsidR="000451E3">
        <w:t>).</w:t>
      </w:r>
    </w:p>
    <w:p w14:paraId="6D158219" w14:textId="77777777" w:rsidR="002F5577" w:rsidRPr="002F5577" w:rsidRDefault="002F5577" w:rsidP="002F5577">
      <w:r w:rsidRPr="002F5577">
        <w:t>Before you look at the FOXN1-GST sample, you should first become familiar with the standards.</w:t>
      </w:r>
    </w:p>
    <w:p w14:paraId="6D2CDBFC" w14:textId="77777777" w:rsidR="002F5577" w:rsidRPr="002F5577" w:rsidRDefault="002F5577" w:rsidP="00995CC8">
      <w:pPr>
        <w:pStyle w:val="Heading2"/>
      </w:pPr>
      <w:r w:rsidRPr="002F5577">
        <w:t>Importing RAW files into Skyline:</w:t>
      </w:r>
    </w:p>
    <w:p w14:paraId="6D0049C1" w14:textId="77777777" w:rsidR="002F5577" w:rsidRPr="002F5577" w:rsidRDefault="002F5577" w:rsidP="00995CC8">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3F1A7104" w14:textId="6ABF9E60" w:rsidR="002F5577" w:rsidRDefault="00D77E37" w:rsidP="00995CC8">
      <w:pPr>
        <w:numPr>
          <w:ilvl w:val="0"/>
          <w:numId w:val="35"/>
        </w:numPr>
        <w:spacing w:after="0"/>
      </w:pPr>
      <w:r>
        <w:t>Accept</w:t>
      </w:r>
      <w:r w:rsidR="002F5577" w:rsidRPr="002F5577">
        <w:t xml:space="preserve"> the</w:t>
      </w:r>
      <w:r>
        <w:t xml:space="preserve"> default option</w:t>
      </w:r>
      <w:r w:rsidR="002F5577" w:rsidRPr="002F5577">
        <w:t xml:space="preserve"> </w:t>
      </w:r>
      <w:r w:rsidR="002F5577" w:rsidRPr="002F5577">
        <w:rPr>
          <w:b/>
        </w:rPr>
        <w:t>Add single-injection replicates in files</w:t>
      </w:r>
      <w:r w:rsidR="002F5577" w:rsidRPr="002F5577">
        <w:t>.</w:t>
      </w:r>
    </w:p>
    <w:p w14:paraId="542BB63C" w14:textId="5231EF2A" w:rsidR="00D77E37" w:rsidRPr="00D77E37" w:rsidRDefault="00D77E37" w:rsidP="00D77E37">
      <w:pPr>
        <w:spacing w:before="240"/>
      </w:pPr>
      <w:r>
        <w:t xml:space="preserve">The </w:t>
      </w:r>
      <w:r>
        <w:rPr>
          <w:b/>
        </w:rPr>
        <w:t>Import Results</w:t>
      </w:r>
      <w:r>
        <w:t xml:space="preserve"> form should look like this:</w:t>
      </w:r>
    </w:p>
    <w:p w14:paraId="7B71BEC9" w14:textId="2165E44D" w:rsidR="00D77E37" w:rsidRPr="002F5577" w:rsidRDefault="00487C5E" w:rsidP="00D77E37">
      <w:pPr>
        <w:spacing w:after="0"/>
      </w:pPr>
      <w:r>
        <w:rPr>
          <w:noProof/>
        </w:rPr>
        <w:drawing>
          <wp:inline distT="0" distB="0" distL="0" distR="0" wp14:anchorId="5CF4338A" wp14:editId="1F6A1F9C">
            <wp:extent cx="3581400" cy="4200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400" cy="4200525"/>
                    </a:xfrm>
                    <a:prstGeom prst="rect">
                      <a:avLst/>
                    </a:prstGeom>
                  </pic:spPr>
                </pic:pic>
              </a:graphicData>
            </a:graphic>
          </wp:inline>
        </w:drawing>
      </w:r>
    </w:p>
    <w:p w14:paraId="746E82B0" w14:textId="77777777" w:rsidR="002F5577" w:rsidRPr="002F5577" w:rsidRDefault="002F5577" w:rsidP="00D77E37">
      <w:pPr>
        <w:numPr>
          <w:ilvl w:val="0"/>
          <w:numId w:val="35"/>
        </w:numPr>
        <w:spacing w:before="240" w:after="0"/>
      </w:pPr>
      <w:r w:rsidRPr="002F5577">
        <w:lastRenderedPageBreak/>
        <w:t xml:space="preserve">Click the </w:t>
      </w:r>
      <w:r w:rsidRPr="006E233B">
        <w:rPr>
          <w:b/>
          <w:bCs/>
        </w:rPr>
        <w:t>OK</w:t>
      </w:r>
      <w:r w:rsidRPr="002F5577">
        <w:t xml:space="preserve"> button.</w:t>
      </w:r>
    </w:p>
    <w:p w14:paraId="4E988AC7" w14:textId="4DBD340E" w:rsidR="002F5577" w:rsidRDefault="002F5577" w:rsidP="00D77E37">
      <w:pPr>
        <w:numPr>
          <w:ilvl w:val="0"/>
          <w:numId w:val="35"/>
        </w:numPr>
      </w:pPr>
      <w:r w:rsidRPr="002F5577">
        <w:t xml:space="preserve">In the </w:t>
      </w:r>
      <w:r w:rsidRPr="002F5577">
        <w:rPr>
          <w:b/>
        </w:rPr>
        <w:t>Import Results Files</w:t>
      </w:r>
      <w:r w:rsidRPr="002F5577">
        <w:t xml:space="preserve"> form, find and select all eight </w:t>
      </w:r>
      <w:r w:rsidR="00F13BD9">
        <w:t>“</w:t>
      </w:r>
      <w:r w:rsidRPr="002C4C24">
        <w:t>Standard</w:t>
      </w:r>
      <w:r w:rsidR="00F13BD9">
        <w:t>”</w:t>
      </w:r>
      <w:r w:rsidRPr="002F5577">
        <w:t xml:space="preserve"> RAW files </w:t>
      </w:r>
      <w:r w:rsidR="00D77E37">
        <w:t>as shown below.</w:t>
      </w:r>
    </w:p>
    <w:p w14:paraId="34B331FE" w14:textId="35C23CE1" w:rsidR="00D77E37" w:rsidRPr="002F5577" w:rsidRDefault="00487C5E" w:rsidP="00D77E37">
      <w:pPr>
        <w:spacing w:after="0"/>
      </w:pPr>
      <w:r>
        <w:rPr>
          <w:noProof/>
        </w:rPr>
        <w:drawing>
          <wp:inline distT="0" distB="0" distL="0" distR="0" wp14:anchorId="77A6539C" wp14:editId="42E279A3">
            <wp:extent cx="5562600" cy="4019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4D10E369" w14:textId="77777777" w:rsidR="002F5577" w:rsidRPr="002F5577" w:rsidRDefault="002F5577" w:rsidP="00D77E37">
      <w:pPr>
        <w:numPr>
          <w:ilvl w:val="0"/>
          <w:numId w:val="35"/>
        </w:numPr>
        <w:spacing w:before="240" w:after="0"/>
      </w:pPr>
      <w:r w:rsidRPr="002F5577">
        <w:t xml:space="preserve">Click </w:t>
      </w:r>
      <w:r w:rsidRPr="002F5577">
        <w:rPr>
          <w:b/>
        </w:rPr>
        <w:t>Open</w:t>
      </w:r>
      <w:r w:rsidRPr="002F5577">
        <w:t xml:space="preserve"> to import the files.</w:t>
      </w:r>
    </w:p>
    <w:p w14:paraId="1BF11B4C" w14:textId="03AD17D5" w:rsidR="002F5577" w:rsidRDefault="002F5577" w:rsidP="006E233B">
      <w:pPr>
        <w:numPr>
          <w:ilvl w:val="0"/>
          <w:numId w:val="35"/>
        </w:numPr>
        <w:spacing w:after="100" w:afterAutospacing="1"/>
      </w:pPr>
      <w:r w:rsidRPr="002F5577">
        <w:t xml:space="preserve">When presented with the option to remove the </w:t>
      </w:r>
      <w:r w:rsidR="00F13BD9">
        <w:t>“</w:t>
      </w:r>
      <w:r w:rsidRPr="002F5577">
        <w:t>Standard_</w:t>
      </w:r>
      <w:r w:rsidR="00F13BD9">
        <w:t>”</w:t>
      </w:r>
      <w:r w:rsidRPr="002F5577">
        <w:t xml:space="preserve"> prefix in creating replicate names, </w:t>
      </w:r>
      <w:r w:rsidR="00D77E37">
        <w:t>choose</w:t>
      </w:r>
      <w:r w:rsidRPr="002F5577">
        <w:t xml:space="preserve"> </w:t>
      </w:r>
      <w:r w:rsidR="00D77E37">
        <w:t xml:space="preserve">the </w:t>
      </w:r>
      <w:r w:rsidRPr="002F5577">
        <w:rPr>
          <w:b/>
        </w:rPr>
        <w:t>Do not remove</w:t>
      </w:r>
      <w:r w:rsidR="00D77E37">
        <w:t xml:space="preserve"> option</w:t>
      </w:r>
      <w:r w:rsidRPr="002F5577">
        <w:t>.</w:t>
      </w:r>
    </w:p>
    <w:p w14:paraId="4A707593" w14:textId="60F618D1" w:rsidR="007F282A" w:rsidRPr="002F5577" w:rsidRDefault="007F282A" w:rsidP="002F5577">
      <w:pPr>
        <w:numPr>
          <w:ilvl w:val="0"/>
          <w:numId w:val="35"/>
        </w:numPr>
      </w:pPr>
      <w:r>
        <w:t xml:space="preserve">Click </w:t>
      </w:r>
      <w:r w:rsidR="00D77E37">
        <w:t xml:space="preserve">the </w:t>
      </w:r>
      <w:r>
        <w:rPr>
          <w:b/>
          <w:bCs/>
        </w:rPr>
        <w:t>OK</w:t>
      </w:r>
      <w:r w:rsidR="00D77E37">
        <w:rPr>
          <w:bCs/>
        </w:rPr>
        <w:t xml:space="preserve"> button</w:t>
      </w:r>
      <w:r w:rsidRPr="00D77E37">
        <w:rPr>
          <w:bCs/>
        </w:rPr>
        <w:t>.</w:t>
      </w:r>
    </w:p>
    <w:p w14:paraId="0BB0F885" w14:textId="77777777" w:rsidR="002F5577" w:rsidRPr="002F5577" w:rsidRDefault="002F5577" w:rsidP="002F5577">
      <w:r w:rsidRPr="002F5577">
        <w:t>It may take a few moments for Skyline to import all of the RAW files.</w:t>
      </w:r>
    </w:p>
    <w:p w14:paraId="2DAB3340" w14:textId="2F93C031" w:rsidR="002F5577" w:rsidRPr="002F5577" w:rsidRDefault="002F5577" w:rsidP="002F5577">
      <w:r w:rsidRPr="002F5577">
        <w:t xml:space="preserve">To ensure that the chromatographic peaks for each of the standards looks good, it is best to view all of the </w:t>
      </w:r>
      <w:r w:rsidR="00B027E0">
        <w:t>chromatograms</w:t>
      </w:r>
      <w:r w:rsidRPr="002F5577">
        <w:t xml:space="preserve"> next to each other in a tiled view. </w:t>
      </w:r>
      <w:r w:rsidR="00B027E0">
        <w:t>Do the following to achieve this layout:</w:t>
      </w:r>
    </w:p>
    <w:p w14:paraId="1BD9FBEA" w14:textId="77E5DB5E" w:rsidR="002F5577" w:rsidRPr="002F5577" w:rsidRDefault="00B027E0" w:rsidP="006E233B">
      <w:pPr>
        <w:pStyle w:val="ListParagraph"/>
        <w:numPr>
          <w:ilvl w:val="0"/>
          <w:numId w:val="53"/>
        </w:numPr>
      </w:pPr>
      <w:r>
        <w:t>O</w:t>
      </w:r>
      <w:r w:rsidR="002F5577" w:rsidRPr="002F5577">
        <w:t xml:space="preserve">n the </w:t>
      </w:r>
      <w:r w:rsidR="002F5577" w:rsidRPr="00C67EDC">
        <w:rPr>
          <w:b/>
        </w:rPr>
        <w:t>View</w:t>
      </w:r>
      <w:r w:rsidR="002F5577" w:rsidRPr="002F5577">
        <w:t xml:space="preserve"> menu, </w:t>
      </w:r>
      <w:r>
        <w:t>choose</w:t>
      </w:r>
      <w:r w:rsidR="002F5577" w:rsidRPr="002F5577">
        <w:t xml:space="preserve"> </w:t>
      </w:r>
      <w:r w:rsidR="002F5577" w:rsidRPr="00C67EDC">
        <w:rPr>
          <w:b/>
        </w:rPr>
        <w:t>Arrange Graphs</w:t>
      </w:r>
      <w:r w:rsidR="002F5577" w:rsidRPr="002F5577">
        <w:t xml:space="preserve"> and click </w:t>
      </w:r>
      <w:r w:rsidR="002F5577" w:rsidRPr="00C67EDC">
        <w:rPr>
          <w:b/>
        </w:rPr>
        <w:t>Tiled</w:t>
      </w:r>
      <w:r>
        <w:t xml:space="preserve"> (Ctrl-T)</w:t>
      </w:r>
      <w:r w:rsidR="002F5577" w:rsidRPr="002F5577">
        <w:t xml:space="preserve">. </w:t>
      </w:r>
    </w:p>
    <w:p w14:paraId="600D066A" w14:textId="77777777" w:rsidR="00B027E0" w:rsidRDefault="00C67EDC" w:rsidP="006E233B">
      <w:pPr>
        <w:pStyle w:val="ListParagraph"/>
        <w:numPr>
          <w:ilvl w:val="0"/>
          <w:numId w:val="53"/>
        </w:numPr>
      </w:pPr>
      <w:r>
        <w:t>S</w:t>
      </w:r>
      <w:r w:rsidR="002F5577" w:rsidRPr="002F5577">
        <w:t xml:space="preserve">elect the IEAIPQIDK peptide </w:t>
      </w:r>
      <w:r w:rsidR="00B027E0">
        <w:t xml:space="preserve">in the </w:t>
      </w:r>
      <w:r w:rsidR="00B027E0">
        <w:rPr>
          <w:b/>
        </w:rPr>
        <w:t>Targets</w:t>
      </w:r>
      <w:r w:rsidR="00B027E0">
        <w:t xml:space="preserve"> view.</w:t>
      </w:r>
    </w:p>
    <w:p w14:paraId="14A1F56F" w14:textId="71B20A00" w:rsidR="002F5577" w:rsidRPr="002F5577" w:rsidRDefault="00B027E0" w:rsidP="00B027E0">
      <w:r>
        <w:t>Y</w:t>
      </w:r>
      <w:r w:rsidR="002F5577" w:rsidRPr="002F5577">
        <w:t xml:space="preserve">ou will see the heavy (Blue) and light (Red) </w:t>
      </w:r>
      <w:r>
        <w:t>total chromatograms</w:t>
      </w:r>
      <w:r w:rsidR="002F5577" w:rsidRPr="002F5577">
        <w:t xml:space="preserve"> </w:t>
      </w:r>
      <w:r>
        <w:t>displayed together in a graph for each standard as shown below:</w:t>
      </w:r>
    </w:p>
    <w:p w14:paraId="1A2556D3" w14:textId="39A9136E" w:rsidR="00E87012" w:rsidRDefault="00487C5E" w:rsidP="002F5577">
      <w:r>
        <w:rPr>
          <w:noProof/>
        </w:rPr>
        <w:lastRenderedPageBreak/>
        <w:drawing>
          <wp:inline distT="0" distB="0" distL="0" distR="0" wp14:anchorId="265B232D" wp14:editId="38402A03">
            <wp:extent cx="5943600" cy="32200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20085"/>
                    </a:xfrm>
                    <a:prstGeom prst="rect">
                      <a:avLst/>
                    </a:prstGeom>
                  </pic:spPr>
                </pic:pic>
              </a:graphicData>
            </a:graphic>
          </wp:inline>
        </w:drawing>
      </w:r>
    </w:p>
    <w:p w14:paraId="626A0663" w14:textId="77777777" w:rsidR="002F5577" w:rsidRPr="002F5577" w:rsidRDefault="002F5577" w:rsidP="002F5577">
      <w:r w:rsidRPr="002F5577">
        <w:t>What to inspect when looking at the chromatographic traces for the standards:</w:t>
      </w:r>
    </w:p>
    <w:p w14:paraId="1884024C" w14:textId="77777777" w:rsidR="002F5577" w:rsidRPr="002F5577" w:rsidRDefault="002F5577" w:rsidP="00995CC8">
      <w:pPr>
        <w:numPr>
          <w:ilvl w:val="0"/>
          <w:numId w:val="37"/>
        </w:numPr>
        <w:spacing w:after="0"/>
      </w:pPr>
      <w:r w:rsidRPr="002F5577">
        <w:t>Make sure that the correct peak is selected for both the heavy and light trace of each standard.</w:t>
      </w:r>
    </w:p>
    <w:p w14:paraId="1B58DA87" w14:textId="77777777" w:rsidR="002F5577" w:rsidRPr="002F5577" w:rsidRDefault="002F5577" w:rsidP="00995CC8">
      <w:pPr>
        <w:numPr>
          <w:ilvl w:val="0"/>
          <w:numId w:val="37"/>
        </w:numPr>
        <w:spacing w:after="0"/>
      </w:pPr>
      <w:r w:rsidRPr="002F5577">
        <w:t>Make sure the peak shapes look Gaussian and do not show an excessively jagged appearance. If this is the case, it may be best to rerun your samples.</w:t>
      </w:r>
    </w:p>
    <w:p w14:paraId="3AC43A5F" w14:textId="77777777" w:rsidR="002F5577" w:rsidRPr="002F5577" w:rsidRDefault="002F5577" w:rsidP="002F5577">
      <w:pPr>
        <w:numPr>
          <w:ilvl w:val="0"/>
          <w:numId w:val="37"/>
        </w:numPr>
        <w:spacing w:after="0"/>
      </w:pPr>
      <w:r w:rsidRPr="002F5577">
        <w:t>Make sure that the retention time is similar for the different standards. Widely varying retention times often indicate poor chromatography.</w:t>
      </w:r>
    </w:p>
    <w:p w14:paraId="15001360" w14:textId="77777777" w:rsidR="002F5577" w:rsidRPr="002F5577" w:rsidRDefault="00995CC8" w:rsidP="00995CC8">
      <w:pPr>
        <w:pStyle w:val="Heading1"/>
      </w:pPr>
      <w:r>
        <w:t>Analyzing SRM Data</w:t>
      </w:r>
      <w:r w:rsidR="002F5577" w:rsidRPr="002F5577">
        <w:t xml:space="preserve"> </w:t>
      </w:r>
      <w:r>
        <w:t>from</w:t>
      </w:r>
      <w:r w:rsidR="002F5577" w:rsidRPr="002F5577">
        <w:t xml:space="preserve"> FOXN1-GST </w:t>
      </w:r>
      <w:r>
        <w:t>Sample</w:t>
      </w:r>
    </w:p>
    <w:p w14:paraId="11732E10" w14:textId="77777777" w:rsidR="00B027E0" w:rsidRDefault="002F5577" w:rsidP="00B027E0">
      <w:r w:rsidRPr="002F5577">
        <w:t>Next you will want to import the FOXN1-GST.RAW file into the current Skyline document using the same instructions as detailed above.</w:t>
      </w:r>
    </w:p>
    <w:p w14:paraId="3C4774B3" w14:textId="77777777" w:rsidR="00B027E0" w:rsidRDefault="00B027E0" w:rsidP="00B027E0">
      <w:pPr>
        <w:numPr>
          <w:ilvl w:val="0"/>
          <w:numId w:val="35"/>
        </w:numPr>
        <w:spacing w:after="0"/>
      </w:pPr>
      <w:r w:rsidRPr="002F5577">
        <w:t xml:space="preserve">On the </w:t>
      </w:r>
      <w:r w:rsidRPr="002F5577">
        <w:rPr>
          <w:b/>
        </w:rPr>
        <w:t>File</w:t>
      </w:r>
      <w:r w:rsidRPr="002F5577">
        <w:t xml:space="preserve"> menu, choose </w:t>
      </w:r>
      <w:r w:rsidRPr="002F5577">
        <w:rPr>
          <w:b/>
        </w:rPr>
        <w:t>Import</w:t>
      </w:r>
      <w:r w:rsidRPr="002F5577">
        <w:t xml:space="preserve"> and click </w:t>
      </w:r>
      <w:r w:rsidRPr="002F5577">
        <w:rPr>
          <w:b/>
        </w:rPr>
        <w:t>Results</w:t>
      </w:r>
      <w:r w:rsidRPr="002F5577">
        <w:t>.</w:t>
      </w:r>
    </w:p>
    <w:p w14:paraId="1C54DC2F" w14:textId="6A79D166" w:rsidR="00B027E0" w:rsidRDefault="00B027E0" w:rsidP="00B027E0">
      <w:pPr>
        <w:numPr>
          <w:ilvl w:val="0"/>
          <w:numId w:val="35"/>
        </w:numPr>
        <w:spacing w:after="0"/>
      </w:pPr>
      <w:r>
        <w:t xml:space="preserve">Click the </w:t>
      </w:r>
      <w:r>
        <w:rPr>
          <w:b/>
        </w:rPr>
        <w:t>OK</w:t>
      </w:r>
      <w:r>
        <w:t xml:space="preserve"> button.</w:t>
      </w:r>
    </w:p>
    <w:p w14:paraId="253B2EA9" w14:textId="52C92FD1" w:rsidR="00B027E0" w:rsidRDefault="00B027E0" w:rsidP="00B027E0">
      <w:pPr>
        <w:numPr>
          <w:ilvl w:val="0"/>
          <w:numId w:val="35"/>
        </w:numPr>
        <w:spacing w:after="0"/>
      </w:pPr>
      <w:r>
        <w:t>Select the FOXN1-GST.RAW file.</w:t>
      </w:r>
    </w:p>
    <w:p w14:paraId="143BBCDD" w14:textId="1936B2FD" w:rsidR="00B027E0" w:rsidRPr="002F5577" w:rsidRDefault="00B027E0" w:rsidP="00B027E0">
      <w:pPr>
        <w:numPr>
          <w:ilvl w:val="0"/>
          <w:numId w:val="35"/>
        </w:numPr>
        <w:spacing w:after="0"/>
      </w:pPr>
      <w:r>
        <w:t xml:space="preserve">Click the </w:t>
      </w:r>
      <w:r>
        <w:rPr>
          <w:b/>
        </w:rPr>
        <w:t>Open</w:t>
      </w:r>
      <w:r>
        <w:t xml:space="preserve"> button.</w:t>
      </w:r>
    </w:p>
    <w:p w14:paraId="3EF3FA94" w14:textId="570089A7" w:rsidR="002F5577" w:rsidRPr="002F5577" w:rsidRDefault="002F5577" w:rsidP="00B027E0">
      <w:pPr>
        <w:spacing w:before="240"/>
      </w:pPr>
      <w:r w:rsidRPr="002F5577">
        <w:t>To ensure that this sample looks good, inspect the chromatographic trace, the fragmentation pattern and the retention time of both the heavy and light peak.</w:t>
      </w:r>
      <w:r w:rsidR="0044524B">
        <w:t xml:space="preserve"> To help, you will want to show summary plots as follows:</w:t>
      </w:r>
    </w:p>
    <w:p w14:paraId="3E05E6DB" w14:textId="16EC2573" w:rsidR="002F5577" w:rsidRPr="002F5577" w:rsidRDefault="0044524B" w:rsidP="002C4C24">
      <w:pPr>
        <w:pStyle w:val="ListParagraph"/>
        <w:numPr>
          <w:ilvl w:val="0"/>
          <w:numId w:val="44"/>
        </w:numPr>
      </w:pPr>
      <w:r>
        <w:t>O</w:t>
      </w:r>
      <w:r w:rsidR="002F5577" w:rsidRPr="002F5577">
        <w:t xml:space="preserve">n the </w:t>
      </w:r>
      <w:r w:rsidR="002F5577" w:rsidRPr="00051CA3">
        <w:rPr>
          <w:b/>
        </w:rPr>
        <w:t>View</w:t>
      </w:r>
      <w:r w:rsidR="002F5577" w:rsidRPr="002F5577">
        <w:t xml:space="preserve"> menu, choos</w:t>
      </w:r>
      <w:r>
        <w:t>e</w:t>
      </w:r>
      <w:r w:rsidR="002F5577" w:rsidRPr="002F5577">
        <w:t xml:space="preserve"> </w:t>
      </w:r>
      <w:r w:rsidR="002F5577" w:rsidRPr="00051CA3">
        <w:rPr>
          <w:b/>
        </w:rPr>
        <w:t>Retention Times</w:t>
      </w:r>
      <w:r w:rsidR="002F5577" w:rsidRPr="002F5577">
        <w:t xml:space="preserve"> and </w:t>
      </w:r>
      <w:r>
        <w:t>click</w:t>
      </w:r>
      <w:r w:rsidR="002F5577" w:rsidRPr="002F5577">
        <w:t xml:space="preserve"> </w:t>
      </w:r>
      <w:r w:rsidR="002F5577" w:rsidRPr="00051CA3">
        <w:rPr>
          <w:b/>
        </w:rPr>
        <w:t>Replicate Comparison</w:t>
      </w:r>
      <w:r>
        <w:t xml:space="preserve"> (F8)</w:t>
      </w:r>
      <w:r w:rsidR="002F5577" w:rsidRPr="002F5577">
        <w:t>.</w:t>
      </w:r>
    </w:p>
    <w:p w14:paraId="03763A87" w14:textId="3A1BF7F2" w:rsidR="002F5577" w:rsidRDefault="0044524B" w:rsidP="00051CA3">
      <w:pPr>
        <w:pStyle w:val="ListParagraph"/>
        <w:numPr>
          <w:ilvl w:val="0"/>
          <w:numId w:val="44"/>
        </w:numPr>
      </w:pPr>
      <w:r>
        <w:t>O</w:t>
      </w:r>
      <w:r w:rsidR="002F5577" w:rsidRPr="002F5577">
        <w:t xml:space="preserve">n </w:t>
      </w:r>
      <w:r>
        <w:t xml:space="preserve">the </w:t>
      </w:r>
      <w:r w:rsidR="002F5577" w:rsidRPr="00051CA3">
        <w:rPr>
          <w:b/>
        </w:rPr>
        <w:t>View</w:t>
      </w:r>
      <w:r w:rsidR="002F5577" w:rsidRPr="002F5577">
        <w:t xml:space="preserve"> menu, </w:t>
      </w:r>
      <w:r>
        <w:t>choose</w:t>
      </w:r>
      <w:r w:rsidR="002F5577" w:rsidRPr="002F5577">
        <w:t xml:space="preserve"> </w:t>
      </w:r>
      <w:r w:rsidR="002F5577" w:rsidRPr="00051CA3">
        <w:rPr>
          <w:b/>
        </w:rPr>
        <w:t>Peak Areas</w:t>
      </w:r>
      <w:r>
        <w:t xml:space="preserve"> and </w:t>
      </w:r>
      <w:r w:rsidR="002F5577" w:rsidRPr="002F5577">
        <w:t xml:space="preserve">click </w:t>
      </w:r>
      <w:r w:rsidR="002F5577" w:rsidRPr="00051CA3">
        <w:rPr>
          <w:b/>
        </w:rPr>
        <w:t>Replicate Comparison</w:t>
      </w:r>
      <w:r>
        <w:t xml:space="preserve"> (F7).</w:t>
      </w:r>
    </w:p>
    <w:p w14:paraId="41A9C3F3" w14:textId="18109865" w:rsidR="008E7AE1" w:rsidRDefault="0044524B" w:rsidP="002C4C24">
      <w:pPr>
        <w:pStyle w:val="ListParagraph"/>
        <w:numPr>
          <w:ilvl w:val="0"/>
          <w:numId w:val="44"/>
        </w:numPr>
      </w:pPr>
      <w:r>
        <w:t>R</w:t>
      </w:r>
      <w:r w:rsidR="00051CA3" w:rsidRPr="002F5577">
        <w:t xml:space="preserve">ight-click the </w:t>
      </w:r>
      <w:r w:rsidR="00051CA3" w:rsidRPr="00CD65F9">
        <w:rPr>
          <w:b/>
        </w:rPr>
        <w:t>Peak Areas</w:t>
      </w:r>
      <w:r w:rsidR="00051CA3" w:rsidRPr="002F5577">
        <w:t xml:space="preserve"> graph, choose </w:t>
      </w:r>
      <w:r w:rsidR="00051CA3" w:rsidRPr="00CD65F9">
        <w:rPr>
          <w:b/>
        </w:rPr>
        <w:t>Normalized To</w:t>
      </w:r>
      <w:r w:rsidR="00051CA3" w:rsidRPr="002F5577">
        <w:t xml:space="preserve"> and click </w:t>
      </w:r>
      <w:r>
        <w:rPr>
          <w:b/>
        </w:rPr>
        <w:t>Total</w:t>
      </w:r>
      <w:r>
        <w:t xml:space="preserve"> t</w:t>
      </w:r>
      <w:r>
        <w:t xml:space="preserve">o </w:t>
      </w:r>
      <w:r w:rsidRPr="002F5577">
        <w:t>view the relative contribution of each transition to the total signal intensity</w:t>
      </w:r>
      <w:r>
        <w:t>.</w:t>
      </w:r>
    </w:p>
    <w:p w14:paraId="4FB306F9" w14:textId="5ED7986D" w:rsidR="0044524B" w:rsidRPr="002F5577" w:rsidRDefault="0044524B" w:rsidP="0044524B">
      <w:pPr>
        <w:pStyle w:val="ListParagraph"/>
        <w:numPr>
          <w:ilvl w:val="0"/>
          <w:numId w:val="44"/>
        </w:numPr>
      </w:pPr>
      <w:r>
        <w:lastRenderedPageBreak/>
        <w:t>O</w:t>
      </w:r>
      <w:r w:rsidRPr="002F5577">
        <w:t xml:space="preserve">n the </w:t>
      </w:r>
      <w:r w:rsidRPr="00051CA3">
        <w:rPr>
          <w:b/>
        </w:rPr>
        <w:t>Settings</w:t>
      </w:r>
      <w:r w:rsidRPr="002F5577">
        <w:t xml:space="preserve"> menu, click </w:t>
      </w:r>
      <w:r w:rsidRPr="00051CA3">
        <w:rPr>
          <w:b/>
        </w:rPr>
        <w:t>Integrate All</w:t>
      </w:r>
      <w:r>
        <w:t xml:space="preserve"> to tell Skyline this is a refined method where all transitions are expected to have measurable signal</w:t>
      </w:r>
      <w:r w:rsidRPr="002F5577">
        <w:t>.</w:t>
      </w:r>
    </w:p>
    <w:p w14:paraId="35A0A70E" w14:textId="372C4E55" w:rsidR="00AA6A53" w:rsidRDefault="00AA6A53" w:rsidP="00AA6A53">
      <w:r>
        <w:t>Arrange the windows as follows for better viewing:</w:t>
      </w:r>
    </w:p>
    <w:p w14:paraId="51530939" w14:textId="1BD5DDEB" w:rsidR="00AA6A53" w:rsidRPr="002F5577" w:rsidRDefault="00AA6A53" w:rsidP="00AA6A53">
      <w:pPr>
        <w:pStyle w:val="ListParagraph"/>
        <w:numPr>
          <w:ilvl w:val="0"/>
          <w:numId w:val="58"/>
        </w:numPr>
      </w:pPr>
      <w:r>
        <w:t>O</w:t>
      </w:r>
      <w:r w:rsidRPr="002F5577">
        <w:t xml:space="preserve">n the </w:t>
      </w:r>
      <w:r w:rsidRPr="00C67EDC">
        <w:rPr>
          <w:b/>
        </w:rPr>
        <w:t>View</w:t>
      </w:r>
      <w:r w:rsidRPr="002F5577">
        <w:t xml:space="preserve"> menu, </w:t>
      </w:r>
      <w:r>
        <w:t>choose</w:t>
      </w:r>
      <w:r w:rsidRPr="002F5577">
        <w:t xml:space="preserve"> </w:t>
      </w:r>
      <w:r w:rsidRPr="00C67EDC">
        <w:rPr>
          <w:b/>
        </w:rPr>
        <w:t>Arrange Graphs</w:t>
      </w:r>
      <w:r w:rsidRPr="002F5577">
        <w:t xml:space="preserve"> and click </w:t>
      </w:r>
      <w:r>
        <w:rPr>
          <w:b/>
        </w:rPr>
        <w:t>Tabbed</w:t>
      </w:r>
      <w:r>
        <w:t xml:space="preserve"> (Ctrl-</w:t>
      </w:r>
      <w:r>
        <w:t>?</w:t>
      </w:r>
      <w:r>
        <w:t>)</w:t>
      </w:r>
      <w:r w:rsidRPr="002F5577">
        <w:t xml:space="preserve">. </w:t>
      </w:r>
    </w:p>
    <w:p w14:paraId="39C5D1E5" w14:textId="3817340D" w:rsidR="00AA6A53" w:rsidRDefault="00AA6A53" w:rsidP="00AA6A53">
      <w:pPr>
        <w:pStyle w:val="ListParagraph"/>
        <w:numPr>
          <w:ilvl w:val="0"/>
          <w:numId w:val="58"/>
        </w:numPr>
      </w:pPr>
      <w:r>
        <w:t xml:space="preserve">Click on the title bars of the </w:t>
      </w:r>
      <w:r>
        <w:rPr>
          <w:b/>
        </w:rPr>
        <w:t>Replicate Comparison</w:t>
      </w:r>
      <w:r>
        <w:t xml:space="preserve"> graphs and drag them to the right edge of the main Skyline window.</w:t>
      </w:r>
    </w:p>
    <w:p w14:paraId="037928E6" w14:textId="77777777" w:rsidR="00AA6A53" w:rsidRDefault="0044524B" w:rsidP="00AA6A53">
      <w:r w:rsidRPr="002F5577">
        <w:t>You can then select either the light</w:t>
      </w:r>
      <w:r w:rsidR="00AA6A53">
        <w:t xml:space="preserve"> precursor:</w:t>
      </w:r>
    </w:p>
    <w:p w14:paraId="65D45089" w14:textId="653931DE" w:rsidR="00AA6A53" w:rsidRDefault="00487C5E" w:rsidP="00AA6A53">
      <w:r>
        <w:rPr>
          <w:noProof/>
        </w:rPr>
        <w:drawing>
          <wp:inline distT="0" distB="0" distL="0" distR="0" wp14:anchorId="5E3AEBB6" wp14:editId="3D3060DB">
            <wp:extent cx="5943600" cy="26346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34615"/>
                    </a:xfrm>
                    <a:prstGeom prst="rect">
                      <a:avLst/>
                    </a:prstGeom>
                  </pic:spPr>
                </pic:pic>
              </a:graphicData>
            </a:graphic>
          </wp:inline>
        </w:drawing>
      </w:r>
    </w:p>
    <w:p w14:paraId="4BB416D7" w14:textId="0033CBF1" w:rsidR="00AA6A53" w:rsidRPr="002F5577" w:rsidRDefault="00AA6A53" w:rsidP="00AA6A53">
      <w:r>
        <w:t>O</w:t>
      </w:r>
      <w:r w:rsidRPr="002F5577">
        <w:t xml:space="preserve">r </w:t>
      </w:r>
      <w:r>
        <w:t xml:space="preserve">the </w:t>
      </w:r>
      <w:r w:rsidRPr="002F5577">
        <w:t>heavy precursor</w:t>
      </w:r>
      <w:r>
        <w:t>:</w:t>
      </w:r>
    </w:p>
    <w:p w14:paraId="37EAF48A" w14:textId="2E5264D3" w:rsidR="00AA6A53" w:rsidRDefault="0021779B" w:rsidP="00AA6A53">
      <w:r>
        <w:rPr>
          <w:noProof/>
        </w:rPr>
        <w:drawing>
          <wp:inline distT="0" distB="0" distL="0" distR="0" wp14:anchorId="29F2AE12" wp14:editId="2B7E63C1">
            <wp:extent cx="5943600" cy="26346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634615"/>
                    </a:xfrm>
                    <a:prstGeom prst="rect">
                      <a:avLst/>
                    </a:prstGeom>
                  </pic:spPr>
                </pic:pic>
              </a:graphicData>
            </a:graphic>
          </wp:inline>
        </w:drawing>
      </w:r>
    </w:p>
    <w:p w14:paraId="3E8E12A0" w14:textId="7AC995B2" w:rsidR="00AA6A53" w:rsidRDefault="00AA6A53" w:rsidP="00AA6A53">
      <w:r w:rsidRPr="002F5577">
        <w:t xml:space="preserve"> </w:t>
      </w:r>
      <w:r>
        <w:t>Verify the following:</w:t>
      </w:r>
    </w:p>
    <w:p w14:paraId="32CB7DB2" w14:textId="21B63319" w:rsidR="0044524B" w:rsidRPr="002F5577" w:rsidRDefault="0044524B" w:rsidP="0057782C">
      <w:pPr>
        <w:pStyle w:val="ListParagraph"/>
        <w:numPr>
          <w:ilvl w:val="0"/>
          <w:numId w:val="37"/>
        </w:numPr>
        <w:spacing w:after="0"/>
      </w:pPr>
      <w:r w:rsidRPr="002F5577">
        <w:lastRenderedPageBreak/>
        <w:t>The peak shape looks Gaussian and does not show an excessively jagged appearance.</w:t>
      </w:r>
    </w:p>
    <w:p w14:paraId="43A1F6FF" w14:textId="77777777" w:rsidR="0044524B" w:rsidRPr="002F5577" w:rsidRDefault="0044524B" w:rsidP="0044524B">
      <w:pPr>
        <w:numPr>
          <w:ilvl w:val="0"/>
          <w:numId w:val="37"/>
        </w:numPr>
        <w:spacing w:after="0"/>
      </w:pPr>
      <w:r w:rsidRPr="002F5577">
        <w:t>The retention time is similar for the standards and the FOXN1-GST sample.</w:t>
      </w:r>
    </w:p>
    <w:p w14:paraId="2280CB79" w14:textId="77777777" w:rsidR="00AA6A53" w:rsidRDefault="0044524B" w:rsidP="0044524B">
      <w:pPr>
        <w:numPr>
          <w:ilvl w:val="0"/>
          <w:numId w:val="37"/>
        </w:numPr>
      </w:pPr>
      <w:r w:rsidRPr="002F5577">
        <w:t xml:space="preserve">The relative contribution of each transition to the total signal is similar for each sample. </w:t>
      </w:r>
    </w:p>
    <w:p w14:paraId="378D6C9A" w14:textId="73CFC0E3" w:rsidR="0044524B" w:rsidRPr="002F5577" w:rsidRDefault="0044524B" w:rsidP="00AA6A53">
      <w:r w:rsidRPr="002F5577">
        <w:t xml:space="preserve">If this does not appear to be so, then an incorrect peak is likely </w:t>
      </w:r>
      <w:r w:rsidR="00AA6A53">
        <w:t>selected for one of the samples, or a transition may be experiencing noticeable interference.</w:t>
      </w:r>
      <w:r w:rsidRPr="002F5577">
        <w:t xml:space="preserve"> </w:t>
      </w:r>
    </w:p>
    <w:p w14:paraId="3809FC1C" w14:textId="77777777" w:rsidR="000D410D" w:rsidRDefault="002F5577" w:rsidP="002F5577">
      <w:r w:rsidRPr="002F5577">
        <w:t xml:space="preserve">Another way to view the data is to </w:t>
      </w:r>
      <w:r w:rsidR="000D410D">
        <w:t xml:space="preserve">follow these steps: </w:t>
      </w:r>
    </w:p>
    <w:p w14:paraId="17BA648B" w14:textId="507BCC77" w:rsidR="002F5577" w:rsidRPr="002F5577" w:rsidRDefault="000D410D" w:rsidP="002C4C24">
      <w:pPr>
        <w:pStyle w:val="ListParagraph"/>
        <w:numPr>
          <w:ilvl w:val="0"/>
          <w:numId w:val="45"/>
        </w:numPr>
      </w:pPr>
      <w:r>
        <w:t>S</w:t>
      </w:r>
      <w:r w:rsidRPr="002F5577">
        <w:t xml:space="preserve">elect </w:t>
      </w:r>
      <w:r w:rsidR="002F5577" w:rsidRPr="002F5577">
        <w:t>the IEAIPQIDK peptide in</w:t>
      </w:r>
      <w:r w:rsidR="00AA6A53">
        <w:t xml:space="preserve"> </w:t>
      </w:r>
      <w:r w:rsidR="00AA6A53">
        <w:rPr>
          <w:b/>
        </w:rPr>
        <w:t>Targets</w:t>
      </w:r>
      <w:r w:rsidR="00AA6A53">
        <w:t xml:space="preserve"> view again</w:t>
      </w:r>
      <w:r w:rsidR="002F5577" w:rsidRPr="002F5577">
        <w:t xml:space="preserve">. </w:t>
      </w:r>
    </w:p>
    <w:p w14:paraId="64AFE69C" w14:textId="67AD06D5" w:rsidR="002F5577" w:rsidRPr="002F5577" w:rsidRDefault="00D86AF4" w:rsidP="002C4C24">
      <w:pPr>
        <w:pStyle w:val="ListParagraph"/>
        <w:numPr>
          <w:ilvl w:val="0"/>
          <w:numId w:val="42"/>
        </w:numPr>
      </w:pPr>
      <w:r>
        <w:t>R</w:t>
      </w:r>
      <w:r w:rsidR="002F5577" w:rsidRPr="002F5577">
        <w:t xml:space="preserve">ight-click on the </w:t>
      </w:r>
      <w:r w:rsidR="002F5577" w:rsidRPr="00F13BD9">
        <w:rPr>
          <w:b/>
        </w:rPr>
        <w:t>Peak Areas</w:t>
      </w:r>
      <w:r w:rsidR="002F5577" w:rsidRPr="002F5577">
        <w:t xml:space="preserve"> graph, choose </w:t>
      </w:r>
      <w:r w:rsidR="002F5577" w:rsidRPr="00F13BD9">
        <w:rPr>
          <w:b/>
        </w:rPr>
        <w:t>Normalized To</w:t>
      </w:r>
      <w:r w:rsidR="002F5577" w:rsidRPr="002F5577">
        <w:t xml:space="preserve"> and click </w:t>
      </w:r>
      <w:r>
        <w:rPr>
          <w:b/>
        </w:rPr>
        <w:t>Heavy</w:t>
      </w:r>
      <w:r>
        <w:t xml:space="preserve"> t</w:t>
      </w:r>
      <w:r w:rsidRPr="002F5577">
        <w:t>o view the light-to-heavy ratio for each standard and the FOXN1-GST sample</w:t>
      </w:r>
      <w:r>
        <w:t>.</w:t>
      </w:r>
    </w:p>
    <w:p w14:paraId="4B2EDEC4" w14:textId="62B5EF53" w:rsidR="002F5577" w:rsidRDefault="00D86AF4" w:rsidP="002F5577">
      <w:r>
        <w:t>The values displayed in the</w:t>
      </w:r>
      <w:r w:rsidR="002F5577" w:rsidRPr="002F5577">
        <w:t xml:space="preserve"> </w:t>
      </w:r>
      <w:r w:rsidR="002F5577" w:rsidRPr="002F5577">
        <w:rPr>
          <w:b/>
        </w:rPr>
        <w:t>Peak Areas</w:t>
      </w:r>
      <w:r w:rsidR="002F5577" w:rsidRPr="002F5577">
        <w:t xml:space="preserve"> graph will be the ones </w:t>
      </w:r>
      <w:r>
        <w:t>used later in the</w:t>
      </w:r>
      <w:r w:rsidR="002F5577" w:rsidRPr="002F5577">
        <w:t xml:space="preserve"> calibration curve. It can be easily observed from this graph that the light-to-heavy ratio for the FOXN1-GST sample falls somewhere in the middle of the ratios from </w:t>
      </w:r>
      <w:r>
        <w:t>the</w:t>
      </w:r>
      <w:r w:rsidR="002F5577" w:rsidRPr="002F5577">
        <w:t xml:space="preserve"> calibration points. This is ideal, as this portion of the calibration curve is best for quantification purposes. </w:t>
      </w:r>
    </w:p>
    <w:p w14:paraId="7A5167AC" w14:textId="1AA97439" w:rsidR="0079468F" w:rsidRPr="002F5577" w:rsidRDefault="0021779B" w:rsidP="002F5577">
      <w:r>
        <w:rPr>
          <w:noProof/>
        </w:rPr>
        <w:drawing>
          <wp:inline distT="0" distB="0" distL="0" distR="0" wp14:anchorId="71DC5C56" wp14:editId="011FC14B">
            <wp:extent cx="59436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34615"/>
                    </a:xfrm>
                    <a:prstGeom prst="rect">
                      <a:avLst/>
                    </a:prstGeom>
                  </pic:spPr>
                </pic:pic>
              </a:graphicData>
            </a:graphic>
          </wp:inline>
        </w:drawing>
      </w:r>
    </w:p>
    <w:p w14:paraId="00068C43" w14:textId="77777777" w:rsidR="002F5577" w:rsidRPr="002F5577" w:rsidRDefault="00995CC8" w:rsidP="00995CC8">
      <w:pPr>
        <w:pStyle w:val="Heading1"/>
      </w:pPr>
      <w:r>
        <w:t>Generating a Calibration Curve</w:t>
      </w:r>
    </w:p>
    <w:p w14:paraId="163F8A62" w14:textId="08AAB361" w:rsidR="002F5577" w:rsidRPr="002F5577" w:rsidRDefault="002F5577" w:rsidP="002F5577">
      <w:r w:rsidRPr="002F5577">
        <w:t xml:space="preserve">For this tutorial, you will make a calibration curve </w:t>
      </w:r>
      <w:r w:rsidR="00223772">
        <w:t>in Skyline</w:t>
      </w:r>
      <w:r w:rsidRPr="002F5577">
        <w:t xml:space="preserve">. </w:t>
      </w:r>
    </w:p>
    <w:p w14:paraId="1EAC933E" w14:textId="17B03688" w:rsidR="002F5577" w:rsidRPr="002F5577" w:rsidRDefault="00223772" w:rsidP="00995CC8">
      <w:pPr>
        <w:pStyle w:val="Heading2"/>
      </w:pPr>
      <w:r>
        <w:t>Configuring quantification settings</w:t>
      </w:r>
      <w:r w:rsidR="002F5577" w:rsidRPr="002F5577">
        <w:t>:</w:t>
      </w:r>
    </w:p>
    <w:p w14:paraId="5D997726" w14:textId="5A9D6A40" w:rsidR="002F5577" w:rsidRPr="002F5577" w:rsidRDefault="002F5577" w:rsidP="00995CC8">
      <w:pPr>
        <w:numPr>
          <w:ilvl w:val="0"/>
          <w:numId w:val="35"/>
        </w:numPr>
        <w:spacing w:after="0"/>
      </w:pPr>
      <w:r w:rsidRPr="002F5577">
        <w:t xml:space="preserve">On the </w:t>
      </w:r>
      <w:r w:rsidR="00223772">
        <w:rPr>
          <w:b/>
        </w:rPr>
        <w:t xml:space="preserve">Settings </w:t>
      </w:r>
      <w:r w:rsidRPr="002F5577">
        <w:t>menu, c</w:t>
      </w:r>
      <w:r w:rsidR="00D86AF4">
        <w:t>lick</w:t>
      </w:r>
      <w:r w:rsidRPr="002F5577">
        <w:t xml:space="preserve"> </w:t>
      </w:r>
      <w:r w:rsidR="00223772">
        <w:rPr>
          <w:b/>
        </w:rPr>
        <w:t>Peptide Settings</w:t>
      </w:r>
      <w:r w:rsidRPr="002F5577">
        <w:t>.</w:t>
      </w:r>
    </w:p>
    <w:p w14:paraId="637CDB52" w14:textId="79DCE504" w:rsidR="002F5577" w:rsidRPr="002F5577" w:rsidRDefault="002F5577" w:rsidP="00995CC8">
      <w:pPr>
        <w:numPr>
          <w:ilvl w:val="0"/>
          <w:numId w:val="35"/>
        </w:numPr>
        <w:spacing w:after="0"/>
      </w:pPr>
      <w:r w:rsidRPr="002F5577">
        <w:t xml:space="preserve">Click </w:t>
      </w:r>
      <w:r w:rsidR="00223772">
        <w:t xml:space="preserve">the </w:t>
      </w:r>
      <w:r w:rsidR="00223772">
        <w:rPr>
          <w:b/>
        </w:rPr>
        <w:t xml:space="preserve">Quantification </w:t>
      </w:r>
      <w:r w:rsidR="00223772">
        <w:t>tab</w:t>
      </w:r>
      <w:r w:rsidRPr="002F5577">
        <w:t>.</w:t>
      </w:r>
    </w:p>
    <w:p w14:paraId="47F6D5EB" w14:textId="2AFB3D63" w:rsidR="002F5577" w:rsidRPr="00E67CD3" w:rsidRDefault="00D86AF4" w:rsidP="00995CC8">
      <w:pPr>
        <w:numPr>
          <w:ilvl w:val="0"/>
          <w:numId w:val="35"/>
        </w:numPr>
        <w:spacing w:after="0"/>
      </w:pPr>
      <w:r>
        <w:t>In</w:t>
      </w:r>
      <w:r w:rsidR="00A5170E">
        <w:t xml:space="preserve"> the </w:t>
      </w:r>
      <w:r w:rsidR="00A5170E" w:rsidRPr="00E67CD3">
        <w:rPr>
          <w:b/>
        </w:rPr>
        <w:t>Regression Fit</w:t>
      </w:r>
      <w:r>
        <w:t xml:space="preserve"> dropdown list, choose</w:t>
      </w:r>
      <w:r w:rsidR="00A5170E">
        <w:t xml:space="preserve"> </w:t>
      </w:r>
      <w:r>
        <w:t>“</w:t>
      </w:r>
      <w:r w:rsidR="00A5170E" w:rsidRPr="00D86AF4">
        <w:t>Linear</w:t>
      </w:r>
      <w:r>
        <w:t>”</w:t>
      </w:r>
      <w:r w:rsidR="00A5170E" w:rsidRPr="00E67CD3">
        <w:t>.</w:t>
      </w:r>
    </w:p>
    <w:p w14:paraId="63797F3F" w14:textId="6FE51D05" w:rsidR="00A5170E" w:rsidRDefault="00D86AF4" w:rsidP="00995CC8">
      <w:pPr>
        <w:numPr>
          <w:ilvl w:val="0"/>
          <w:numId w:val="35"/>
        </w:numPr>
        <w:spacing w:after="0"/>
      </w:pPr>
      <w:r>
        <w:t>In</w:t>
      </w:r>
      <w:r w:rsidR="00A5170E">
        <w:t xml:space="preserve"> </w:t>
      </w:r>
      <w:r w:rsidR="00A5170E" w:rsidRPr="00E67CD3">
        <w:t xml:space="preserve">the </w:t>
      </w:r>
      <w:r w:rsidR="00A5170E" w:rsidRPr="00E67CD3">
        <w:rPr>
          <w:b/>
        </w:rPr>
        <w:t>Normalization Method</w:t>
      </w:r>
      <w:r w:rsidR="00A5170E">
        <w:t xml:space="preserve"> </w:t>
      </w:r>
      <w:r>
        <w:t xml:space="preserve">dropdown list, choose </w:t>
      </w:r>
      <w:r w:rsidRPr="00D86AF4">
        <w:t>“</w:t>
      </w:r>
      <w:r w:rsidR="00A5170E" w:rsidRPr="00D86AF4">
        <w:t>Ratio to Heavy</w:t>
      </w:r>
      <w:r w:rsidRPr="00D86AF4">
        <w:t>”</w:t>
      </w:r>
      <w:r w:rsidR="00A5170E" w:rsidRPr="00E67CD3">
        <w:t>.</w:t>
      </w:r>
    </w:p>
    <w:p w14:paraId="47137CC9" w14:textId="7E58CB5B" w:rsidR="00A5170E" w:rsidRDefault="00D86AF4" w:rsidP="00995CC8">
      <w:pPr>
        <w:numPr>
          <w:ilvl w:val="0"/>
          <w:numId w:val="35"/>
        </w:numPr>
        <w:spacing w:after="0"/>
      </w:pPr>
      <w:r>
        <w:t>In</w:t>
      </w:r>
      <w:r w:rsidR="00A5170E">
        <w:t xml:space="preserve"> the </w:t>
      </w:r>
      <w:r w:rsidR="00A5170E" w:rsidRPr="00E67CD3">
        <w:rPr>
          <w:b/>
        </w:rPr>
        <w:t>Units</w:t>
      </w:r>
      <w:r w:rsidR="00A5170E">
        <w:t xml:space="preserve"> </w:t>
      </w:r>
      <w:r>
        <w:t xml:space="preserve">field, enter </w:t>
      </w:r>
      <w:r>
        <w:t>“</w:t>
      </w:r>
      <w:r w:rsidRPr="002C4C24">
        <w:t>fmol/ul</w:t>
      </w:r>
      <w:r>
        <w:t>”</w:t>
      </w:r>
      <w:r>
        <w:t>.</w:t>
      </w:r>
    </w:p>
    <w:p w14:paraId="2F7E54C6" w14:textId="5F7831E0" w:rsidR="00D86AF4" w:rsidRPr="00D86AF4" w:rsidRDefault="00D86AF4" w:rsidP="00D86AF4">
      <w:pPr>
        <w:spacing w:before="240"/>
      </w:pPr>
      <w:r>
        <w:lastRenderedPageBreak/>
        <w:t xml:space="preserve">The </w:t>
      </w:r>
      <w:r>
        <w:rPr>
          <w:b/>
        </w:rPr>
        <w:t>Peptide Settings</w:t>
      </w:r>
      <w:r>
        <w:t xml:space="preserve"> form should look like this:</w:t>
      </w:r>
    </w:p>
    <w:p w14:paraId="51A7103F" w14:textId="3CB91F66" w:rsidR="00A5170E" w:rsidRPr="00E67CD3" w:rsidRDefault="0021779B" w:rsidP="00977DB7">
      <w:pPr>
        <w:spacing w:after="0"/>
      </w:pPr>
      <w:r>
        <w:rPr>
          <w:noProof/>
        </w:rPr>
        <w:drawing>
          <wp:inline distT="0" distB="0" distL="0" distR="0" wp14:anchorId="24F65D5B" wp14:editId="1A68229C">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1425" cy="5191125"/>
                    </a:xfrm>
                    <a:prstGeom prst="rect">
                      <a:avLst/>
                    </a:prstGeom>
                  </pic:spPr>
                </pic:pic>
              </a:graphicData>
            </a:graphic>
          </wp:inline>
        </w:drawing>
      </w:r>
    </w:p>
    <w:p w14:paraId="112729F0" w14:textId="29FC9436" w:rsidR="00A5170E" w:rsidRDefault="00A5170E" w:rsidP="00977DB7">
      <w:pPr>
        <w:numPr>
          <w:ilvl w:val="0"/>
          <w:numId w:val="35"/>
        </w:numPr>
        <w:spacing w:before="240" w:after="0"/>
      </w:pPr>
      <w:r w:rsidRPr="00E67CD3">
        <w:t xml:space="preserve">Click </w:t>
      </w:r>
      <w:r w:rsidR="00977DB7">
        <w:t xml:space="preserve">the </w:t>
      </w:r>
      <w:r w:rsidRPr="00ED680B">
        <w:rPr>
          <w:b/>
        </w:rPr>
        <w:t>OK</w:t>
      </w:r>
      <w:r w:rsidR="00977DB7">
        <w:t xml:space="preserve"> button.</w:t>
      </w:r>
    </w:p>
    <w:p w14:paraId="15A3AA66" w14:textId="77777777" w:rsidR="00A5170E" w:rsidRDefault="00A5170E" w:rsidP="00A5170E">
      <w:pPr>
        <w:pStyle w:val="Heading2"/>
      </w:pPr>
      <w:r>
        <w:t>Specify the analyte concentrations of the external standards</w:t>
      </w:r>
      <w:r w:rsidRPr="002F5577">
        <w:t>:</w:t>
      </w:r>
    </w:p>
    <w:p w14:paraId="3A73C962" w14:textId="77777777" w:rsidR="005A611A" w:rsidRPr="00547C2A" w:rsidRDefault="005A611A" w:rsidP="005A611A">
      <w:pPr>
        <w:pStyle w:val="ListParagraph"/>
        <w:numPr>
          <w:ilvl w:val="0"/>
          <w:numId w:val="59"/>
        </w:numPr>
      </w:pPr>
      <w:r>
        <w:t xml:space="preserve">On the </w:t>
      </w:r>
      <w:r>
        <w:rPr>
          <w:b/>
          <w:bCs/>
        </w:rPr>
        <w:t>View</w:t>
      </w:r>
      <w:r>
        <w:t xml:space="preserve"> menu, click </w:t>
      </w:r>
      <w:r>
        <w:rPr>
          <w:b/>
          <w:bCs/>
        </w:rPr>
        <w:t>Document Grid</w:t>
      </w:r>
      <w:r>
        <w:rPr>
          <w:bCs/>
        </w:rPr>
        <w:t>.</w:t>
      </w:r>
    </w:p>
    <w:p w14:paraId="070184EE" w14:textId="77777777" w:rsidR="005A611A" w:rsidRPr="00547C2A" w:rsidRDefault="005A611A" w:rsidP="005A611A">
      <w:pPr>
        <w:pStyle w:val="ListParagraph"/>
        <w:numPr>
          <w:ilvl w:val="0"/>
          <w:numId w:val="59"/>
        </w:numPr>
      </w:pPr>
      <w:r>
        <w:t xml:space="preserve">In the top left of the </w:t>
      </w:r>
      <w:r w:rsidRPr="00B05782">
        <w:rPr>
          <w:b/>
        </w:rPr>
        <w:t>Document Grid</w:t>
      </w:r>
      <w:r>
        <w:t xml:space="preserve">, click the </w:t>
      </w:r>
      <w:r>
        <w:rPr>
          <w:b/>
          <w:bCs/>
        </w:rPr>
        <w:t>Reports</w:t>
      </w:r>
      <w:r>
        <w:t xml:space="preserve"> dropdown list and choose </w:t>
      </w:r>
      <w:r>
        <w:rPr>
          <w:b/>
          <w:bCs/>
        </w:rPr>
        <w:t>Replicates</w:t>
      </w:r>
      <w:r>
        <w:rPr>
          <w:bCs/>
        </w:rPr>
        <w:t>.</w:t>
      </w:r>
    </w:p>
    <w:p w14:paraId="4297487C" w14:textId="77777777" w:rsidR="005A611A" w:rsidRDefault="005A611A" w:rsidP="005A611A">
      <w:pPr>
        <w:pStyle w:val="ListParagraph"/>
        <w:numPr>
          <w:ilvl w:val="0"/>
          <w:numId w:val="59"/>
        </w:numPr>
      </w:pPr>
      <w:r>
        <w:t xml:space="preserve">Copy the following data and paste it into the </w:t>
      </w:r>
      <w:r w:rsidRPr="001616E2">
        <w:rPr>
          <w:b/>
        </w:rPr>
        <w:t>Document Grid</w:t>
      </w:r>
      <w:r>
        <w:t xml:space="preserve"> to set each of the “Standard_#” replicates </w:t>
      </w:r>
      <w:r w:rsidRPr="0002561F">
        <w:rPr>
          <w:b/>
          <w:bCs/>
        </w:rPr>
        <w:t>Sample Type</w:t>
      </w:r>
      <w:r>
        <w:t xml:space="preserve"> to “Standard” and their </w:t>
      </w:r>
      <w:r w:rsidRPr="0002561F">
        <w:rPr>
          <w:b/>
          <w:bCs/>
        </w:rPr>
        <w:t>Analyte Concentrations</w:t>
      </w:r>
      <w:r>
        <w:rPr>
          <w:bCs/>
        </w:rPr>
        <w:t xml:space="preserve"> to the values below.</w:t>
      </w:r>
    </w:p>
    <w:tbl>
      <w:tblPr>
        <w:tblStyle w:val="TableGrid"/>
        <w:tblW w:w="0" w:type="auto"/>
        <w:tblInd w:w="360" w:type="dxa"/>
        <w:tblLook w:val="04A0" w:firstRow="1" w:lastRow="0" w:firstColumn="1" w:lastColumn="0" w:noHBand="0" w:noVBand="1"/>
      </w:tblPr>
      <w:tblGrid>
        <w:gridCol w:w="4505"/>
        <w:gridCol w:w="4485"/>
      </w:tblGrid>
      <w:tr w:rsidR="005A611A" w14:paraId="157A9E81" w14:textId="77777777" w:rsidTr="005A611A">
        <w:tc>
          <w:tcPr>
            <w:tcW w:w="4505" w:type="dxa"/>
          </w:tcPr>
          <w:p w14:paraId="40C4820E" w14:textId="77777777" w:rsidR="005A611A" w:rsidRDefault="005A611A" w:rsidP="00226547">
            <w:r>
              <w:t>Standard</w:t>
            </w:r>
          </w:p>
        </w:tc>
        <w:tc>
          <w:tcPr>
            <w:tcW w:w="4485" w:type="dxa"/>
          </w:tcPr>
          <w:p w14:paraId="4DBE3817" w14:textId="77777777" w:rsidR="005A611A" w:rsidRDefault="005A611A" w:rsidP="00226547">
            <w:r>
              <w:t>40</w:t>
            </w:r>
          </w:p>
        </w:tc>
      </w:tr>
      <w:tr w:rsidR="005A611A" w14:paraId="4467B12B" w14:textId="77777777" w:rsidTr="005A611A">
        <w:tc>
          <w:tcPr>
            <w:tcW w:w="4505" w:type="dxa"/>
          </w:tcPr>
          <w:p w14:paraId="1C1F6DAB" w14:textId="77777777" w:rsidR="005A611A" w:rsidRDefault="005A611A" w:rsidP="00226547">
            <w:r>
              <w:t>Standard</w:t>
            </w:r>
          </w:p>
        </w:tc>
        <w:tc>
          <w:tcPr>
            <w:tcW w:w="4485" w:type="dxa"/>
          </w:tcPr>
          <w:p w14:paraId="7CBEF270" w14:textId="77777777" w:rsidR="005A611A" w:rsidRDefault="005A611A" w:rsidP="00226547">
            <w:r>
              <w:t>12.5</w:t>
            </w:r>
          </w:p>
        </w:tc>
      </w:tr>
      <w:tr w:rsidR="005A611A" w14:paraId="0606A565" w14:textId="77777777" w:rsidTr="005A611A">
        <w:tc>
          <w:tcPr>
            <w:tcW w:w="4505" w:type="dxa"/>
          </w:tcPr>
          <w:p w14:paraId="59048979" w14:textId="77777777" w:rsidR="005A611A" w:rsidRDefault="005A611A" w:rsidP="00226547">
            <w:r>
              <w:t>Standard</w:t>
            </w:r>
          </w:p>
        </w:tc>
        <w:tc>
          <w:tcPr>
            <w:tcW w:w="4485" w:type="dxa"/>
          </w:tcPr>
          <w:p w14:paraId="1E1AD268" w14:textId="77777777" w:rsidR="005A611A" w:rsidRDefault="005A611A" w:rsidP="00226547">
            <w:r>
              <w:t>5</w:t>
            </w:r>
          </w:p>
        </w:tc>
      </w:tr>
      <w:tr w:rsidR="005A611A" w14:paraId="2CE37CF6" w14:textId="77777777" w:rsidTr="005A611A">
        <w:tc>
          <w:tcPr>
            <w:tcW w:w="4505" w:type="dxa"/>
          </w:tcPr>
          <w:p w14:paraId="4803BD5A" w14:textId="77777777" w:rsidR="005A611A" w:rsidRDefault="005A611A" w:rsidP="00226547">
            <w:r>
              <w:t>Standard</w:t>
            </w:r>
          </w:p>
        </w:tc>
        <w:tc>
          <w:tcPr>
            <w:tcW w:w="4485" w:type="dxa"/>
          </w:tcPr>
          <w:p w14:paraId="5283FF3C" w14:textId="77777777" w:rsidR="005A611A" w:rsidRDefault="005A611A" w:rsidP="00226547">
            <w:r>
              <w:t>2.5</w:t>
            </w:r>
          </w:p>
        </w:tc>
      </w:tr>
      <w:tr w:rsidR="005A611A" w14:paraId="0D04AF13" w14:textId="77777777" w:rsidTr="005A611A">
        <w:tc>
          <w:tcPr>
            <w:tcW w:w="4505" w:type="dxa"/>
          </w:tcPr>
          <w:p w14:paraId="2E3DACE1" w14:textId="77777777" w:rsidR="005A611A" w:rsidRDefault="005A611A" w:rsidP="00226547">
            <w:r>
              <w:t>Standard</w:t>
            </w:r>
          </w:p>
        </w:tc>
        <w:tc>
          <w:tcPr>
            <w:tcW w:w="4485" w:type="dxa"/>
          </w:tcPr>
          <w:p w14:paraId="0F1E0078" w14:textId="77777777" w:rsidR="005A611A" w:rsidRDefault="005A611A" w:rsidP="00226547">
            <w:r>
              <w:t>1</w:t>
            </w:r>
          </w:p>
        </w:tc>
      </w:tr>
      <w:tr w:rsidR="005A611A" w14:paraId="63E0B6F3" w14:textId="77777777" w:rsidTr="005A611A">
        <w:tc>
          <w:tcPr>
            <w:tcW w:w="4505" w:type="dxa"/>
          </w:tcPr>
          <w:p w14:paraId="07BD1737" w14:textId="77777777" w:rsidR="005A611A" w:rsidRDefault="005A611A" w:rsidP="00226547">
            <w:r>
              <w:lastRenderedPageBreak/>
              <w:t>Standard</w:t>
            </w:r>
          </w:p>
        </w:tc>
        <w:tc>
          <w:tcPr>
            <w:tcW w:w="4485" w:type="dxa"/>
          </w:tcPr>
          <w:p w14:paraId="7C304C01" w14:textId="77777777" w:rsidR="005A611A" w:rsidRDefault="005A611A" w:rsidP="00226547">
            <w:r>
              <w:t>0.5</w:t>
            </w:r>
          </w:p>
        </w:tc>
      </w:tr>
      <w:tr w:rsidR="005A611A" w14:paraId="0BE0C102" w14:textId="77777777" w:rsidTr="005A611A">
        <w:tc>
          <w:tcPr>
            <w:tcW w:w="4505" w:type="dxa"/>
          </w:tcPr>
          <w:p w14:paraId="3ED77A65" w14:textId="77777777" w:rsidR="005A611A" w:rsidRDefault="005A611A" w:rsidP="00226547">
            <w:r>
              <w:t>Standard</w:t>
            </w:r>
          </w:p>
        </w:tc>
        <w:tc>
          <w:tcPr>
            <w:tcW w:w="4485" w:type="dxa"/>
          </w:tcPr>
          <w:p w14:paraId="6B7F40AB" w14:textId="77777777" w:rsidR="005A611A" w:rsidRDefault="005A611A" w:rsidP="00226547">
            <w:r>
              <w:t>0.25</w:t>
            </w:r>
          </w:p>
        </w:tc>
      </w:tr>
      <w:tr w:rsidR="005A611A" w14:paraId="14E6EA5C" w14:textId="77777777" w:rsidTr="005A611A">
        <w:tc>
          <w:tcPr>
            <w:tcW w:w="4505" w:type="dxa"/>
          </w:tcPr>
          <w:p w14:paraId="485917F5" w14:textId="77777777" w:rsidR="005A611A" w:rsidRDefault="005A611A" w:rsidP="00226547">
            <w:r>
              <w:t>Standard</w:t>
            </w:r>
          </w:p>
        </w:tc>
        <w:tc>
          <w:tcPr>
            <w:tcW w:w="4485" w:type="dxa"/>
          </w:tcPr>
          <w:p w14:paraId="1CF8EE9E" w14:textId="77777777" w:rsidR="005A611A" w:rsidRDefault="005A611A" w:rsidP="00226547">
            <w:r>
              <w:t>0.1</w:t>
            </w:r>
          </w:p>
        </w:tc>
      </w:tr>
    </w:tbl>
    <w:p w14:paraId="6BB37C7B" w14:textId="77777777" w:rsidR="005A611A" w:rsidRDefault="005A611A" w:rsidP="005A611A">
      <w:pPr>
        <w:pStyle w:val="ListParagraph"/>
        <w:numPr>
          <w:ilvl w:val="0"/>
          <w:numId w:val="59"/>
        </w:numPr>
        <w:spacing w:before="240"/>
      </w:pPr>
      <w:r>
        <w:t xml:space="preserve">In the row for FOXN1-GST, set its </w:t>
      </w:r>
      <w:r w:rsidRPr="000E0B40">
        <w:rPr>
          <w:b/>
          <w:bCs/>
        </w:rPr>
        <w:t>Sample Type</w:t>
      </w:r>
      <w:r>
        <w:t xml:space="preserve"> to “</w:t>
      </w:r>
      <w:r w:rsidRPr="00B05782">
        <w:rPr>
          <w:bCs/>
        </w:rPr>
        <w:t>Unknown</w:t>
      </w:r>
      <w:r>
        <w:rPr>
          <w:bCs/>
        </w:rPr>
        <w:t>”</w:t>
      </w:r>
      <w:r>
        <w:t>.</w:t>
      </w:r>
    </w:p>
    <w:p w14:paraId="79B97F6B" w14:textId="77777777" w:rsidR="005A611A" w:rsidRDefault="005A611A" w:rsidP="005A611A">
      <w:pPr>
        <w:spacing w:before="240"/>
      </w:pPr>
      <w:r>
        <w:t xml:space="preserve">The </w:t>
      </w:r>
      <w:r w:rsidRPr="000E0B40">
        <w:rPr>
          <w:b/>
        </w:rPr>
        <w:t>Document Grid</w:t>
      </w:r>
      <w:r>
        <w:rPr>
          <w:b/>
        </w:rPr>
        <w:t xml:space="preserve">: Replicates </w:t>
      </w:r>
      <w:r>
        <w:rPr>
          <w:bCs/>
        </w:rPr>
        <w:t>form</w:t>
      </w:r>
      <w:r>
        <w:t xml:space="preserve"> should look like this:</w:t>
      </w:r>
    </w:p>
    <w:p w14:paraId="107D1070" w14:textId="5730A228" w:rsidR="005E698A" w:rsidRDefault="005245D0" w:rsidP="00E67CD3">
      <w:pPr>
        <w:spacing w:after="0"/>
      </w:pPr>
      <w:r>
        <w:rPr>
          <w:noProof/>
        </w:rPr>
        <w:drawing>
          <wp:inline distT="0" distB="0" distL="0" distR="0" wp14:anchorId="7FC9B55D" wp14:editId="783FB302">
            <wp:extent cx="3371850" cy="29241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1850" cy="2924175"/>
                    </a:xfrm>
                    <a:prstGeom prst="rect">
                      <a:avLst/>
                    </a:prstGeom>
                  </pic:spPr>
                </pic:pic>
              </a:graphicData>
            </a:graphic>
          </wp:inline>
        </w:drawing>
      </w:r>
    </w:p>
    <w:p w14:paraId="186C2CC1" w14:textId="56103DDB" w:rsidR="005E698A" w:rsidRDefault="005E698A" w:rsidP="00E67CD3">
      <w:pPr>
        <w:spacing w:after="0"/>
      </w:pPr>
    </w:p>
    <w:p w14:paraId="63D98DE7" w14:textId="77777777" w:rsidR="005F554F" w:rsidRDefault="005F554F" w:rsidP="005F554F">
      <w:pPr>
        <w:pStyle w:val="Heading2"/>
      </w:pPr>
      <w:r>
        <w:t>View the calibration curve</w:t>
      </w:r>
    </w:p>
    <w:p w14:paraId="2C25C4D7" w14:textId="4BC4891F" w:rsidR="005F554F" w:rsidRDefault="005F554F" w:rsidP="00977DB7">
      <w:pPr>
        <w:pStyle w:val="ListParagraph"/>
        <w:numPr>
          <w:ilvl w:val="0"/>
          <w:numId w:val="56"/>
        </w:numPr>
      </w:pPr>
      <w:r>
        <w:t xml:space="preserve">On the </w:t>
      </w:r>
      <w:r w:rsidRPr="00977DB7">
        <w:rPr>
          <w:b/>
        </w:rPr>
        <w:t xml:space="preserve">View </w:t>
      </w:r>
      <w:r>
        <w:t xml:space="preserve">menu, </w:t>
      </w:r>
      <w:r w:rsidR="005A611A">
        <w:t>click</w:t>
      </w:r>
      <w:r>
        <w:t xml:space="preserve"> </w:t>
      </w:r>
      <w:r w:rsidRPr="00977DB7">
        <w:rPr>
          <w:b/>
        </w:rPr>
        <w:t>Calibration Curve</w:t>
      </w:r>
      <w:r w:rsidR="005A611A">
        <w:t>.</w:t>
      </w:r>
    </w:p>
    <w:p w14:paraId="1FE91AAE" w14:textId="7226E619" w:rsidR="005A611A" w:rsidRDefault="005A611A" w:rsidP="00977DB7">
      <w:pPr>
        <w:pStyle w:val="ListParagraph"/>
        <w:numPr>
          <w:ilvl w:val="0"/>
          <w:numId w:val="56"/>
        </w:numPr>
      </w:pPr>
      <w:r>
        <w:t xml:space="preserve">In the </w:t>
      </w:r>
      <w:r>
        <w:rPr>
          <w:b/>
        </w:rPr>
        <w:t>Document Grid</w:t>
      </w:r>
      <w:r>
        <w:t xml:space="preserve">, click the FOXN1-GST link in the </w:t>
      </w:r>
      <w:r>
        <w:rPr>
          <w:b/>
        </w:rPr>
        <w:t>Replicate</w:t>
      </w:r>
      <w:r>
        <w:t xml:space="preserve"> column.</w:t>
      </w:r>
    </w:p>
    <w:p w14:paraId="3FFD317D" w14:textId="5F2A77E7" w:rsidR="005F554F" w:rsidRDefault="005F554F" w:rsidP="00E67CD3">
      <w:r w:rsidRPr="00ED680B">
        <w:t xml:space="preserve">You </w:t>
      </w:r>
      <w:r>
        <w:t xml:space="preserve">should see a </w:t>
      </w:r>
      <w:r w:rsidR="005A611A">
        <w:t>graph</w:t>
      </w:r>
      <w:r>
        <w:t xml:space="preserve"> that looks like this:</w:t>
      </w:r>
    </w:p>
    <w:p w14:paraId="6F6069E4" w14:textId="284BF0B9" w:rsidR="005F554F" w:rsidRDefault="00C352AF" w:rsidP="00E67CD3">
      <w:bookmarkStart w:id="2" w:name="_GoBack"/>
      <w:bookmarkEnd w:id="2"/>
      <w:r>
        <w:rPr>
          <w:noProof/>
        </w:rPr>
        <w:lastRenderedPageBreak/>
        <w:drawing>
          <wp:inline distT="0" distB="0" distL="0" distR="0" wp14:anchorId="3D30B25F" wp14:editId="1037C6B9">
            <wp:extent cx="55626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62600" cy="4114800"/>
                    </a:xfrm>
                    <a:prstGeom prst="rect">
                      <a:avLst/>
                    </a:prstGeom>
                  </pic:spPr>
                </pic:pic>
              </a:graphicData>
            </a:graphic>
          </wp:inline>
        </w:drawing>
      </w:r>
    </w:p>
    <w:p w14:paraId="60CB35BB" w14:textId="77777777" w:rsidR="005F554F" w:rsidRDefault="005F554F" w:rsidP="00E67CD3">
      <w:r>
        <w:t xml:space="preserve">The slope and intercept are displayed on the calibration curve.  They can be used to convert between peak area ratio and concentration with a standard </w:t>
      </w:r>
      <w:r w:rsidRPr="00E67CD3">
        <w:rPr>
          <w:b/>
        </w:rPr>
        <w:t>y = m * x + b</w:t>
      </w:r>
      <w:r>
        <w:t xml:space="preserve"> equation </w:t>
      </w:r>
    </w:p>
    <w:p w14:paraId="6ED921F8" w14:textId="77777777" w:rsidR="005F554F" w:rsidRDefault="005F554F" w:rsidP="00E67CD3">
      <w:pPr>
        <w:rPr>
          <w:i/>
        </w:rPr>
      </w:pPr>
      <w:r w:rsidRPr="00E67CD3">
        <w:rPr>
          <w:i/>
        </w:rPr>
        <w:t>(concentration = slope * ratio + intercept)</w:t>
      </w:r>
    </w:p>
    <w:p w14:paraId="1AF91B89" w14:textId="367F53A8" w:rsidR="005F554F" w:rsidRPr="00ED680B" w:rsidRDefault="005F554F" w:rsidP="00E67CD3">
      <w:r>
        <w:t>Also, calculated concentration of the currently selected replicate is displayed on the calibration form.</w:t>
      </w:r>
      <w:r w:rsidR="00BB7A78">
        <w:t xml:space="preserve"> Here the concentration of the unknown sample is shown as 1.8554 fmol/ul.</w:t>
      </w:r>
    </w:p>
    <w:p w14:paraId="07B62A52" w14:textId="77777777" w:rsidR="002F5577" w:rsidRPr="002F5577" w:rsidRDefault="002F5577" w:rsidP="00E52FD7">
      <w:pPr>
        <w:pStyle w:val="Heading1"/>
      </w:pPr>
      <w:r w:rsidRPr="002F5577">
        <w:t>C</w:t>
      </w:r>
      <w:r w:rsidR="00E52FD7">
        <w:t>onclusion</w:t>
      </w:r>
    </w:p>
    <w:p w14:paraId="728248A1" w14:textId="646F5530" w:rsidR="002F5577" w:rsidRPr="002F5577" w:rsidRDefault="002F5577" w:rsidP="002F5577">
      <w:r w:rsidRPr="002F5577">
        <w:t>This tutorial presented the advantages of different absolute abundance experimental setups and demonstrated how to determine absolute abundances using an external calibration curve with an internal standard heavy labeled peptide</w:t>
      </w:r>
      <w:r w:rsidR="005A611A">
        <w:t xml:space="preserve"> for locating the correct integration range even at very low analyte abundance and for normalization</w:t>
      </w:r>
      <w:r w:rsidRPr="002F5577">
        <w:t xml:space="preserve">. This method provides accurate and precise absolute measurements while minimizing the amount of valuable sample that has to be used during the experiment. </w:t>
      </w:r>
    </w:p>
    <w:p w14:paraId="0B293536" w14:textId="77777777" w:rsidR="0021204A" w:rsidRDefault="009D0FCA" w:rsidP="0021204A">
      <w:pPr>
        <w:pStyle w:val="Heading1"/>
      </w:pPr>
      <w:r>
        <w:t>Reference List</w:t>
      </w:r>
    </w:p>
    <w:p w14:paraId="46EB21AC" w14:textId="77777777" w:rsidR="00417DCB" w:rsidRPr="00417DCB" w:rsidRDefault="00417DCB" w:rsidP="00417DCB">
      <w:pPr>
        <w:spacing w:after="0" w:line="240" w:lineRule="auto"/>
        <w:rPr>
          <w:rFonts w:asciiTheme="majorHAnsi" w:hAnsiTheme="majorHAnsi"/>
        </w:rPr>
      </w:pPr>
    </w:p>
    <w:p w14:paraId="4577A125" w14:textId="77777777" w:rsidR="00EB798A" w:rsidRPr="00417DCB" w:rsidRDefault="00EB798A" w:rsidP="00A733E1">
      <w:pPr>
        <w:pStyle w:val="ListParagraph"/>
        <w:numPr>
          <w:ilvl w:val="0"/>
          <w:numId w:val="40"/>
        </w:numPr>
        <w:spacing w:after="0" w:line="240" w:lineRule="auto"/>
        <w:rPr>
          <w:rFonts w:asciiTheme="majorHAnsi" w:hAnsiTheme="majorHAnsi"/>
        </w:rPr>
      </w:pPr>
      <w:r w:rsidRPr="00417DCB">
        <w:rPr>
          <w:rFonts w:asciiTheme="majorHAnsi" w:hAnsiTheme="majorHAnsi" w:cs="Times New Roman"/>
        </w:rPr>
        <w:lastRenderedPageBreak/>
        <w:t xml:space="preserve">Gerber, S.A., Rush, J., Stemman, O., Kirschner, M.W. &amp; Gygi, S.P. Absolute quantification of proteins and phosphoproteins from cell lysates by tandem MS. </w:t>
      </w:r>
      <w:r w:rsidRPr="00417DCB">
        <w:rPr>
          <w:rFonts w:asciiTheme="majorHAnsi" w:hAnsiTheme="majorHAnsi" w:cs="Times New Roman"/>
          <w:i/>
          <w:iCs/>
        </w:rPr>
        <w:t>Proceedings of the National Academy of Sciences of the United States of America</w:t>
      </w:r>
      <w:r w:rsidRPr="00417DCB">
        <w:rPr>
          <w:rFonts w:asciiTheme="majorHAnsi" w:hAnsiTheme="majorHAnsi" w:cs="Times New Roman"/>
        </w:rPr>
        <w:t xml:space="preserve"> </w:t>
      </w:r>
      <w:r w:rsidRPr="00417DCB">
        <w:rPr>
          <w:rFonts w:asciiTheme="majorHAnsi" w:hAnsiTheme="majorHAnsi" w:cs="Times New Roman"/>
          <w:b/>
          <w:bCs/>
        </w:rPr>
        <w:t>100</w:t>
      </w:r>
      <w:r w:rsidRPr="00417DCB">
        <w:rPr>
          <w:rFonts w:asciiTheme="majorHAnsi" w:hAnsiTheme="majorHAnsi" w:cs="Times New Roman"/>
        </w:rPr>
        <w:t>, 6940-6945 (2003).</w:t>
      </w:r>
    </w:p>
    <w:p w14:paraId="196DE43B"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MacCoss, M.J., Wu, C.C., Matthews, D.E. &amp; Yates, J.R. Measurement of the isotope enrichment of stable isotope-labeled proteins using high-resolution mass spectra of peptides. </w:t>
      </w:r>
      <w:r>
        <w:rPr>
          <w:rFonts w:asciiTheme="majorHAnsi" w:hAnsiTheme="majorHAnsi" w:cs="Calibri"/>
          <w:i/>
          <w:iCs/>
          <w:sz w:val="22"/>
          <w:szCs w:val="22"/>
        </w:rPr>
        <w:t>Analytical C</w:t>
      </w:r>
      <w:r w:rsidRPr="00EB798A">
        <w:rPr>
          <w:rFonts w:asciiTheme="majorHAnsi" w:hAnsiTheme="majorHAnsi" w:cs="Calibri"/>
          <w:i/>
          <w:iCs/>
          <w:sz w:val="22"/>
          <w:szCs w:val="22"/>
        </w:rPr>
        <w:t>hemistry</w:t>
      </w:r>
      <w:r w:rsidRPr="00EB798A">
        <w:rPr>
          <w:rFonts w:asciiTheme="majorHAnsi" w:hAnsiTheme="majorHAnsi" w:cs="Calibri"/>
          <w:sz w:val="22"/>
          <w:szCs w:val="22"/>
        </w:rPr>
        <w:t xml:space="preserve"> </w:t>
      </w:r>
      <w:r w:rsidRPr="00EB798A">
        <w:rPr>
          <w:rFonts w:asciiTheme="majorHAnsi" w:hAnsiTheme="majorHAnsi" w:cs="Calibri"/>
          <w:b/>
          <w:bCs/>
          <w:sz w:val="22"/>
          <w:szCs w:val="22"/>
        </w:rPr>
        <w:t>77</w:t>
      </w:r>
      <w:r w:rsidRPr="00EB798A">
        <w:rPr>
          <w:rFonts w:asciiTheme="majorHAnsi" w:hAnsiTheme="majorHAnsi" w:cs="Calibri"/>
          <w:sz w:val="22"/>
          <w:szCs w:val="22"/>
        </w:rPr>
        <w:t>, 7646-53 (2005).</w:t>
      </w:r>
    </w:p>
    <w:p w14:paraId="27D97278" w14:textId="77777777" w:rsidR="00EB798A" w:rsidRPr="00EB798A" w:rsidRDefault="00EB798A" w:rsidP="00EB798A">
      <w:pPr>
        <w:pStyle w:val="NormalWeb"/>
        <w:numPr>
          <w:ilvl w:val="0"/>
          <w:numId w:val="40"/>
        </w:numPr>
        <w:rPr>
          <w:rFonts w:asciiTheme="majorHAnsi" w:hAnsiTheme="majorHAnsi"/>
          <w:sz w:val="22"/>
          <w:szCs w:val="22"/>
        </w:rPr>
      </w:pPr>
      <w:r w:rsidRPr="00EB798A">
        <w:rPr>
          <w:rFonts w:asciiTheme="majorHAnsi" w:hAnsiTheme="majorHAnsi"/>
          <w:sz w:val="22"/>
          <w:szCs w:val="22"/>
        </w:rPr>
        <w:t xml:space="preserve">Lavagnini, I. &amp; Magno, F. A statistical overview on univariate calibration, inverse regression, and detection limits: Application to gas chromatography/mass spectrometry technique. </w:t>
      </w:r>
      <w:r w:rsidRPr="00EB798A">
        <w:rPr>
          <w:rFonts w:asciiTheme="majorHAnsi" w:hAnsiTheme="majorHAnsi"/>
          <w:i/>
          <w:iCs/>
          <w:sz w:val="22"/>
          <w:szCs w:val="22"/>
        </w:rPr>
        <w:t>Mass spectrometry reviews</w:t>
      </w:r>
      <w:r w:rsidRPr="00EB798A">
        <w:rPr>
          <w:rFonts w:asciiTheme="majorHAnsi" w:hAnsiTheme="majorHAnsi"/>
          <w:sz w:val="22"/>
          <w:szCs w:val="22"/>
        </w:rPr>
        <w:t xml:space="preserve"> </w:t>
      </w:r>
      <w:r w:rsidRPr="00EB798A">
        <w:rPr>
          <w:rFonts w:asciiTheme="majorHAnsi" w:hAnsiTheme="majorHAnsi"/>
          <w:b/>
          <w:bCs/>
          <w:sz w:val="22"/>
          <w:szCs w:val="22"/>
        </w:rPr>
        <w:t>26</w:t>
      </w:r>
      <w:r w:rsidRPr="00EB798A">
        <w:rPr>
          <w:rFonts w:asciiTheme="majorHAnsi" w:hAnsiTheme="majorHAnsi"/>
          <w:sz w:val="22"/>
          <w:szCs w:val="22"/>
        </w:rPr>
        <w:t xml:space="preserve">, 1-18 </w:t>
      </w:r>
    </w:p>
    <w:p w14:paraId="5C092090" w14:textId="77777777" w:rsidR="00EB798A" w:rsidRPr="00EB798A"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Watson, J.T. Mass Spectrometry. </w:t>
      </w:r>
      <w:r w:rsidRPr="00EB798A">
        <w:rPr>
          <w:rFonts w:asciiTheme="majorHAnsi" w:hAnsiTheme="majorHAnsi" w:cs="Calibri"/>
          <w:i/>
          <w:iCs/>
          <w:sz w:val="22"/>
          <w:szCs w:val="22"/>
        </w:rPr>
        <w:t>Methods in Enzymology</w:t>
      </w:r>
      <w:r w:rsidRPr="00EB798A">
        <w:rPr>
          <w:rFonts w:asciiTheme="majorHAnsi" w:hAnsiTheme="majorHAnsi" w:cs="Calibri"/>
          <w:sz w:val="22"/>
          <w:szCs w:val="22"/>
        </w:rPr>
        <w:t xml:space="preserve"> </w:t>
      </w:r>
      <w:r w:rsidRPr="00EB798A">
        <w:rPr>
          <w:rFonts w:asciiTheme="majorHAnsi" w:hAnsiTheme="majorHAnsi" w:cs="Calibri"/>
          <w:b/>
          <w:bCs/>
          <w:sz w:val="22"/>
          <w:szCs w:val="22"/>
        </w:rPr>
        <w:t>193</w:t>
      </w:r>
      <w:r w:rsidRPr="00EB798A">
        <w:rPr>
          <w:rFonts w:asciiTheme="majorHAnsi" w:hAnsiTheme="majorHAnsi" w:cs="Calibri"/>
          <w:sz w:val="22"/>
          <w:szCs w:val="22"/>
        </w:rPr>
        <w:t>, 86–106 (1990).</w:t>
      </w:r>
    </w:p>
    <w:p w14:paraId="65330C47" w14:textId="77777777" w:rsidR="00EB798A" w:rsidRPr="00417DCB" w:rsidRDefault="00EB798A" w:rsidP="00EB798A">
      <w:pPr>
        <w:pStyle w:val="NormalWeb"/>
        <w:numPr>
          <w:ilvl w:val="0"/>
          <w:numId w:val="40"/>
        </w:numPr>
        <w:spacing w:before="0" w:beforeAutospacing="0" w:after="0" w:afterAutospacing="0"/>
        <w:rPr>
          <w:rFonts w:asciiTheme="majorHAnsi" w:hAnsiTheme="majorHAnsi" w:cs="Calibri"/>
          <w:sz w:val="22"/>
          <w:szCs w:val="22"/>
        </w:rPr>
      </w:pPr>
      <w:r w:rsidRPr="00EB798A">
        <w:rPr>
          <w:rFonts w:asciiTheme="majorHAnsi" w:hAnsiTheme="majorHAnsi" w:cs="Calibri"/>
          <w:sz w:val="22"/>
          <w:szCs w:val="22"/>
        </w:rPr>
        <w:t xml:space="preserve">Patterson, B.W. &amp; Wolfe, R.R. Concentration dependence of methyl palmitate isotope ratios by electron </w:t>
      </w:r>
      <w:r w:rsidRPr="00417DCB">
        <w:rPr>
          <w:rFonts w:asciiTheme="majorHAnsi" w:hAnsiTheme="majorHAnsi" w:cs="Calibri"/>
          <w:sz w:val="22"/>
          <w:szCs w:val="22"/>
        </w:rPr>
        <w:t xml:space="preserve">impact ionization gas chromatography/mass spectrometry. </w:t>
      </w:r>
      <w:r w:rsidRPr="00417DCB">
        <w:rPr>
          <w:rFonts w:asciiTheme="majorHAnsi" w:hAnsiTheme="majorHAnsi" w:cs="Calibri"/>
          <w:i/>
          <w:iCs/>
          <w:sz w:val="22"/>
          <w:szCs w:val="22"/>
        </w:rPr>
        <w:t>Biological mass spectrometry</w:t>
      </w:r>
      <w:r w:rsidRPr="00417DCB">
        <w:rPr>
          <w:rFonts w:asciiTheme="majorHAnsi" w:hAnsiTheme="majorHAnsi" w:cs="Calibri"/>
          <w:sz w:val="22"/>
          <w:szCs w:val="22"/>
        </w:rPr>
        <w:t xml:space="preserve"> </w:t>
      </w:r>
      <w:r w:rsidRPr="00417DCB">
        <w:rPr>
          <w:rFonts w:asciiTheme="majorHAnsi" w:hAnsiTheme="majorHAnsi" w:cs="Calibri"/>
          <w:b/>
          <w:bCs/>
          <w:sz w:val="22"/>
          <w:szCs w:val="22"/>
        </w:rPr>
        <w:t>22</w:t>
      </w:r>
      <w:r w:rsidRPr="00417DCB">
        <w:rPr>
          <w:rFonts w:asciiTheme="majorHAnsi" w:hAnsiTheme="majorHAnsi" w:cs="Calibri"/>
          <w:sz w:val="22"/>
          <w:szCs w:val="22"/>
        </w:rPr>
        <w:t xml:space="preserve">, 481-6 (1993). </w:t>
      </w:r>
    </w:p>
    <w:p w14:paraId="726AE312" w14:textId="77777777" w:rsidR="00417DCB" w:rsidRPr="00A733E1" w:rsidRDefault="00417DCB" w:rsidP="00EB798A">
      <w:pPr>
        <w:pStyle w:val="NormalWeb"/>
        <w:numPr>
          <w:ilvl w:val="0"/>
          <w:numId w:val="40"/>
        </w:numPr>
        <w:spacing w:before="0" w:beforeAutospacing="0" w:after="0" w:afterAutospacing="0"/>
        <w:rPr>
          <w:rFonts w:asciiTheme="majorHAnsi" w:hAnsiTheme="majorHAnsi" w:cs="Calibri"/>
          <w:sz w:val="22"/>
          <w:szCs w:val="22"/>
        </w:rPr>
      </w:pPr>
      <w:r w:rsidRPr="00417DCB">
        <w:rPr>
          <w:rFonts w:asciiTheme="majorHAnsi" w:hAnsiTheme="majorHAnsi"/>
          <w:sz w:val="22"/>
          <w:szCs w:val="22"/>
        </w:rPr>
        <w:t xml:space="preserve">MacCoss, M.J., Toth, M.J. &amp; Matthews, D.E. Evaluation and optimization of ion-current ratio measurements by selected-ion-monitoring mass spectrometry. </w:t>
      </w:r>
      <w:r w:rsidRPr="00417DCB">
        <w:rPr>
          <w:rFonts w:asciiTheme="majorHAnsi" w:hAnsiTheme="majorHAnsi"/>
          <w:i/>
          <w:iCs/>
          <w:sz w:val="22"/>
          <w:szCs w:val="22"/>
        </w:rPr>
        <w:t>Analytical chemistry</w:t>
      </w:r>
      <w:r w:rsidRPr="00417DCB">
        <w:rPr>
          <w:rFonts w:asciiTheme="majorHAnsi" w:hAnsiTheme="majorHAnsi"/>
          <w:sz w:val="22"/>
          <w:szCs w:val="22"/>
        </w:rPr>
        <w:t xml:space="preserve"> </w:t>
      </w:r>
      <w:r w:rsidRPr="00417DCB">
        <w:rPr>
          <w:rFonts w:asciiTheme="majorHAnsi" w:hAnsiTheme="majorHAnsi"/>
          <w:b/>
          <w:bCs/>
          <w:sz w:val="22"/>
          <w:szCs w:val="22"/>
        </w:rPr>
        <w:t>73</w:t>
      </w:r>
      <w:r w:rsidRPr="00417DCB">
        <w:rPr>
          <w:rFonts w:asciiTheme="majorHAnsi" w:hAnsiTheme="majorHAnsi"/>
          <w:sz w:val="22"/>
          <w:szCs w:val="22"/>
        </w:rPr>
        <w:t>, 2976-84 (2001).</w:t>
      </w:r>
    </w:p>
    <w:p w14:paraId="09961D3B" w14:textId="77777777" w:rsidR="00A733E1" w:rsidRPr="00A733E1" w:rsidRDefault="00A733E1" w:rsidP="00A733E1">
      <w:pPr>
        <w:pStyle w:val="NormalWeb"/>
        <w:numPr>
          <w:ilvl w:val="0"/>
          <w:numId w:val="40"/>
        </w:numPr>
        <w:spacing w:before="0" w:beforeAutospacing="0" w:after="0" w:afterAutospacing="0"/>
        <w:rPr>
          <w:rFonts w:ascii="Cambria" w:hAnsi="Cambria" w:cs="Calibri"/>
        </w:rPr>
      </w:pPr>
      <w:r>
        <w:rPr>
          <w:rFonts w:ascii="Cambria" w:hAnsi="Cambria" w:cs="Calibri"/>
        </w:rPr>
        <w:t>Stergachis</w:t>
      </w:r>
      <w:r w:rsidRPr="005C6B87">
        <w:rPr>
          <w:rFonts w:ascii="Cambria" w:hAnsi="Cambria" w:cs="Calibri"/>
        </w:rPr>
        <w:t xml:space="preserve">, </w:t>
      </w:r>
      <w:r>
        <w:rPr>
          <w:rFonts w:ascii="Cambria" w:hAnsi="Cambria" w:cs="Calibri"/>
        </w:rPr>
        <w:t>A., MacLean</w:t>
      </w:r>
      <w:r w:rsidRPr="005C6B87">
        <w:rPr>
          <w:rFonts w:ascii="Cambria" w:hAnsi="Cambria" w:cs="Calibri"/>
        </w:rPr>
        <w:t xml:space="preserve">, </w:t>
      </w:r>
      <w:r>
        <w:rPr>
          <w:rFonts w:ascii="Cambria" w:hAnsi="Cambria" w:cs="Calibri"/>
        </w:rPr>
        <w:t>B., Lee</w:t>
      </w:r>
      <w:r w:rsidRPr="005C6B87">
        <w:rPr>
          <w:rFonts w:ascii="Cambria" w:hAnsi="Cambria" w:cs="Calibri"/>
        </w:rPr>
        <w:t xml:space="preserve">, </w:t>
      </w:r>
      <w:r>
        <w:rPr>
          <w:rFonts w:ascii="Cambria" w:hAnsi="Cambria" w:cs="Calibri"/>
        </w:rPr>
        <w:t>K., Stamatoyannopoulos</w:t>
      </w:r>
      <w:r w:rsidRPr="005C6B87">
        <w:rPr>
          <w:rFonts w:ascii="Cambria" w:hAnsi="Cambria" w:cs="Calibri"/>
        </w:rPr>
        <w:t xml:space="preserve">, </w:t>
      </w:r>
      <w:r>
        <w:rPr>
          <w:rFonts w:ascii="Cambria" w:hAnsi="Cambria" w:cs="Calibri"/>
        </w:rPr>
        <w:t>J. A., &amp;</w:t>
      </w:r>
      <w:r w:rsidRPr="005C6B87">
        <w:rPr>
          <w:rFonts w:ascii="Cambria" w:hAnsi="Cambria" w:cs="Calibri"/>
        </w:rPr>
        <w:t xml:space="preserve"> </w:t>
      </w:r>
      <w:r>
        <w:rPr>
          <w:rFonts w:ascii="Cambria" w:hAnsi="Cambria" w:cs="Calibri"/>
        </w:rPr>
        <w:t xml:space="preserve">MacCoss, M. J., </w:t>
      </w:r>
      <w:r w:rsidRPr="005C6B87">
        <w:rPr>
          <w:rFonts w:ascii="Cambria" w:hAnsi="Cambria" w:cs="Calibri"/>
        </w:rPr>
        <w:t xml:space="preserve">Rapid empirical discovery of optimal peptides for targeted proteomics </w:t>
      </w:r>
      <w:r>
        <w:rPr>
          <w:rFonts w:ascii="Cambria" w:hAnsi="Cambria" w:cs="Calibri"/>
          <w:i/>
        </w:rPr>
        <w:t>Nature</w:t>
      </w:r>
      <w:r w:rsidRPr="005C6B87">
        <w:rPr>
          <w:rFonts w:ascii="Cambria" w:hAnsi="Cambria" w:cs="Calibri"/>
          <w:i/>
        </w:rPr>
        <w:t xml:space="preserve"> Methods</w:t>
      </w:r>
      <w:r>
        <w:rPr>
          <w:rFonts w:ascii="Cambria" w:hAnsi="Cambria" w:cs="Calibri"/>
        </w:rPr>
        <w:t xml:space="preserve"> In press</w:t>
      </w:r>
    </w:p>
    <w:p w14:paraId="5EEC254B" w14:textId="77777777" w:rsidR="00EB798A" w:rsidRPr="00417DCB" w:rsidRDefault="00EB798A" w:rsidP="00EB798A">
      <w:pPr>
        <w:rPr>
          <w:rFonts w:asciiTheme="majorHAnsi" w:hAnsiTheme="majorHAnsi"/>
        </w:rPr>
      </w:pPr>
    </w:p>
    <w:p w14:paraId="245F8551" w14:textId="77777777" w:rsidR="002F5577" w:rsidRPr="002F5577" w:rsidRDefault="002F5577" w:rsidP="002F5577"/>
    <w:p w14:paraId="7F8A2A72" w14:textId="77777777" w:rsidR="002F5577" w:rsidRPr="002F5577" w:rsidRDefault="002F5577" w:rsidP="002F5577"/>
    <w:p w14:paraId="728B5631" w14:textId="77777777" w:rsidR="00041991" w:rsidRPr="002F5577" w:rsidRDefault="00041991" w:rsidP="002F5577"/>
    <w:sectPr w:rsidR="00041991" w:rsidRPr="002F5577" w:rsidSect="002E046D">
      <w:footerReference w:type="default" r:id="rId30"/>
      <w:pgSz w:w="12240" w:h="15840" w:code="1"/>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A0C243" w16cid:durableId="21FFCC4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0B47E" w14:textId="77777777" w:rsidR="0001726C" w:rsidRDefault="0001726C" w:rsidP="00371FC7">
      <w:pPr>
        <w:spacing w:after="0" w:line="240" w:lineRule="auto"/>
      </w:pPr>
      <w:r>
        <w:separator/>
      </w:r>
    </w:p>
  </w:endnote>
  <w:endnote w:type="continuationSeparator" w:id="0">
    <w:p w14:paraId="4EEFFC0A" w14:textId="77777777" w:rsidR="0001726C" w:rsidRDefault="0001726C" w:rsidP="0037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0001920"/>
      <w:docPartObj>
        <w:docPartGallery w:val="Page Numbers (Bottom of Page)"/>
        <w:docPartUnique/>
      </w:docPartObj>
    </w:sdtPr>
    <w:sdtEndPr/>
    <w:sdtContent>
      <w:p w14:paraId="2D5C6BDD" w14:textId="31F4A4C1" w:rsidR="00917233" w:rsidRDefault="00917233">
        <w:pPr>
          <w:pStyle w:val="Footer"/>
          <w:jc w:val="center"/>
        </w:pPr>
        <w:r>
          <w:fldChar w:fldCharType="begin"/>
        </w:r>
        <w:r>
          <w:instrText xml:space="preserve"> PAGE   \* MERGEFORMAT </w:instrText>
        </w:r>
        <w:r>
          <w:fldChar w:fldCharType="separate"/>
        </w:r>
        <w:r w:rsidR="00E92008">
          <w:rPr>
            <w:noProof/>
          </w:rPr>
          <w:t>19</w:t>
        </w:r>
        <w:r>
          <w:rPr>
            <w:noProof/>
          </w:rPr>
          <w:fldChar w:fldCharType="end"/>
        </w:r>
      </w:p>
    </w:sdtContent>
  </w:sdt>
  <w:p w14:paraId="4DA2D015" w14:textId="77777777" w:rsidR="00917233" w:rsidRDefault="009172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4CB0C" w14:textId="77777777" w:rsidR="0001726C" w:rsidRDefault="0001726C" w:rsidP="00371FC7">
      <w:pPr>
        <w:spacing w:after="0" w:line="240" w:lineRule="auto"/>
      </w:pPr>
      <w:r>
        <w:separator/>
      </w:r>
    </w:p>
  </w:footnote>
  <w:footnote w:type="continuationSeparator" w:id="0">
    <w:p w14:paraId="0D5EE2CE" w14:textId="77777777" w:rsidR="0001726C" w:rsidRDefault="0001726C" w:rsidP="00371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D6A6B"/>
    <w:multiLevelType w:val="hybridMultilevel"/>
    <w:tmpl w:val="39E2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B3752"/>
    <w:multiLevelType w:val="hybridMultilevel"/>
    <w:tmpl w:val="E6DE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D6943"/>
    <w:multiLevelType w:val="hybridMultilevel"/>
    <w:tmpl w:val="DC00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FE7B0E"/>
    <w:multiLevelType w:val="hybridMultilevel"/>
    <w:tmpl w:val="252AF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F1DEC"/>
    <w:multiLevelType w:val="hybridMultilevel"/>
    <w:tmpl w:val="3D22A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55655F"/>
    <w:multiLevelType w:val="hybridMultilevel"/>
    <w:tmpl w:val="7C0A0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CE049E"/>
    <w:multiLevelType w:val="hybridMultilevel"/>
    <w:tmpl w:val="6864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346D5"/>
    <w:multiLevelType w:val="hybridMultilevel"/>
    <w:tmpl w:val="1B8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879E9"/>
    <w:multiLevelType w:val="hybridMultilevel"/>
    <w:tmpl w:val="7B1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FB656A"/>
    <w:multiLevelType w:val="hybridMultilevel"/>
    <w:tmpl w:val="E04C7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745ED"/>
    <w:multiLevelType w:val="hybridMultilevel"/>
    <w:tmpl w:val="BDDC1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226C2"/>
    <w:multiLevelType w:val="hybridMultilevel"/>
    <w:tmpl w:val="46A0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CB63F3"/>
    <w:multiLevelType w:val="hybridMultilevel"/>
    <w:tmpl w:val="7D18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4780F"/>
    <w:multiLevelType w:val="hybridMultilevel"/>
    <w:tmpl w:val="73F61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D10114"/>
    <w:multiLevelType w:val="hybridMultilevel"/>
    <w:tmpl w:val="122E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82302"/>
    <w:multiLevelType w:val="hybridMultilevel"/>
    <w:tmpl w:val="9A88C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95460"/>
    <w:multiLevelType w:val="hybridMultilevel"/>
    <w:tmpl w:val="3FD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623E3"/>
    <w:multiLevelType w:val="hybridMultilevel"/>
    <w:tmpl w:val="AC189B44"/>
    <w:lvl w:ilvl="0" w:tplc="0302A76E">
      <w:start w:val="1"/>
      <w:numFmt w:val="decimal"/>
      <w:lvlText w:val="%1."/>
      <w:lvlJc w:val="left"/>
      <w:pPr>
        <w:ind w:left="720" w:hanging="360"/>
      </w:pPr>
      <w:rPr>
        <w:rFonts w:ascii="Cambria" w:hAnsi="Cambr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30C7"/>
    <w:multiLevelType w:val="hybridMultilevel"/>
    <w:tmpl w:val="EAFA1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3C5089"/>
    <w:multiLevelType w:val="hybridMultilevel"/>
    <w:tmpl w:val="AB6E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935077"/>
    <w:multiLevelType w:val="hybridMultilevel"/>
    <w:tmpl w:val="5DFA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222F76"/>
    <w:multiLevelType w:val="hybridMultilevel"/>
    <w:tmpl w:val="DEB4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044454"/>
    <w:multiLevelType w:val="hybridMultilevel"/>
    <w:tmpl w:val="25C079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4" w15:restartNumberingAfterBreak="0">
    <w:nsid w:val="3E4638BC"/>
    <w:multiLevelType w:val="hybridMultilevel"/>
    <w:tmpl w:val="2F74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095EEF"/>
    <w:multiLevelType w:val="hybridMultilevel"/>
    <w:tmpl w:val="9330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181FA3"/>
    <w:multiLevelType w:val="hybridMultilevel"/>
    <w:tmpl w:val="CB5C0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E244E2"/>
    <w:multiLevelType w:val="hybridMultilevel"/>
    <w:tmpl w:val="CD664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887BDE"/>
    <w:multiLevelType w:val="hybridMultilevel"/>
    <w:tmpl w:val="B434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2053D"/>
    <w:multiLevelType w:val="hybridMultilevel"/>
    <w:tmpl w:val="5AA29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C55E3E"/>
    <w:multiLevelType w:val="hybridMultilevel"/>
    <w:tmpl w:val="878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8410B4"/>
    <w:multiLevelType w:val="hybridMultilevel"/>
    <w:tmpl w:val="DE88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4F4BE3"/>
    <w:multiLevelType w:val="hybridMultilevel"/>
    <w:tmpl w:val="F184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F0850"/>
    <w:multiLevelType w:val="hybridMultilevel"/>
    <w:tmpl w:val="DA0EE770"/>
    <w:lvl w:ilvl="0" w:tplc="4CAE3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E93A2E"/>
    <w:multiLevelType w:val="hybridMultilevel"/>
    <w:tmpl w:val="46720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D4FFB"/>
    <w:multiLevelType w:val="hybridMultilevel"/>
    <w:tmpl w:val="47EC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2C3866"/>
    <w:multiLevelType w:val="hybridMultilevel"/>
    <w:tmpl w:val="CF48A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1D65C1"/>
    <w:multiLevelType w:val="hybridMultilevel"/>
    <w:tmpl w:val="21A8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FF23F8"/>
    <w:multiLevelType w:val="hybridMultilevel"/>
    <w:tmpl w:val="D24A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1C5201"/>
    <w:multiLevelType w:val="hybridMultilevel"/>
    <w:tmpl w:val="5390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DA0C1D"/>
    <w:multiLevelType w:val="hybridMultilevel"/>
    <w:tmpl w:val="E88CD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DC4B8A"/>
    <w:multiLevelType w:val="hybridMultilevel"/>
    <w:tmpl w:val="C3505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A015F2"/>
    <w:multiLevelType w:val="hybridMultilevel"/>
    <w:tmpl w:val="801C1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A1A3994"/>
    <w:multiLevelType w:val="hybridMultilevel"/>
    <w:tmpl w:val="00E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5876FC"/>
    <w:multiLevelType w:val="hybridMultilevel"/>
    <w:tmpl w:val="DF1E3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906A7E"/>
    <w:multiLevelType w:val="hybridMultilevel"/>
    <w:tmpl w:val="7DCC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D5439E"/>
    <w:multiLevelType w:val="hybridMultilevel"/>
    <w:tmpl w:val="B1B8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096827"/>
    <w:multiLevelType w:val="hybridMultilevel"/>
    <w:tmpl w:val="F1D8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15D536A"/>
    <w:multiLevelType w:val="hybridMultilevel"/>
    <w:tmpl w:val="F5F4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185B64"/>
    <w:multiLevelType w:val="hybridMultilevel"/>
    <w:tmpl w:val="A06E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1150CE"/>
    <w:multiLevelType w:val="hybridMultilevel"/>
    <w:tmpl w:val="6DD4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747F71"/>
    <w:multiLevelType w:val="hybridMultilevel"/>
    <w:tmpl w:val="D938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C10B7F"/>
    <w:multiLevelType w:val="hybridMultilevel"/>
    <w:tmpl w:val="5BBA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8" w15:restartNumberingAfterBreak="0">
    <w:nsid w:val="7FEA1427"/>
    <w:multiLevelType w:val="hybridMultilevel"/>
    <w:tmpl w:val="B9C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9"/>
  </w:num>
  <w:num w:numId="3">
    <w:abstractNumId w:val="4"/>
  </w:num>
  <w:num w:numId="4">
    <w:abstractNumId w:val="58"/>
  </w:num>
  <w:num w:numId="5">
    <w:abstractNumId w:val="36"/>
  </w:num>
  <w:num w:numId="6">
    <w:abstractNumId w:val="5"/>
  </w:num>
  <w:num w:numId="7">
    <w:abstractNumId w:val="35"/>
  </w:num>
  <w:num w:numId="8">
    <w:abstractNumId w:val="24"/>
  </w:num>
  <w:num w:numId="9">
    <w:abstractNumId w:val="15"/>
  </w:num>
  <w:num w:numId="10">
    <w:abstractNumId w:val="42"/>
  </w:num>
  <w:num w:numId="11">
    <w:abstractNumId w:val="6"/>
  </w:num>
  <w:num w:numId="12">
    <w:abstractNumId w:val="37"/>
  </w:num>
  <w:num w:numId="13">
    <w:abstractNumId w:val="3"/>
  </w:num>
  <w:num w:numId="14">
    <w:abstractNumId w:val="26"/>
  </w:num>
  <w:num w:numId="15">
    <w:abstractNumId w:val="30"/>
  </w:num>
  <w:num w:numId="16">
    <w:abstractNumId w:val="55"/>
  </w:num>
  <w:num w:numId="17">
    <w:abstractNumId w:val="33"/>
  </w:num>
  <w:num w:numId="18">
    <w:abstractNumId w:val="14"/>
  </w:num>
  <w:num w:numId="19">
    <w:abstractNumId w:val="25"/>
  </w:num>
  <w:num w:numId="20">
    <w:abstractNumId w:val="21"/>
  </w:num>
  <w:num w:numId="21">
    <w:abstractNumId w:val="19"/>
  </w:num>
  <w:num w:numId="22">
    <w:abstractNumId w:val="22"/>
  </w:num>
  <w:num w:numId="23">
    <w:abstractNumId w:val="10"/>
  </w:num>
  <w:num w:numId="24">
    <w:abstractNumId w:val="13"/>
  </w:num>
  <w:num w:numId="25">
    <w:abstractNumId w:val="50"/>
  </w:num>
  <w:num w:numId="26">
    <w:abstractNumId w:val="31"/>
  </w:num>
  <w:num w:numId="27">
    <w:abstractNumId w:val="7"/>
  </w:num>
  <w:num w:numId="28">
    <w:abstractNumId w:val="52"/>
  </w:num>
  <w:num w:numId="29">
    <w:abstractNumId w:val="46"/>
  </w:num>
  <w:num w:numId="30">
    <w:abstractNumId w:val="16"/>
  </w:num>
  <w:num w:numId="31">
    <w:abstractNumId w:val="17"/>
  </w:num>
  <w:num w:numId="32">
    <w:abstractNumId w:val="39"/>
  </w:num>
  <w:num w:numId="33">
    <w:abstractNumId w:val="47"/>
  </w:num>
  <w:num w:numId="34">
    <w:abstractNumId w:val="1"/>
  </w:num>
  <w:num w:numId="35">
    <w:abstractNumId w:val="2"/>
  </w:num>
  <w:num w:numId="36">
    <w:abstractNumId w:val="12"/>
  </w:num>
  <w:num w:numId="37">
    <w:abstractNumId w:val="51"/>
  </w:num>
  <w:num w:numId="38">
    <w:abstractNumId w:val="49"/>
  </w:num>
  <w:num w:numId="39">
    <w:abstractNumId w:val="44"/>
  </w:num>
  <w:num w:numId="40">
    <w:abstractNumId w:val="34"/>
  </w:num>
  <w:num w:numId="41">
    <w:abstractNumId w:val="18"/>
  </w:num>
  <w:num w:numId="42">
    <w:abstractNumId w:val="27"/>
  </w:num>
  <w:num w:numId="43">
    <w:abstractNumId w:val="40"/>
  </w:num>
  <w:num w:numId="44">
    <w:abstractNumId w:val="38"/>
  </w:num>
  <w:num w:numId="45">
    <w:abstractNumId w:val="53"/>
  </w:num>
  <w:num w:numId="46">
    <w:abstractNumId w:val="0"/>
  </w:num>
  <w:num w:numId="47">
    <w:abstractNumId w:val="57"/>
  </w:num>
  <w:num w:numId="48">
    <w:abstractNumId w:val="43"/>
  </w:num>
  <w:num w:numId="49">
    <w:abstractNumId w:val="11"/>
  </w:num>
  <w:num w:numId="50">
    <w:abstractNumId w:val="32"/>
  </w:num>
  <w:num w:numId="51">
    <w:abstractNumId w:val="23"/>
  </w:num>
  <w:num w:numId="52">
    <w:abstractNumId w:val="56"/>
  </w:num>
  <w:num w:numId="53">
    <w:abstractNumId w:val="8"/>
  </w:num>
  <w:num w:numId="54">
    <w:abstractNumId w:val="20"/>
  </w:num>
  <w:num w:numId="55">
    <w:abstractNumId w:val="28"/>
  </w:num>
  <w:num w:numId="56">
    <w:abstractNumId w:val="48"/>
  </w:num>
  <w:num w:numId="57">
    <w:abstractNumId w:val="41"/>
  </w:num>
  <w:num w:numId="58">
    <w:abstractNumId w:val="54"/>
  </w:num>
  <w:num w:numId="59">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E1MjOxMDGyNDQwNDFU0lEKTi0uzszPAykwNKkFAPjxP1ctAAAA"/>
    <w:docVar w:name="REFMGR.InstantFormat" w:val="&lt;InstantFormat&gt;&lt;Enabled&gt;1&lt;/Enabled&gt;&lt;ScanUnformatted&gt;1&lt;/ScanUnformatted&gt;&lt;ScanChanges&gt;1&lt;/ScanChanges&gt;&lt;/InstantFormat&gt;"/>
    <w:docVar w:name="REFMGR.Libraries" w:val="&lt;Databases&gt;&lt;Libraries&gt;&lt;item&gt;MIKEM&lt;/item&gt;&lt;/Libraries&gt;&lt;/Databases&gt;"/>
  </w:docVars>
  <w:rsids>
    <w:rsidRoot w:val="00B42030"/>
    <w:rsid w:val="000020E3"/>
    <w:rsid w:val="00002B5E"/>
    <w:rsid w:val="00003691"/>
    <w:rsid w:val="000042FB"/>
    <w:rsid w:val="000057BF"/>
    <w:rsid w:val="000125C5"/>
    <w:rsid w:val="00012BE5"/>
    <w:rsid w:val="0001726C"/>
    <w:rsid w:val="000207BB"/>
    <w:rsid w:val="00022732"/>
    <w:rsid w:val="000246EA"/>
    <w:rsid w:val="00025390"/>
    <w:rsid w:val="0002605F"/>
    <w:rsid w:val="00026F24"/>
    <w:rsid w:val="0003159B"/>
    <w:rsid w:val="00031E89"/>
    <w:rsid w:val="00033A9F"/>
    <w:rsid w:val="00035DE1"/>
    <w:rsid w:val="0003736F"/>
    <w:rsid w:val="0004162E"/>
    <w:rsid w:val="00041991"/>
    <w:rsid w:val="000433CE"/>
    <w:rsid w:val="000451E3"/>
    <w:rsid w:val="00045DEA"/>
    <w:rsid w:val="00051CA3"/>
    <w:rsid w:val="000537ED"/>
    <w:rsid w:val="0005503D"/>
    <w:rsid w:val="00055A46"/>
    <w:rsid w:val="0006767D"/>
    <w:rsid w:val="000717ED"/>
    <w:rsid w:val="000747E4"/>
    <w:rsid w:val="000768BD"/>
    <w:rsid w:val="00077339"/>
    <w:rsid w:val="00077431"/>
    <w:rsid w:val="00084C30"/>
    <w:rsid w:val="00086825"/>
    <w:rsid w:val="000901E4"/>
    <w:rsid w:val="0009188A"/>
    <w:rsid w:val="0009495D"/>
    <w:rsid w:val="000A0E9E"/>
    <w:rsid w:val="000A224E"/>
    <w:rsid w:val="000A292A"/>
    <w:rsid w:val="000A2C45"/>
    <w:rsid w:val="000A31C7"/>
    <w:rsid w:val="000B1CCC"/>
    <w:rsid w:val="000B4CB7"/>
    <w:rsid w:val="000B6EC2"/>
    <w:rsid w:val="000C0ACF"/>
    <w:rsid w:val="000C2BFA"/>
    <w:rsid w:val="000D3FA1"/>
    <w:rsid w:val="000D410D"/>
    <w:rsid w:val="000D4A67"/>
    <w:rsid w:val="000D7EF7"/>
    <w:rsid w:val="000E5C60"/>
    <w:rsid w:val="000E6994"/>
    <w:rsid w:val="000E7D35"/>
    <w:rsid w:val="000F0530"/>
    <w:rsid w:val="000F0EDB"/>
    <w:rsid w:val="000F2086"/>
    <w:rsid w:val="000F375D"/>
    <w:rsid w:val="000F6B00"/>
    <w:rsid w:val="0010126E"/>
    <w:rsid w:val="00101B35"/>
    <w:rsid w:val="00112122"/>
    <w:rsid w:val="001164DB"/>
    <w:rsid w:val="00125F45"/>
    <w:rsid w:val="00125F61"/>
    <w:rsid w:val="00130A8D"/>
    <w:rsid w:val="001313F2"/>
    <w:rsid w:val="0013466F"/>
    <w:rsid w:val="001374B8"/>
    <w:rsid w:val="001405A0"/>
    <w:rsid w:val="00141369"/>
    <w:rsid w:val="00151AD6"/>
    <w:rsid w:val="001544CC"/>
    <w:rsid w:val="00154AB2"/>
    <w:rsid w:val="00156CFA"/>
    <w:rsid w:val="001576A4"/>
    <w:rsid w:val="00160C13"/>
    <w:rsid w:val="00163B4D"/>
    <w:rsid w:val="00175624"/>
    <w:rsid w:val="00175D14"/>
    <w:rsid w:val="001818D8"/>
    <w:rsid w:val="0018403E"/>
    <w:rsid w:val="001865C1"/>
    <w:rsid w:val="001903DA"/>
    <w:rsid w:val="001964B8"/>
    <w:rsid w:val="001A50F9"/>
    <w:rsid w:val="001B1040"/>
    <w:rsid w:val="001B175F"/>
    <w:rsid w:val="001C0F87"/>
    <w:rsid w:val="001C3A56"/>
    <w:rsid w:val="001C3CBB"/>
    <w:rsid w:val="001D48E4"/>
    <w:rsid w:val="001D5FE5"/>
    <w:rsid w:val="001D6EDA"/>
    <w:rsid w:val="001E4D4E"/>
    <w:rsid w:val="001E51FE"/>
    <w:rsid w:val="001E7320"/>
    <w:rsid w:val="001E7CFC"/>
    <w:rsid w:val="001F288A"/>
    <w:rsid w:val="001F4445"/>
    <w:rsid w:val="001F450C"/>
    <w:rsid w:val="001F473E"/>
    <w:rsid w:val="0020097C"/>
    <w:rsid w:val="00202515"/>
    <w:rsid w:val="00206C2E"/>
    <w:rsid w:val="00207786"/>
    <w:rsid w:val="00207BD0"/>
    <w:rsid w:val="002109E8"/>
    <w:rsid w:val="0021204A"/>
    <w:rsid w:val="0021779B"/>
    <w:rsid w:val="00223772"/>
    <w:rsid w:val="0022726A"/>
    <w:rsid w:val="00227849"/>
    <w:rsid w:val="00245B4E"/>
    <w:rsid w:val="00245D74"/>
    <w:rsid w:val="00245F96"/>
    <w:rsid w:val="00247591"/>
    <w:rsid w:val="00250E12"/>
    <w:rsid w:val="002542BB"/>
    <w:rsid w:val="00254610"/>
    <w:rsid w:val="002610C7"/>
    <w:rsid w:val="00267E40"/>
    <w:rsid w:val="002748BA"/>
    <w:rsid w:val="0027616F"/>
    <w:rsid w:val="002834E7"/>
    <w:rsid w:val="00284F9E"/>
    <w:rsid w:val="002861A5"/>
    <w:rsid w:val="002A1CC0"/>
    <w:rsid w:val="002A2F9A"/>
    <w:rsid w:val="002A44F8"/>
    <w:rsid w:val="002B358D"/>
    <w:rsid w:val="002B6320"/>
    <w:rsid w:val="002C1D3C"/>
    <w:rsid w:val="002C2D9F"/>
    <w:rsid w:val="002C4C24"/>
    <w:rsid w:val="002C5623"/>
    <w:rsid w:val="002D35D3"/>
    <w:rsid w:val="002D46EA"/>
    <w:rsid w:val="002D6EC2"/>
    <w:rsid w:val="002E046D"/>
    <w:rsid w:val="002F5577"/>
    <w:rsid w:val="00312924"/>
    <w:rsid w:val="00313680"/>
    <w:rsid w:val="003136B4"/>
    <w:rsid w:val="0031516A"/>
    <w:rsid w:val="00316790"/>
    <w:rsid w:val="0031785C"/>
    <w:rsid w:val="00321F4C"/>
    <w:rsid w:val="00335904"/>
    <w:rsid w:val="0034101F"/>
    <w:rsid w:val="0034471F"/>
    <w:rsid w:val="00347224"/>
    <w:rsid w:val="00351DE5"/>
    <w:rsid w:val="003523C2"/>
    <w:rsid w:val="00363C13"/>
    <w:rsid w:val="003649D4"/>
    <w:rsid w:val="00365AF1"/>
    <w:rsid w:val="00371FC7"/>
    <w:rsid w:val="003753EC"/>
    <w:rsid w:val="0038008F"/>
    <w:rsid w:val="003831D0"/>
    <w:rsid w:val="00384434"/>
    <w:rsid w:val="00385C26"/>
    <w:rsid w:val="00387874"/>
    <w:rsid w:val="0039196D"/>
    <w:rsid w:val="003934F8"/>
    <w:rsid w:val="003A08DE"/>
    <w:rsid w:val="003A1625"/>
    <w:rsid w:val="003A2815"/>
    <w:rsid w:val="003A3CD1"/>
    <w:rsid w:val="003A6578"/>
    <w:rsid w:val="003A762B"/>
    <w:rsid w:val="003B1EA7"/>
    <w:rsid w:val="003B5ECC"/>
    <w:rsid w:val="003C1CB0"/>
    <w:rsid w:val="003C2657"/>
    <w:rsid w:val="003C61F2"/>
    <w:rsid w:val="003D1409"/>
    <w:rsid w:val="003D1FFD"/>
    <w:rsid w:val="003D3EBD"/>
    <w:rsid w:val="003D3F16"/>
    <w:rsid w:val="003D4993"/>
    <w:rsid w:val="003E73EC"/>
    <w:rsid w:val="003E7D12"/>
    <w:rsid w:val="003F271B"/>
    <w:rsid w:val="003F301C"/>
    <w:rsid w:val="003F349B"/>
    <w:rsid w:val="00404B5E"/>
    <w:rsid w:val="00406269"/>
    <w:rsid w:val="004178DA"/>
    <w:rsid w:val="00417DCB"/>
    <w:rsid w:val="00426919"/>
    <w:rsid w:val="00426B41"/>
    <w:rsid w:val="004319B3"/>
    <w:rsid w:val="00432CA5"/>
    <w:rsid w:val="004334DB"/>
    <w:rsid w:val="00434D5C"/>
    <w:rsid w:val="00441020"/>
    <w:rsid w:val="004412B4"/>
    <w:rsid w:val="00441944"/>
    <w:rsid w:val="00441FB4"/>
    <w:rsid w:val="00443304"/>
    <w:rsid w:val="0044450E"/>
    <w:rsid w:val="0044524B"/>
    <w:rsid w:val="00453995"/>
    <w:rsid w:val="00453B51"/>
    <w:rsid w:val="00457986"/>
    <w:rsid w:val="0046074B"/>
    <w:rsid w:val="004607A3"/>
    <w:rsid w:val="00463D00"/>
    <w:rsid w:val="00472902"/>
    <w:rsid w:val="004748D9"/>
    <w:rsid w:val="00475DAA"/>
    <w:rsid w:val="00476445"/>
    <w:rsid w:val="00480E10"/>
    <w:rsid w:val="004845D2"/>
    <w:rsid w:val="00486839"/>
    <w:rsid w:val="004878A2"/>
    <w:rsid w:val="00487C5E"/>
    <w:rsid w:val="00491D08"/>
    <w:rsid w:val="00492152"/>
    <w:rsid w:val="004949DD"/>
    <w:rsid w:val="00496901"/>
    <w:rsid w:val="00496C8B"/>
    <w:rsid w:val="00496E50"/>
    <w:rsid w:val="00497AD9"/>
    <w:rsid w:val="004A0529"/>
    <w:rsid w:val="004A15EA"/>
    <w:rsid w:val="004A68BF"/>
    <w:rsid w:val="004B3867"/>
    <w:rsid w:val="004B38BA"/>
    <w:rsid w:val="004C47F8"/>
    <w:rsid w:val="004C5608"/>
    <w:rsid w:val="004C7922"/>
    <w:rsid w:val="004D10C6"/>
    <w:rsid w:val="004D246E"/>
    <w:rsid w:val="004D24A4"/>
    <w:rsid w:val="004D2C31"/>
    <w:rsid w:val="004D5413"/>
    <w:rsid w:val="004D55BB"/>
    <w:rsid w:val="004D5CE4"/>
    <w:rsid w:val="004E1BBB"/>
    <w:rsid w:val="004E63E7"/>
    <w:rsid w:val="004E707A"/>
    <w:rsid w:val="004F43B2"/>
    <w:rsid w:val="004F64F7"/>
    <w:rsid w:val="00501822"/>
    <w:rsid w:val="0050602F"/>
    <w:rsid w:val="00514D52"/>
    <w:rsid w:val="005150FF"/>
    <w:rsid w:val="005245D0"/>
    <w:rsid w:val="00533341"/>
    <w:rsid w:val="0053371E"/>
    <w:rsid w:val="0053743B"/>
    <w:rsid w:val="00545188"/>
    <w:rsid w:val="00552496"/>
    <w:rsid w:val="00564916"/>
    <w:rsid w:val="00574C3F"/>
    <w:rsid w:val="00580048"/>
    <w:rsid w:val="0058283B"/>
    <w:rsid w:val="00584FF9"/>
    <w:rsid w:val="00585EEB"/>
    <w:rsid w:val="005860DD"/>
    <w:rsid w:val="005937C6"/>
    <w:rsid w:val="00595837"/>
    <w:rsid w:val="005961C9"/>
    <w:rsid w:val="00596B0A"/>
    <w:rsid w:val="00596DBC"/>
    <w:rsid w:val="005A611A"/>
    <w:rsid w:val="005B1BAB"/>
    <w:rsid w:val="005B7F17"/>
    <w:rsid w:val="005C0D72"/>
    <w:rsid w:val="005C2F8F"/>
    <w:rsid w:val="005C4650"/>
    <w:rsid w:val="005D1AC9"/>
    <w:rsid w:val="005D4EB1"/>
    <w:rsid w:val="005D6420"/>
    <w:rsid w:val="005D6FA7"/>
    <w:rsid w:val="005E52B4"/>
    <w:rsid w:val="005E698A"/>
    <w:rsid w:val="005F1232"/>
    <w:rsid w:val="005F1C8B"/>
    <w:rsid w:val="005F35DE"/>
    <w:rsid w:val="005F54BF"/>
    <w:rsid w:val="005F554F"/>
    <w:rsid w:val="00610858"/>
    <w:rsid w:val="00612A3B"/>
    <w:rsid w:val="006141CE"/>
    <w:rsid w:val="006258D7"/>
    <w:rsid w:val="00626895"/>
    <w:rsid w:val="00626B91"/>
    <w:rsid w:val="006277E7"/>
    <w:rsid w:val="006310AD"/>
    <w:rsid w:val="0063120F"/>
    <w:rsid w:val="00632F85"/>
    <w:rsid w:val="006345FD"/>
    <w:rsid w:val="00635426"/>
    <w:rsid w:val="00637BDF"/>
    <w:rsid w:val="00653D59"/>
    <w:rsid w:val="0065614C"/>
    <w:rsid w:val="0067000E"/>
    <w:rsid w:val="00683A7C"/>
    <w:rsid w:val="00686809"/>
    <w:rsid w:val="00690F39"/>
    <w:rsid w:val="00692429"/>
    <w:rsid w:val="006926F7"/>
    <w:rsid w:val="0069714B"/>
    <w:rsid w:val="006B676E"/>
    <w:rsid w:val="006C026D"/>
    <w:rsid w:val="006C25AC"/>
    <w:rsid w:val="006C262B"/>
    <w:rsid w:val="006C5B54"/>
    <w:rsid w:val="006C6D0E"/>
    <w:rsid w:val="006C777E"/>
    <w:rsid w:val="006D4C4D"/>
    <w:rsid w:val="006D51A8"/>
    <w:rsid w:val="006E2110"/>
    <w:rsid w:val="006E233B"/>
    <w:rsid w:val="006E481E"/>
    <w:rsid w:val="006E7DC9"/>
    <w:rsid w:val="006F2F2E"/>
    <w:rsid w:val="006F3364"/>
    <w:rsid w:val="007030D8"/>
    <w:rsid w:val="0070366B"/>
    <w:rsid w:val="00710D7E"/>
    <w:rsid w:val="00712B7B"/>
    <w:rsid w:val="007155A4"/>
    <w:rsid w:val="007159A0"/>
    <w:rsid w:val="0072336A"/>
    <w:rsid w:val="007234B4"/>
    <w:rsid w:val="00726960"/>
    <w:rsid w:val="00736C78"/>
    <w:rsid w:val="00741056"/>
    <w:rsid w:val="007416B7"/>
    <w:rsid w:val="00743DC8"/>
    <w:rsid w:val="00751E34"/>
    <w:rsid w:val="00751EBE"/>
    <w:rsid w:val="00752EF6"/>
    <w:rsid w:val="00755302"/>
    <w:rsid w:val="0076091F"/>
    <w:rsid w:val="00762DDC"/>
    <w:rsid w:val="00776104"/>
    <w:rsid w:val="00776A6A"/>
    <w:rsid w:val="00777EFD"/>
    <w:rsid w:val="007835DB"/>
    <w:rsid w:val="007878FA"/>
    <w:rsid w:val="00792AF1"/>
    <w:rsid w:val="0079468F"/>
    <w:rsid w:val="007A07C9"/>
    <w:rsid w:val="007A0E8D"/>
    <w:rsid w:val="007A374F"/>
    <w:rsid w:val="007A3E82"/>
    <w:rsid w:val="007B1636"/>
    <w:rsid w:val="007B3CA5"/>
    <w:rsid w:val="007C0E1D"/>
    <w:rsid w:val="007C1929"/>
    <w:rsid w:val="007C2245"/>
    <w:rsid w:val="007C3CD5"/>
    <w:rsid w:val="007D05E7"/>
    <w:rsid w:val="007D1AE3"/>
    <w:rsid w:val="007D27EF"/>
    <w:rsid w:val="007E427E"/>
    <w:rsid w:val="007E45FB"/>
    <w:rsid w:val="007F282A"/>
    <w:rsid w:val="007F5342"/>
    <w:rsid w:val="007F6C7F"/>
    <w:rsid w:val="00810984"/>
    <w:rsid w:val="00817F1E"/>
    <w:rsid w:val="00821238"/>
    <w:rsid w:val="00821CE8"/>
    <w:rsid w:val="00823767"/>
    <w:rsid w:val="00826875"/>
    <w:rsid w:val="00826E23"/>
    <w:rsid w:val="00831F47"/>
    <w:rsid w:val="008326EA"/>
    <w:rsid w:val="00834439"/>
    <w:rsid w:val="008424A2"/>
    <w:rsid w:val="00843157"/>
    <w:rsid w:val="00843A6C"/>
    <w:rsid w:val="00846449"/>
    <w:rsid w:val="0086454D"/>
    <w:rsid w:val="0086487E"/>
    <w:rsid w:val="00866EBE"/>
    <w:rsid w:val="00872567"/>
    <w:rsid w:val="00875AA1"/>
    <w:rsid w:val="0087616D"/>
    <w:rsid w:val="00881A35"/>
    <w:rsid w:val="00886A5D"/>
    <w:rsid w:val="00890642"/>
    <w:rsid w:val="00892D63"/>
    <w:rsid w:val="00893357"/>
    <w:rsid w:val="00894DB2"/>
    <w:rsid w:val="00897558"/>
    <w:rsid w:val="008A1C40"/>
    <w:rsid w:val="008A409D"/>
    <w:rsid w:val="008A724D"/>
    <w:rsid w:val="008A791D"/>
    <w:rsid w:val="008B0043"/>
    <w:rsid w:val="008B458A"/>
    <w:rsid w:val="008C2822"/>
    <w:rsid w:val="008C4249"/>
    <w:rsid w:val="008E25D6"/>
    <w:rsid w:val="008E7AE1"/>
    <w:rsid w:val="008F0439"/>
    <w:rsid w:val="008F1452"/>
    <w:rsid w:val="008F165C"/>
    <w:rsid w:val="008F56B4"/>
    <w:rsid w:val="0090102D"/>
    <w:rsid w:val="00901440"/>
    <w:rsid w:val="009047B4"/>
    <w:rsid w:val="00911B17"/>
    <w:rsid w:val="00913386"/>
    <w:rsid w:val="00913A74"/>
    <w:rsid w:val="00913D27"/>
    <w:rsid w:val="00917233"/>
    <w:rsid w:val="009221F9"/>
    <w:rsid w:val="00924F85"/>
    <w:rsid w:val="009315D4"/>
    <w:rsid w:val="0093460F"/>
    <w:rsid w:val="00937E70"/>
    <w:rsid w:val="00941F50"/>
    <w:rsid w:val="0094499F"/>
    <w:rsid w:val="009605F3"/>
    <w:rsid w:val="009611FE"/>
    <w:rsid w:val="00964692"/>
    <w:rsid w:val="00966B3C"/>
    <w:rsid w:val="0096790E"/>
    <w:rsid w:val="00971E23"/>
    <w:rsid w:val="00971FE3"/>
    <w:rsid w:val="0097450E"/>
    <w:rsid w:val="00977C0C"/>
    <w:rsid w:val="00977DB7"/>
    <w:rsid w:val="00980973"/>
    <w:rsid w:val="00981162"/>
    <w:rsid w:val="00981512"/>
    <w:rsid w:val="00984EA0"/>
    <w:rsid w:val="00986825"/>
    <w:rsid w:val="009920B3"/>
    <w:rsid w:val="0099294E"/>
    <w:rsid w:val="00995CC8"/>
    <w:rsid w:val="009A613E"/>
    <w:rsid w:val="009A689A"/>
    <w:rsid w:val="009C3122"/>
    <w:rsid w:val="009C3879"/>
    <w:rsid w:val="009C5D1B"/>
    <w:rsid w:val="009C70C4"/>
    <w:rsid w:val="009D036B"/>
    <w:rsid w:val="009D0FCA"/>
    <w:rsid w:val="009D5B36"/>
    <w:rsid w:val="009D773C"/>
    <w:rsid w:val="009E028B"/>
    <w:rsid w:val="009E2024"/>
    <w:rsid w:val="009E4510"/>
    <w:rsid w:val="009F029F"/>
    <w:rsid w:val="009F4648"/>
    <w:rsid w:val="009F5FA2"/>
    <w:rsid w:val="009F7276"/>
    <w:rsid w:val="009F7EF7"/>
    <w:rsid w:val="00A136E1"/>
    <w:rsid w:val="00A14C4E"/>
    <w:rsid w:val="00A17F78"/>
    <w:rsid w:val="00A20F0D"/>
    <w:rsid w:val="00A215A8"/>
    <w:rsid w:val="00A22717"/>
    <w:rsid w:val="00A22C90"/>
    <w:rsid w:val="00A31FC6"/>
    <w:rsid w:val="00A32A34"/>
    <w:rsid w:val="00A336F4"/>
    <w:rsid w:val="00A344ED"/>
    <w:rsid w:val="00A34C49"/>
    <w:rsid w:val="00A42A06"/>
    <w:rsid w:val="00A466C1"/>
    <w:rsid w:val="00A514D7"/>
    <w:rsid w:val="00A5170E"/>
    <w:rsid w:val="00A53E18"/>
    <w:rsid w:val="00A55562"/>
    <w:rsid w:val="00A558C4"/>
    <w:rsid w:val="00A62DDE"/>
    <w:rsid w:val="00A63CB2"/>
    <w:rsid w:val="00A64053"/>
    <w:rsid w:val="00A67ED2"/>
    <w:rsid w:val="00A733E1"/>
    <w:rsid w:val="00A76CAB"/>
    <w:rsid w:val="00A8004B"/>
    <w:rsid w:val="00A84FE0"/>
    <w:rsid w:val="00A86631"/>
    <w:rsid w:val="00A87267"/>
    <w:rsid w:val="00A90571"/>
    <w:rsid w:val="00A97EC8"/>
    <w:rsid w:val="00AA053E"/>
    <w:rsid w:val="00AA3B35"/>
    <w:rsid w:val="00AA6A53"/>
    <w:rsid w:val="00AA7004"/>
    <w:rsid w:val="00AB120D"/>
    <w:rsid w:val="00AB2CB6"/>
    <w:rsid w:val="00AB6C3C"/>
    <w:rsid w:val="00AC3A87"/>
    <w:rsid w:val="00AC67C9"/>
    <w:rsid w:val="00AD23F2"/>
    <w:rsid w:val="00AD3AD8"/>
    <w:rsid w:val="00AD3B53"/>
    <w:rsid w:val="00AE31DA"/>
    <w:rsid w:val="00AE39D9"/>
    <w:rsid w:val="00AF6AB4"/>
    <w:rsid w:val="00B01064"/>
    <w:rsid w:val="00B027E0"/>
    <w:rsid w:val="00B0665F"/>
    <w:rsid w:val="00B06B43"/>
    <w:rsid w:val="00B108E1"/>
    <w:rsid w:val="00B10CA3"/>
    <w:rsid w:val="00B121DF"/>
    <w:rsid w:val="00B212D7"/>
    <w:rsid w:val="00B229EB"/>
    <w:rsid w:val="00B23594"/>
    <w:rsid w:val="00B23903"/>
    <w:rsid w:val="00B25F82"/>
    <w:rsid w:val="00B27787"/>
    <w:rsid w:val="00B30348"/>
    <w:rsid w:val="00B33A04"/>
    <w:rsid w:val="00B35CB2"/>
    <w:rsid w:val="00B42030"/>
    <w:rsid w:val="00B42CE6"/>
    <w:rsid w:val="00B47166"/>
    <w:rsid w:val="00B5138F"/>
    <w:rsid w:val="00B52271"/>
    <w:rsid w:val="00B53BB2"/>
    <w:rsid w:val="00B5478B"/>
    <w:rsid w:val="00B57961"/>
    <w:rsid w:val="00B61AE9"/>
    <w:rsid w:val="00B62C80"/>
    <w:rsid w:val="00B63824"/>
    <w:rsid w:val="00B64665"/>
    <w:rsid w:val="00B66732"/>
    <w:rsid w:val="00B70B78"/>
    <w:rsid w:val="00B77C3D"/>
    <w:rsid w:val="00B77DF6"/>
    <w:rsid w:val="00B82D15"/>
    <w:rsid w:val="00B833DD"/>
    <w:rsid w:val="00B8356E"/>
    <w:rsid w:val="00B9084C"/>
    <w:rsid w:val="00B930FD"/>
    <w:rsid w:val="00B941AE"/>
    <w:rsid w:val="00B94FDC"/>
    <w:rsid w:val="00B976D6"/>
    <w:rsid w:val="00BA0D8C"/>
    <w:rsid w:val="00BA104F"/>
    <w:rsid w:val="00BA3DDE"/>
    <w:rsid w:val="00BA412F"/>
    <w:rsid w:val="00BA737C"/>
    <w:rsid w:val="00BB0BA3"/>
    <w:rsid w:val="00BB7A78"/>
    <w:rsid w:val="00BD1061"/>
    <w:rsid w:val="00BD16DA"/>
    <w:rsid w:val="00BD5636"/>
    <w:rsid w:val="00BE0DBE"/>
    <w:rsid w:val="00BE69A1"/>
    <w:rsid w:val="00BF510F"/>
    <w:rsid w:val="00BF5B2A"/>
    <w:rsid w:val="00BF67A6"/>
    <w:rsid w:val="00BF74D9"/>
    <w:rsid w:val="00C13810"/>
    <w:rsid w:val="00C24DAF"/>
    <w:rsid w:val="00C27DEF"/>
    <w:rsid w:val="00C30134"/>
    <w:rsid w:val="00C303AA"/>
    <w:rsid w:val="00C33039"/>
    <w:rsid w:val="00C352AF"/>
    <w:rsid w:val="00C402B2"/>
    <w:rsid w:val="00C42C6E"/>
    <w:rsid w:val="00C53F56"/>
    <w:rsid w:val="00C543C1"/>
    <w:rsid w:val="00C54F9E"/>
    <w:rsid w:val="00C5666B"/>
    <w:rsid w:val="00C5703E"/>
    <w:rsid w:val="00C6447C"/>
    <w:rsid w:val="00C647DB"/>
    <w:rsid w:val="00C67EDC"/>
    <w:rsid w:val="00C70B4D"/>
    <w:rsid w:val="00C71D25"/>
    <w:rsid w:val="00C722B7"/>
    <w:rsid w:val="00C746B9"/>
    <w:rsid w:val="00C814D9"/>
    <w:rsid w:val="00C82D16"/>
    <w:rsid w:val="00C82D6C"/>
    <w:rsid w:val="00C84D82"/>
    <w:rsid w:val="00C863D0"/>
    <w:rsid w:val="00C9013F"/>
    <w:rsid w:val="00C9264C"/>
    <w:rsid w:val="00C96FD0"/>
    <w:rsid w:val="00C973F7"/>
    <w:rsid w:val="00CA12CD"/>
    <w:rsid w:val="00CB45EE"/>
    <w:rsid w:val="00CC091D"/>
    <w:rsid w:val="00CC237F"/>
    <w:rsid w:val="00CC524A"/>
    <w:rsid w:val="00CC637D"/>
    <w:rsid w:val="00CC644E"/>
    <w:rsid w:val="00CD085D"/>
    <w:rsid w:val="00CD0D75"/>
    <w:rsid w:val="00CD351F"/>
    <w:rsid w:val="00CD4654"/>
    <w:rsid w:val="00CE066F"/>
    <w:rsid w:val="00CE498F"/>
    <w:rsid w:val="00CE51D4"/>
    <w:rsid w:val="00CF097F"/>
    <w:rsid w:val="00CF1910"/>
    <w:rsid w:val="00CF4C58"/>
    <w:rsid w:val="00CF646F"/>
    <w:rsid w:val="00CF73A9"/>
    <w:rsid w:val="00D01772"/>
    <w:rsid w:val="00D050D9"/>
    <w:rsid w:val="00D104FB"/>
    <w:rsid w:val="00D1209A"/>
    <w:rsid w:val="00D16447"/>
    <w:rsid w:val="00D17C88"/>
    <w:rsid w:val="00D20ADA"/>
    <w:rsid w:val="00D20C46"/>
    <w:rsid w:val="00D26E21"/>
    <w:rsid w:val="00D2754C"/>
    <w:rsid w:val="00D3322B"/>
    <w:rsid w:val="00D3367F"/>
    <w:rsid w:val="00D3422F"/>
    <w:rsid w:val="00D3568E"/>
    <w:rsid w:val="00D3734F"/>
    <w:rsid w:val="00D4030F"/>
    <w:rsid w:val="00D41D90"/>
    <w:rsid w:val="00D42C56"/>
    <w:rsid w:val="00D4437E"/>
    <w:rsid w:val="00D4521A"/>
    <w:rsid w:val="00D5684B"/>
    <w:rsid w:val="00D57428"/>
    <w:rsid w:val="00D6129A"/>
    <w:rsid w:val="00D6610E"/>
    <w:rsid w:val="00D71A56"/>
    <w:rsid w:val="00D73E9C"/>
    <w:rsid w:val="00D74318"/>
    <w:rsid w:val="00D756CF"/>
    <w:rsid w:val="00D77E37"/>
    <w:rsid w:val="00D80A95"/>
    <w:rsid w:val="00D80E3B"/>
    <w:rsid w:val="00D80E45"/>
    <w:rsid w:val="00D82732"/>
    <w:rsid w:val="00D82FC9"/>
    <w:rsid w:val="00D84380"/>
    <w:rsid w:val="00D84450"/>
    <w:rsid w:val="00D84FD6"/>
    <w:rsid w:val="00D86AF4"/>
    <w:rsid w:val="00D905F8"/>
    <w:rsid w:val="00D962E8"/>
    <w:rsid w:val="00D963DF"/>
    <w:rsid w:val="00DA69A6"/>
    <w:rsid w:val="00DB0BEB"/>
    <w:rsid w:val="00DB1037"/>
    <w:rsid w:val="00DB2033"/>
    <w:rsid w:val="00DB2EFE"/>
    <w:rsid w:val="00DB3762"/>
    <w:rsid w:val="00DB5194"/>
    <w:rsid w:val="00DC0CD7"/>
    <w:rsid w:val="00DC137E"/>
    <w:rsid w:val="00DC1AB6"/>
    <w:rsid w:val="00DC3A62"/>
    <w:rsid w:val="00DC3CFA"/>
    <w:rsid w:val="00DD3F44"/>
    <w:rsid w:val="00DD5C2A"/>
    <w:rsid w:val="00DE192E"/>
    <w:rsid w:val="00DE3811"/>
    <w:rsid w:val="00DE4445"/>
    <w:rsid w:val="00DE4B70"/>
    <w:rsid w:val="00DF6D66"/>
    <w:rsid w:val="00E01ECF"/>
    <w:rsid w:val="00E0510F"/>
    <w:rsid w:val="00E262DE"/>
    <w:rsid w:val="00E265F3"/>
    <w:rsid w:val="00E26EFE"/>
    <w:rsid w:val="00E27CB0"/>
    <w:rsid w:val="00E350BF"/>
    <w:rsid w:val="00E3705E"/>
    <w:rsid w:val="00E4744A"/>
    <w:rsid w:val="00E47530"/>
    <w:rsid w:val="00E519C1"/>
    <w:rsid w:val="00E52693"/>
    <w:rsid w:val="00E52FD7"/>
    <w:rsid w:val="00E61E3E"/>
    <w:rsid w:val="00E63CBA"/>
    <w:rsid w:val="00E67CD3"/>
    <w:rsid w:val="00E71543"/>
    <w:rsid w:val="00E72A90"/>
    <w:rsid w:val="00E74964"/>
    <w:rsid w:val="00E75B20"/>
    <w:rsid w:val="00E76F12"/>
    <w:rsid w:val="00E81887"/>
    <w:rsid w:val="00E83105"/>
    <w:rsid w:val="00E867CE"/>
    <w:rsid w:val="00E87012"/>
    <w:rsid w:val="00E92008"/>
    <w:rsid w:val="00E9758D"/>
    <w:rsid w:val="00EA0BC5"/>
    <w:rsid w:val="00EA1764"/>
    <w:rsid w:val="00EB01BB"/>
    <w:rsid w:val="00EB2453"/>
    <w:rsid w:val="00EB2474"/>
    <w:rsid w:val="00EB2BF5"/>
    <w:rsid w:val="00EB350F"/>
    <w:rsid w:val="00EB370A"/>
    <w:rsid w:val="00EB798A"/>
    <w:rsid w:val="00EC0EBF"/>
    <w:rsid w:val="00EC1095"/>
    <w:rsid w:val="00EC1CB0"/>
    <w:rsid w:val="00ED1022"/>
    <w:rsid w:val="00ED2738"/>
    <w:rsid w:val="00ED5C08"/>
    <w:rsid w:val="00ED680B"/>
    <w:rsid w:val="00EE3177"/>
    <w:rsid w:val="00EE47B6"/>
    <w:rsid w:val="00EE6E34"/>
    <w:rsid w:val="00EE6F23"/>
    <w:rsid w:val="00EF06AD"/>
    <w:rsid w:val="00EF2014"/>
    <w:rsid w:val="00EF2810"/>
    <w:rsid w:val="00EF355E"/>
    <w:rsid w:val="00EF43F1"/>
    <w:rsid w:val="00F03BFA"/>
    <w:rsid w:val="00F04DEB"/>
    <w:rsid w:val="00F12A59"/>
    <w:rsid w:val="00F13BD9"/>
    <w:rsid w:val="00F13DA4"/>
    <w:rsid w:val="00F2129F"/>
    <w:rsid w:val="00F2694F"/>
    <w:rsid w:val="00F2695C"/>
    <w:rsid w:val="00F40B10"/>
    <w:rsid w:val="00F45AFF"/>
    <w:rsid w:val="00F54394"/>
    <w:rsid w:val="00F600F2"/>
    <w:rsid w:val="00F611CC"/>
    <w:rsid w:val="00F6618D"/>
    <w:rsid w:val="00F738B2"/>
    <w:rsid w:val="00F75D9D"/>
    <w:rsid w:val="00F81A38"/>
    <w:rsid w:val="00F830EB"/>
    <w:rsid w:val="00F84F4E"/>
    <w:rsid w:val="00F8548C"/>
    <w:rsid w:val="00F90941"/>
    <w:rsid w:val="00F95D49"/>
    <w:rsid w:val="00F96B26"/>
    <w:rsid w:val="00F97AF1"/>
    <w:rsid w:val="00FA0F92"/>
    <w:rsid w:val="00FA1240"/>
    <w:rsid w:val="00FA25FD"/>
    <w:rsid w:val="00FA5D25"/>
    <w:rsid w:val="00FA635F"/>
    <w:rsid w:val="00FA7FE3"/>
    <w:rsid w:val="00FB0CE6"/>
    <w:rsid w:val="00FB114B"/>
    <w:rsid w:val="00FC0504"/>
    <w:rsid w:val="00FC42CC"/>
    <w:rsid w:val="00FD2AB8"/>
    <w:rsid w:val="00FD731B"/>
    <w:rsid w:val="00FE0E75"/>
    <w:rsid w:val="00FE194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79B03"/>
  <w15:docId w15:val="{2A9FCAFD-EFB3-4950-8F85-764C7416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character" w:styleId="PlaceholderText">
    <w:name w:val="Placeholder Text"/>
    <w:basedOn w:val="DefaultParagraphFont"/>
    <w:uiPriority w:val="99"/>
    <w:semiHidden/>
    <w:rsid w:val="003E7D12"/>
    <w:rPr>
      <w:color w:val="808080"/>
    </w:rPr>
  </w:style>
  <w:style w:type="character" w:styleId="CommentReference">
    <w:name w:val="annotation reference"/>
    <w:basedOn w:val="DefaultParagraphFont"/>
    <w:semiHidden/>
    <w:rsid w:val="004334DB"/>
    <w:rPr>
      <w:sz w:val="16"/>
      <w:szCs w:val="16"/>
    </w:rPr>
  </w:style>
  <w:style w:type="paragraph" w:styleId="CommentText">
    <w:name w:val="annotation text"/>
    <w:basedOn w:val="Normal"/>
    <w:link w:val="CommentTextChar"/>
    <w:semiHidden/>
    <w:rsid w:val="004334DB"/>
    <w:rPr>
      <w:rFonts w:ascii="Calibri" w:eastAsia="Times New Roman" w:hAnsi="Calibri" w:cs="Times New Roman"/>
      <w:sz w:val="20"/>
      <w:szCs w:val="20"/>
    </w:rPr>
  </w:style>
  <w:style w:type="character" w:customStyle="1" w:styleId="CommentTextChar">
    <w:name w:val="Comment Text Char"/>
    <w:basedOn w:val="DefaultParagraphFont"/>
    <w:link w:val="CommentText"/>
    <w:semiHidden/>
    <w:rsid w:val="004334DB"/>
    <w:rPr>
      <w:rFonts w:ascii="Calibri" w:eastAsia="Times New Roman" w:hAnsi="Calibri" w:cs="Times New Roman"/>
      <w:sz w:val="20"/>
      <w:szCs w:val="20"/>
    </w:rPr>
  </w:style>
  <w:style w:type="paragraph" w:styleId="Header">
    <w:name w:val="header"/>
    <w:basedOn w:val="Normal"/>
    <w:link w:val="HeaderChar"/>
    <w:uiPriority w:val="99"/>
    <w:semiHidden/>
    <w:unhideWhenUsed/>
    <w:rsid w:val="00371F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1FC7"/>
  </w:style>
  <w:style w:type="paragraph" w:styleId="Footer">
    <w:name w:val="footer"/>
    <w:basedOn w:val="Normal"/>
    <w:link w:val="FooterChar"/>
    <w:uiPriority w:val="99"/>
    <w:unhideWhenUsed/>
    <w:rsid w:val="0037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FC7"/>
  </w:style>
  <w:style w:type="paragraph" w:styleId="NormalWeb">
    <w:name w:val="Normal (Web)"/>
    <w:basedOn w:val="Normal"/>
    <w:uiPriority w:val="99"/>
    <w:unhideWhenUsed/>
    <w:rsid w:val="0021204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A51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31785C"/>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1785C"/>
    <w:rPr>
      <w:rFonts w:ascii="Calibri" w:eastAsia="Times New Roman" w:hAnsi="Calibri" w:cs="Times New Roman"/>
      <w:b/>
      <w:bCs/>
      <w:sz w:val="20"/>
      <w:szCs w:val="20"/>
    </w:rPr>
  </w:style>
  <w:style w:type="paragraph" w:styleId="Revision">
    <w:name w:val="Revision"/>
    <w:hidden/>
    <w:uiPriority w:val="99"/>
    <w:semiHidden/>
    <w:rsid w:val="005337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2023">
      <w:bodyDiv w:val="1"/>
      <w:marLeft w:val="0"/>
      <w:marRight w:val="0"/>
      <w:marTop w:val="0"/>
      <w:marBottom w:val="0"/>
      <w:divBdr>
        <w:top w:val="none" w:sz="0" w:space="0" w:color="auto"/>
        <w:left w:val="none" w:sz="0" w:space="0" w:color="auto"/>
        <w:bottom w:val="none" w:sz="0" w:space="0" w:color="auto"/>
        <w:right w:val="none" w:sz="0" w:space="0" w:color="auto"/>
      </w:divBdr>
    </w:div>
    <w:div w:id="646277733">
      <w:bodyDiv w:val="1"/>
      <w:marLeft w:val="0"/>
      <w:marRight w:val="0"/>
      <w:marTop w:val="0"/>
      <w:marBottom w:val="0"/>
      <w:divBdr>
        <w:top w:val="none" w:sz="0" w:space="0" w:color="auto"/>
        <w:left w:val="none" w:sz="0" w:space="0" w:color="auto"/>
        <w:bottom w:val="none" w:sz="0" w:space="0" w:color="auto"/>
        <w:right w:val="none" w:sz="0" w:space="0" w:color="auto"/>
      </w:divBdr>
    </w:div>
    <w:div w:id="1521309696">
      <w:bodyDiv w:val="1"/>
      <w:marLeft w:val="0"/>
      <w:marRight w:val="0"/>
      <w:marTop w:val="0"/>
      <w:marBottom w:val="0"/>
      <w:divBdr>
        <w:top w:val="none" w:sz="0" w:space="0" w:color="auto"/>
        <w:left w:val="none" w:sz="0" w:space="0" w:color="auto"/>
        <w:bottom w:val="none" w:sz="0" w:space="0" w:color="auto"/>
        <w:right w:val="none" w:sz="0" w:space="0" w:color="auto"/>
      </w:divBdr>
      <w:divsChild>
        <w:div w:id="533660050">
          <w:marLeft w:val="0"/>
          <w:marRight w:val="0"/>
          <w:marTop w:val="0"/>
          <w:marBottom w:val="0"/>
          <w:divBdr>
            <w:top w:val="none" w:sz="0" w:space="0" w:color="auto"/>
            <w:left w:val="none" w:sz="0" w:space="0" w:color="auto"/>
            <w:bottom w:val="none" w:sz="0" w:space="0" w:color="auto"/>
            <w:right w:val="none" w:sz="0" w:space="0" w:color="auto"/>
          </w:divBdr>
        </w:div>
        <w:div w:id="1863595102">
          <w:marLeft w:val="0"/>
          <w:marRight w:val="0"/>
          <w:marTop w:val="0"/>
          <w:marBottom w:val="0"/>
          <w:divBdr>
            <w:top w:val="none" w:sz="0" w:space="0" w:color="auto"/>
            <w:left w:val="none" w:sz="0" w:space="0" w:color="auto"/>
            <w:bottom w:val="none" w:sz="0" w:space="0" w:color="auto"/>
            <w:right w:val="none" w:sz="0" w:space="0" w:color="auto"/>
          </w:divBdr>
        </w:div>
        <w:div w:id="1390417682">
          <w:marLeft w:val="0"/>
          <w:marRight w:val="0"/>
          <w:marTop w:val="0"/>
          <w:marBottom w:val="0"/>
          <w:divBdr>
            <w:top w:val="none" w:sz="0" w:space="0" w:color="auto"/>
            <w:left w:val="none" w:sz="0" w:space="0" w:color="auto"/>
            <w:bottom w:val="none" w:sz="0" w:space="0" w:color="auto"/>
            <w:right w:val="none" w:sz="0" w:space="0" w:color="auto"/>
          </w:divBdr>
        </w:div>
        <w:div w:id="425879929">
          <w:marLeft w:val="0"/>
          <w:marRight w:val="0"/>
          <w:marTop w:val="0"/>
          <w:marBottom w:val="0"/>
          <w:divBdr>
            <w:top w:val="none" w:sz="0" w:space="0" w:color="auto"/>
            <w:left w:val="none" w:sz="0" w:space="0" w:color="auto"/>
            <w:bottom w:val="none" w:sz="0" w:space="0" w:color="auto"/>
            <w:right w:val="none" w:sz="0" w:space="0" w:color="auto"/>
          </w:divBdr>
          <w:divsChild>
            <w:div w:id="979386887">
              <w:marLeft w:val="0"/>
              <w:marRight w:val="0"/>
              <w:marTop w:val="0"/>
              <w:marBottom w:val="0"/>
              <w:divBdr>
                <w:top w:val="none" w:sz="0" w:space="0" w:color="auto"/>
                <w:left w:val="none" w:sz="0" w:space="0" w:color="auto"/>
                <w:bottom w:val="none" w:sz="0" w:space="0" w:color="auto"/>
                <w:right w:val="none" w:sz="0" w:space="0" w:color="auto"/>
              </w:divBdr>
              <w:divsChild>
                <w:div w:id="1498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proteome.gs.washington.edu/supplementary_data/IVT_SRM/Supplementary%20Data%202.sky.zip"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kyline.gs.washington.edu/tutorials/AbsoluteQuant.zi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7BCEC-3639-4897-8319-8B090F70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1</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 MacLean</cp:lastModifiedBy>
  <cp:revision>12</cp:revision>
  <cp:lastPrinted>2016-10-03T22:56:00Z</cp:lastPrinted>
  <dcterms:created xsi:type="dcterms:W3CDTF">2020-02-26T21:16:00Z</dcterms:created>
  <dcterms:modified xsi:type="dcterms:W3CDTF">2020-03-30T19:37:00Z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absterga@uw.edu@www.mendeley.com</vt:lpwstr>
  </property>
  <property fmtid="{D5CDD505-2E9C-101B-9397-08002B2CF9AE}" pid="4" name="Mendeley Citation Style_1">
    <vt:lpwstr>http://www.zotero.org/styles/nature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Harvard Reference format 1 (Author-Date)</vt:lpwstr>
  </property>
  <property fmtid="{D5CDD505-2E9C-101B-9397-08002B2CF9AE}" pid="16" name="Mendeley Recent Style Id 5_1">
    <vt:lpwstr>http://www.zotero.org/styles/harvard1</vt:lpwstr>
  </property>
  <property fmtid="{D5CDD505-2E9C-101B-9397-08002B2CF9AE}" pid="17" name="Mendeley Recent Style Name 6_1">
    <vt:lpwstr>IEEE</vt:lpwstr>
  </property>
  <property fmtid="{D5CDD505-2E9C-101B-9397-08002B2CF9AE}" pid="18" name="Mendeley Recent Style Id 6_1">
    <vt:lpwstr>http://www.zotero.org/styles/ieee</vt:lpwstr>
  </property>
  <property fmtid="{D5CDD505-2E9C-101B-9397-08002B2CF9AE}" pid="19" name="Mendeley Recent Style Name 7_1">
    <vt:lpwstr>Modern Humanities Research Association (Note with Bibliography)</vt:lpwstr>
  </property>
  <property fmtid="{D5CDD505-2E9C-101B-9397-08002B2CF9AE}" pid="20" name="Mendeley Recent Style Id 7_1">
    <vt:lpwstr>http://www.zotero.org/styles/mhra</vt:lpwstr>
  </property>
  <property fmtid="{D5CDD505-2E9C-101B-9397-08002B2CF9AE}" pid="21" name="Mendeley Recent Style Name 8_1">
    <vt:lpwstr>Modern Language Association</vt:lpwstr>
  </property>
  <property fmtid="{D5CDD505-2E9C-101B-9397-08002B2CF9AE}" pid="22" name="Mendeley Recent Style Id 8_1">
    <vt:lpwstr>http://www.zotero.org/styles/mla</vt:lpwstr>
  </property>
  <property fmtid="{D5CDD505-2E9C-101B-9397-08002B2CF9AE}" pid="23" name="Mendeley Recent Style Name 9_1">
    <vt:lpwstr>Nature Journal</vt:lpwstr>
  </property>
  <property fmtid="{D5CDD505-2E9C-101B-9397-08002B2CF9AE}" pid="24" name="Mendeley Recent Style Id 9_1">
    <vt:lpwstr>http://www.zotero.org/styles/nature</vt:lpwstr>
  </property>
</Properties>
</file>