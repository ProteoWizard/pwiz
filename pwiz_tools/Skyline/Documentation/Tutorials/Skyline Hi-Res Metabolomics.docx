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A8B6D2" w14:textId="77777777" w:rsidR="00B1645B" w:rsidRDefault="00A27085" w:rsidP="00B42030">
      <w:pPr>
        <w:pStyle w:val="Title"/>
      </w:pPr>
      <w:r>
        <w:t xml:space="preserve">Skyline </w:t>
      </w:r>
      <w:r w:rsidR="00081CEF">
        <w:t>High Resolution Metabolomics</w:t>
      </w:r>
    </w:p>
    <w:p w14:paraId="607A6543" w14:textId="7E43FBC6" w:rsidR="00C27406" w:rsidRDefault="001E4DA7" w:rsidP="00B42030">
      <w:r>
        <w:t xml:space="preserve">The Skyline Targeted Mass Spectrometry Environment provides informative visual displays of the raw mass spectrometer data you import into your Skyline documents. Originally developed for proteomics use, Skyline has been extended to work with generalized molecules. </w:t>
      </w:r>
      <w:r w:rsidR="007156E1">
        <w:t>This tutorial explores using Skyline for targeted quantification of small molecules</w:t>
      </w:r>
      <w:r w:rsidR="00081CEF">
        <w:t xml:space="preserve"> using high resolution </w:t>
      </w:r>
      <w:r>
        <w:t>mass spectra.</w:t>
      </w:r>
    </w:p>
    <w:p w14:paraId="528BA669" w14:textId="70ADCFE9" w:rsidR="00081CEF" w:rsidRDefault="00C27406" w:rsidP="007156E1">
      <w:pPr>
        <w:tabs>
          <w:tab w:val="num" w:pos="720"/>
        </w:tabs>
      </w:pPr>
      <w:r>
        <w:t xml:space="preserve">In this tutorial, </w:t>
      </w:r>
      <w:r w:rsidR="00412DD8">
        <w:t>you</w:t>
      </w:r>
      <w:r w:rsidR="007156E1">
        <w:t xml:space="preserve"> will learn about</w:t>
      </w:r>
      <w:r w:rsidR="00412DD8">
        <w:t xml:space="preserve"> </w:t>
      </w:r>
      <w:r w:rsidR="00081CEF" w:rsidRPr="00081CEF">
        <w:t xml:space="preserve">Quantification of Polyunsaturated Fatty Acids in Plasma using NIST SRM-1950 as </w:t>
      </w:r>
      <w:r w:rsidR="001E4DA7">
        <w:t>a single-p</w:t>
      </w:r>
      <w:r w:rsidR="00081CEF" w:rsidRPr="00081CEF">
        <w:t xml:space="preserve">oint </w:t>
      </w:r>
      <w:r w:rsidR="001E4DA7">
        <w:t>e</w:t>
      </w:r>
      <w:r w:rsidR="00487EBC">
        <w:t xml:space="preserve">xternal </w:t>
      </w:r>
      <w:r w:rsidR="001E4DA7">
        <w:t>c</w:t>
      </w:r>
      <w:r w:rsidR="00081CEF" w:rsidRPr="00081CEF">
        <w:t>alibrant</w:t>
      </w:r>
      <w:r w:rsidR="00487EBC">
        <w:t>, used along with stable-isotope</w:t>
      </w:r>
      <w:r w:rsidR="001E4DA7">
        <w:t xml:space="preserve"> labeled</w:t>
      </w:r>
      <w:r w:rsidR="00487EBC">
        <w:t xml:space="preserve"> internal standards</w:t>
      </w:r>
      <w:r w:rsidR="00081CEF">
        <w:t xml:space="preserve">. </w:t>
      </w:r>
    </w:p>
    <w:p w14:paraId="527BF9A3" w14:textId="77777777" w:rsidR="007156E1" w:rsidRPr="007156E1" w:rsidRDefault="00081CEF" w:rsidP="007156E1">
      <w:pPr>
        <w:tabs>
          <w:tab w:val="num" w:pos="720"/>
        </w:tabs>
      </w:pPr>
      <w:r>
        <w:t>You will explore</w:t>
      </w:r>
      <w:r w:rsidR="007156E1">
        <w:t>:</w:t>
      </w:r>
    </w:p>
    <w:p w14:paraId="7924C6D7" w14:textId="1610B48B" w:rsidR="00CB3B52" w:rsidRPr="00081CEF" w:rsidRDefault="00262DC1" w:rsidP="00081CEF">
      <w:pPr>
        <w:numPr>
          <w:ilvl w:val="0"/>
          <w:numId w:val="47"/>
        </w:numPr>
      </w:pPr>
      <w:r w:rsidRPr="00081CEF">
        <w:t xml:space="preserve">Use of </w:t>
      </w:r>
      <w:r w:rsidR="001E4DA7">
        <w:t xml:space="preserve">a </w:t>
      </w:r>
      <w:r w:rsidRPr="00081CEF">
        <w:t xml:space="preserve">molecular formula and adduct to assign </w:t>
      </w:r>
      <w:r w:rsidR="001E4DA7">
        <w:t xml:space="preserve">a </w:t>
      </w:r>
      <w:r w:rsidRPr="00081CEF">
        <w:t>precursor accurate mass</w:t>
      </w:r>
      <w:r w:rsidR="00281306">
        <w:t>.</w:t>
      </w:r>
    </w:p>
    <w:p w14:paraId="12ED2423" w14:textId="16E2EA3C" w:rsidR="00CB3B52" w:rsidRPr="00081CEF" w:rsidRDefault="00262DC1" w:rsidP="00081CEF">
      <w:pPr>
        <w:numPr>
          <w:ilvl w:val="0"/>
          <w:numId w:val="47"/>
        </w:numPr>
      </w:pPr>
      <w:r w:rsidRPr="00081CEF">
        <w:t>Analysis of high resolution accurate mass precursor quantification data in Skyline</w:t>
      </w:r>
      <w:r w:rsidR="00281306">
        <w:t>.</w:t>
      </w:r>
    </w:p>
    <w:p w14:paraId="2E901A46" w14:textId="79FFE1AE" w:rsidR="00CB3B52" w:rsidRPr="00081CEF" w:rsidRDefault="001E4DA7" w:rsidP="00081CEF">
      <w:pPr>
        <w:numPr>
          <w:ilvl w:val="0"/>
          <w:numId w:val="47"/>
        </w:numPr>
      </w:pPr>
      <w:r>
        <w:t>Quantification using single-point external c</w:t>
      </w:r>
      <w:r w:rsidR="00262DC1" w:rsidRPr="00081CEF">
        <w:t>alibration with SIL internal standards and surrogate standards.</w:t>
      </w:r>
    </w:p>
    <w:p w14:paraId="694CB4D0" w14:textId="5533FAB4" w:rsidR="00CB3B52" w:rsidRPr="00081CEF" w:rsidRDefault="00262DC1" w:rsidP="00081CEF">
      <w:pPr>
        <w:numPr>
          <w:ilvl w:val="0"/>
          <w:numId w:val="47"/>
        </w:numPr>
      </w:pPr>
      <w:r w:rsidRPr="00081CEF">
        <w:t xml:space="preserve">Use of </w:t>
      </w:r>
      <w:r w:rsidR="001E4DA7">
        <w:t xml:space="preserve">a </w:t>
      </w:r>
      <w:r w:rsidRPr="00081CEF">
        <w:t xml:space="preserve">Concentration Multiplier to adjust </w:t>
      </w:r>
      <w:r w:rsidR="001E4DA7">
        <w:t xml:space="preserve">the </w:t>
      </w:r>
      <w:r w:rsidRPr="00081CEF">
        <w:t>calibration range for each analyte.</w:t>
      </w:r>
    </w:p>
    <w:p w14:paraId="3EC1710B" w14:textId="20AB06BA" w:rsidR="00CD4790" w:rsidRDefault="001E4DA7" w:rsidP="00B42030">
      <w:r w:rsidRPr="00C407C9">
        <w:t>Skyline aim</w:t>
      </w:r>
      <w:r>
        <w:t>s</w:t>
      </w:r>
      <w:r w:rsidRPr="00C407C9">
        <w:t xml:space="preserve"> to </w:t>
      </w:r>
      <w:r>
        <w:t>provide</w:t>
      </w:r>
      <w:r w:rsidRPr="00C407C9">
        <w:t xml:space="preserve"> a vendor-neutral platform for targeted </w:t>
      </w:r>
      <w:r>
        <w:t>quantitative mass spectrometry research</w:t>
      </w:r>
      <w:r w:rsidRPr="00C407C9">
        <w:t xml:space="preserve">.  </w:t>
      </w:r>
      <w:r>
        <w:t>It can</w:t>
      </w:r>
      <w:r w:rsidRPr="00C407C9">
        <w:t xml:space="preserve"> </w:t>
      </w:r>
      <w:r>
        <w:t xml:space="preserve">import raw data from the instrument vendors </w:t>
      </w:r>
      <w:r w:rsidRPr="00C407C9">
        <w:t xml:space="preserve">Agilent, </w:t>
      </w:r>
      <w:r>
        <w:t xml:space="preserve">SCIEX, Bruker, Shimadzu, </w:t>
      </w:r>
      <w:r w:rsidRPr="00C407C9">
        <w:t>Thermo-Scientific</w:t>
      </w:r>
      <w:r>
        <w:t>,</w:t>
      </w:r>
      <w:r w:rsidRPr="00C407C9">
        <w:t xml:space="preserve"> and Waters.</w:t>
      </w:r>
      <w:r>
        <w:t xml:space="preserve">  The ability to import data across various instrument platforms facilitates cross-instrument comparisons and multi-site studies. This remains equally true in using it to target small molecules, as it has been for years in the field of proteomics.</w:t>
      </w:r>
    </w:p>
    <w:p w14:paraId="1E1A98E7" w14:textId="3457A405" w:rsidR="00634D8D" w:rsidRDefault="001E4DA7" w:rsidP="00B42030">
      <w:r>
        <w:t>If you have not already looked at the “</w:t>
      </w:r>
      <w:hyperlink r:id="rId8" w:history="1">
        <w:r w:rsidRPr="001C059C">
          <w:rPr>
            <w:rStyle w:val="Hyperlink"/>
          </w:rPr>
          <w:t>Skyline Small Molecule Targets</w:t>
        </w:r>
      </w:hyperlink>
      <w:r>
        <w:t>” tutorial you should do so now, in order to pick up a few basics about how Skyline works with small molecule descriptions including chemical formulas and adducts.</w:t>
      </w:r>
    </w:p>
    <w:p w14:paraId="7D688A97" w14:textId="77777777" w:rsidR="00014DA8" w:rsidRDefault="00014DA8" w:rsidP="008C1D13">
      <w:pPr>
        <w:pStyle w:val="Heading1"/>
        <w:spacing w:after="120"/>
      </w:pPr>
      <w:r>
        <w:t>Getting Started</w:t>
      </w:r>
    </w:p>
    <w:p w14:paraId="2E99B74C" w14:textId="77777777" w:rsidR="00B1645B" w:rsidRDefault="00B1645B" w:rsidP="008C1D13">
      <w:pPr>
        <w:spacing w:after="120"/>
      </w:pPr>
      <w:r>
        <w:t>To start this tutorial</w:t>
      </w:r>
      <w:r w:rsidR="00ED2B33">
        <w:t>,</w:t>
      </w:r>
      <w:r w:rsidR="00894BB2">
        <w:t xml:space="preserve"> d</w:t>
      </w:r>
      <w:r>
        <w:t>ownload the following ZIP file:</w:t>
      </w:r>
    </w:p>
    <w:p w14:paraId="5A199C93" w14:textId="65A96F5A" w:rsidR="00894BB2" w:rsidRDefault="004C05A7" w:rsidP="008C1D13">
      <w:hyperlink r:id="rId9" w:history="1">
        <w:r w:rsidR="001E4DA7" w:rsidRPr="0078041C">
          <w:rPr>
            <w:rStyle w:val="Hyperlink"/>
          </w:rPr>
          <w:t>https://skyline.ms/tutorials/</w:t>
        </w:r>
        <w:r w:rsidR="001E4DA7" w:rsidRPr="0078041C">
          <w:rPr>
            <w:rStyle w:val="Hyperlink"/>
            <w:rFonts w:eastAsia="Calibri"/>
            <w:highlight w:val="white"/>
          </w:rPr>
          <w:t>HiResMetabolomics.zip</w:t>
        </w:r>
      </w:hyperlink>
    </w:p>
    <w:p w14:paraId="2398958F" w14:textId="77777777" w:rsidR="00894BB2" w:rsidRDefault="00B1645B" w:rsidP="00894BB2">
      <w:r>
        <w:t>Extract the files in it to a folder on your computer, like:</w:t>
      </w:r>
    </w:p>
    <w:p w14:paraId="2FAE66D7" w14:textId="77777777" w:rsidR="00894BB2" w:rsidRDefault="00B1645B" w:rsidP="00894BB2">
      <w:r>
        <w:t>C:\Users\</w:t>
      </w:r>
      <w:r w:rsidR="00986B04">
        <w:t>bspratt</w:t>
      </w:r>
      <w:r>
        <w:t>\Documents</w:t>
      </w:r>
    </w:p>
    <w:p w14:paraId="50AC226B" w14:textId="77777777" w:rsidR="00B1645B" w:rsidRDefault="00B1645B" w:rsidP="00894BB2">
      <w:r>
        <w:t>This will create a new folder:</w:t>
      </w:r>
    </w:p>
    <w:p w14:paraId="76B13451" w14:textId="77777777" w:rsidR="00B1645B" w:rsidRPr="004204F1" w:rsidRDefault="00B1645B" w:rsidP="00813ABF">
      <w:r w:rsidRPr="004204F1">
        <w:t>C:\Users\</w:t>
      </w:r>
      <w:r w:rsidR="00986B04" w:rsidRPr="004204F1">
        <w:t>bspratt</w:t>
      </w:r>
      <w:r w:rsidRPr="004204F1">
        <w:t>\Documents\</w:t>
      </w:r>
      <w:r w:rsidR="00081CEF">
        <w:rPr>
          <w:rFonts w:eastAsia="Calibri"/>
          <w:highlight w:val="white"/>
        </w:rPr>
        <w:t>HiResMetabolomics</w:t>
      </w:r>
    </w:p>
    <w:p w14:paraId="0730F247" w14:textId="23CE706A" w:rsidR="00FD7B97" w:rsidRDefault="00FD7B97" w:rsidP="00813ABF">
      <w:r>
        <w:lastRenderedPageBreak/>
        <w:t>It will contain all the files necessary for this tutorial</w:t>
      </w:r>
      <w:r w:rsidR="00C42962">
        <w:t>.</w:t>
      </w:r>
    </w:p>
    <w:p w14:paraId="51DC6760" w14:textId="77777777" w:rsidR="00281306" w:rsidRDefault="00281306" w:rsidP="00281306">
      <w:pPr>
        <w:spacing w:after="120"/>
      </w:pPr>
      <w:r>
        <w:t xml:space="preserve">If you have been using Skyline prior to starting this tutorial, it is a good idea to revert Skyline to its default settings. To do so: </w:t>
      </w:r>
    </w:p>
    <w:p w14:paraId="0F76B308" w14:textId="77777777" w:rsidR="00281306" w:rsidRDefault="00281306" w:rsidP="00281306">
      <w:pPr>
        <w:pStyle w:val="ListParagraph"/>
        <w:numPr>
          <w:ilvl w:val="0"/>
          <w:numId w:val="50"/>
        </w:numPr>
      </w:pPr>
      <w:r>
        <w:t>Start Skyline.</w:t>
      </w:r>
    </w:p>
    <w:p w14:paraId="57BEF59F" w14:textId="77777777" w:rsidR="00281306" w:rsidRDefault="00281306" w:rsidP="00281306">
      <w:pPr>
        <w:pStyle w:val="ListParagraph"/>
        <w:numPr>
          <w:ilvl w:val="0"/>
          <w:numId w:val="50"/>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53E1CC0C" w14:textId="77777777" w:rsidR="00281306" w:rsidRDefault="00281306" w:rsidP="009E003D">
      <w:r>
        <w:rPr>
          <w:noProof/>
        </w:rPr>
        <w:drawing>
          <wp:inline distT="0" distB="0" distL="0" distR="0" wp14:anchorId="5A7249D2" wp14:editId="6D86ECB4">
            <wp:extent cx="1790700" cy="1790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0" cy="1790700"/>
                    </a:xfrm>
                    <a:prstGeom prst="rect">
                      <a:avLst/>
                    </a:prstGeom>
                  </pic:spPr>
                </pic:pic>
              </a:graphicData>
            </a:graphic>
          </wp:inline>
        </w:drawing>
      </w:r>
    </w:p>
    <w:p w14:paraId="185DC8CB" w14:textId="77777777" w:rsidR="00281306" w:rsidRPr="004D70A3" w:rsidRDefault="00281306" w:rsidP="00281306">
      <w:pPr>
        <w:pStyle w:val="ListParagraph"/>
        <w:numPr>
          <w:ilvl w:val="0"/>
          <w:numId w:val="51"/>
        </w:numPr>
        <w:spacing w:after="120" w:line="259" w:lineRule="auto"/>
      </w:pPr>
      <w:r>
        <w:rPr>
          <w:bCs/>
        </w:rPr>
        <w:t xml:space="preserve">On the </w:t>
      </w:r>
      <w:r w:rsidRPr="00F544F8">
        <w:rPr>
          <w:b/>
        </w:rPr>
        <w:t>Settings</w:t>
      </w:r>
      <w:r>
        <w:rPr>
          <w:bCs/>
        </w:rPr>
        <w:t xml:space="preserve"> menu, click </w:t>
      </w:r>
      <w:r>
        <w:rPr>
          <w:b/>
        </w:rPr>
        <w:t xml:space="preserve">Default. </w:t>
      </w:r>
    </w:p>
    <w:p w14:paraId="60ECE4D1" w14:textId="77777777" w:rsidR="00281306" w:rsidRPr="004D70A3" w:rsidRDefault="00281306" w:rsidP="00281306">
      <w:pPr>
        <w:pStyle w:val="ListParagraph"/>
        <w:numPr>
          <w:ilvl w:val="0"/>
          <w:numId w:val="51"/>
        </w:numPr>
        <w:spacing w:after="120" w:line="259" w:lineRule="auto"/>
      </w:pPr>
      <w:r>
        <w:t xml:space="preserve">Click </w:t>
      </w:r>
      <w:r w:rsidRPr="004D70A3">
        <w:rPr>
          <w:b/>
          <w:bCs/>
        </w:rPr>
        <w:t xml:space="preserve">No </w:t>
      </w:r>
      <w:r>
        <w:t>on the form asking if you want to save the current settings.</w:t>
      </w:r>
    </w:p>
    <w:p w14:paraId="7B13144B" w14:textId="77777777" w:rsidR="00281306" w:rsidRDefault="00281306" w:rsidP="00281306">
      <w:r>
        <w:t>The document settings in this instance of Skyline have now been reset to the default.</w:t>
      </w:r>
    </w:p>
    <w:p w14:paraId="25FE7071" w14:textId="77777777" w:rsidR="00281306" w:rsidRDefault="00281306" w:rsidP="00281306">
      <w:pPr>
        <w:spacing w:after="120"/>
      </w:pPr>
      <w:r>
        <w:t>Since this tutorial covers a small molecule topic, you can choose the molecule interface by doing the following:</w:t>
      </w:r>
    </w:p>
    <w:p w14:paraId="2D2C67CF" w14:textId="77777777" w:rsidR="00281306" w:rsidRPr="000622F5" w:rsidRDefault="00281306" w:rsidP="00281306">
      <w:pPr>
        <w:pStyle w:val="ListParagraph"/>
        <w:numPr>
          <w:ilvl w:val="0"/>
          <w:numId w:val="52"/>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1B9731FD" w14:textId="77777777" w:rsidR="00281306" w:rsidRDefault="00281306" w:rsidP="009E003D">
      <w:r>
        <w:rPr>
          <w:noProof/>
        </w:rPr>
        <w:drawing>
          <wp:inline distT="0" distB="0" distL="0" distR="0" wp14:anchorId="6C33B969" wp14:editId="175CF373">
            <wp:extent cx="1645920" cy="1065347"/>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9763" cy="1106671"/>
                    </a:xfrm>
                    <a:prstGeom prst="rect">
                      <a:avLst/>
                    </a:prstGeom>
                    <a:noFill/>
                    <a:ln>
                      <a:noFill/>
                    </a:ln>
                  </pic:spPr>
                </pic:pic>
              </a:graphicData>
            </a:graphic>
          </wp:inline>
        </w:drawing>
      </w:r>
    </w:p>
    <w:p w14:paraId="12657CD2" w14:textId="77777777" w:rsidR="00281306" w:rsidRPr="0003224B" w:rsidRDefault="00281306" w:rsidP="00281306">
      <w:pPr>
        <w:spacing w:after="120"/>
      </w:pPr>
      <w:r>
        <w:t xml:space="preserve">Skyline is operating in molecule mode which is displayed by the molecule icon </w:t>
      </w:r>
      <w:r>
        <w:rPr>
          <w:noProof/>
        </w:rPr>
        <w:drawing>
          <wp:inline distT="0" distB="0" distL="0" distR="0" wp14:anchorId="63F43175" wp14:editId="2A1A3590">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7BCB422A" w14:textId="767D9DC7" w:rsidR="00B75372" w:rsidRDefault="00E97565" w:rsidP="00E97565">
      <w:pPr>
        <w:pStyle w:val="Heading1"/>
      </w:pPr>
      <w:r>
        <w:t xml:space="preserve">Importing a </w:t>
      </w:r>
      <w:r w:rsidR="00C27406">
        <w:t>Molecule Transition List</w:t>
      </w:r>
      <w:r w:rsidR="00CE441C">
        <w:t xml:space="preserve"> into a Skyline Document</w:t>
      </w:r>
    </w:p>
    <w:p w14:paraId="3B9BEC1F" w14:textId="37E5E9C3" w:rsidR="00077DE1" w:rsidRDefault="00077DE1" w:rsidP="00C86489">
      <w:r>
        <w:t xml:space="preserve">To </w:t>
      </w:r>
      <w:r w:rsidR="001E4DA7">
        <w:t xml:space="preserve">add a set of </w:t>
      </w:r>
      <w:r w:rsidR="002A5680">
        <w:t>target transitions for the small molecules in this experiment</w:t>
      </w:r>
      <w:r>
        <w:t>, do the following:</w:t>
      </w:r>
    </w:p>
    <w:p w14:paraId="045F4BDC" w14:textId="11DFBB12" w:rsidR="006F29F2" w:rsidRDefault="00C8461F" w:rsidP="006F29F2">
      <w:pPr>
        <w:pStyle w:val="ListParagraph"/>
        <w:numPr>
          <w:ilvl w:val="0"/>
          <w:numId w:val="37"/>
        </w:numPr>
      </w:pPr>
      <w:r>
        <w:t xml:space="preserve">If you are an Excel user, open the provided </w:t>
      </w:r>
      <w:r w:rsidRPr="00C8461F">
        <w:t>PUFA_TransitionList.xlsx</w:t>
      </w:r>
      <w:r>
        <w:t xml:space="preserve"> file. Otherwise, you can open the CSV version </w:t>
      </w:r>
      <w:r w:rsidRPr="00C8461F">
        <w:t>PUFA_TransitionList.</w:t>
      </w:r>
      <w:r>
        <w:t>csv in any text editor.</w:t>
      </w:r>
    </w:p>
    <w:p w14:paraId="2DE814AA" w14:textId="404A6C5B" w:rsidR="006F29F2" w:rsidRDefault="006F29F2" w:rsidP="006F29F2">
      <w:pPr>
        <w:rPr>
          <w:rFonts w:eastAsia="Calibri"/>
        </w:rPr>
      </w:pPr>
      <w:r>
        <w:rPr>
          <w:rFonts w:eastAsia="Calibri"/>
        </w:rPr>
        <w:lastRenderedPageBreak/>
        <w:t>In Excel, it will look something like this:</w:t>
      </w:r>
    </w:p>
    <w:p w14:paraId="022BBA70" w14:textId="3327C499" w:rsidR="006F29F2" w:rsidRDefault="006F29F2" w:rsidP="006F29F2">
      <w:pPr>
        <w:rPr>
          <w:rFonts w:eastAsia="Calibri"/>
        </w:rPr>
      </w:pPr>
      <w:r w:rsidRPr="006F29F2">
        <w:rPr>
          <w:rFonts w:eastAsia="Calibri"/>
          <w:noProof/>
        </w:rPr>
        <w:drawing>
          <wp:inline distT="0" distB="0" distL="0" distR="0" wp14:anchorId="6AA42305" wp14:editId="13F507CA">
            <wp:extent cx="5943600" cy="1292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92225"/>
                    </a:xfrm>
                    <a:prstGeom prst="rect">
                      <a:avLst/>
                    </a:prstGeom>
                  </pic:spPr>
                </pic:pic>
              </a:graphicData>
            </a:graphic>
          </wp:inline>
        </w:drawing>
      </w:r>
    </w:p>
    <w:p w14:paraId="17ADE818" w14:textId="0D792655" w:rsidR="006F29F2" w:rsidRDefault="006F29F2" w:rsidP="006F29F2">
      <w:pPr>
        <w:rPr>
          <w:rFonts w:eastAsia="Calibri"/>
        </w:rPr>
      </w:pPr>
      <w:r>
        <w:rPr>
          <w:rFonts w:eastAsia="Calibri"/>
        </w:rPr>
        <w:t>But again, the .csv version will work just as well.</w:t>
      </w:r>
    </w:p>
    <w:p w14:paraId="3485F850" w14:textId="1F8E3731" w:rsidR="006F29F2" w:rsidRPr="0027042B" w:rsidRDefault="006F29F2" w:rsidP="006F29F2">
      <w:pPr>
        <w:keepNext/>
        <w:keepLines/>
        <w:spacing w:before="480" w:after="0"/>
        <w:outlineLvl w:val="0"/>
        <w:rPr>
          <w:rFonts w:ascii="Cambria" w:eastAsia="Calibri" w:hAnsi="Cambria"/>
          <w:b/>
          <w:bCs/>
          <w:color w:val="365F91"/>
          <w:sz w:val="28"/>
          <w:szCs w:val="28"/>
        </w:rPr>
      </w:pPr>
      <w:r w:rsidRPr="0027042B">
        <w:rPr>
          <w:rFonts w:ascii="Cambria" w:eastAsia="Calibri" w:hAnsi="Cambria"/>
          <w:b/>
          <w:bCs/>
          <w:color w:val="365F91"/>
          <w:sz w:val="28"/>
          <w:szCs w:val="28"/>
        </w:rPr>
        <w:t>A</w:t>
      </w:r>
      <w:r>
        <w:rPr>
          <w:rFonts w:ascii="Cambria" w:eastAsia="Calibri" w:hAnsi="Cambria"/>
          <w:b/>
          <w:bCs/>
          <w:color w:val="365F91"/>
          <w:sz w:val="28"/>
          <w:szCs w:val="28"/>
        </w:rPr>
        <w:t>dding Isotopic Peaks</w:t>
      </w:r>
    </w:p>
    <w:p w14:paraId="232DD813" w14:textId="7CCD31CF" w:rsidR="006F29F2" w:rsidRDefault="006F29F2" w:rsidP="006F29F2">
      <w:pPr>
        <w:spacing w:after="160" w:line="256" w:lineRule="auto"/>
      </w:pPr>
      <w:r>
        <w:t>This transition list specifies chemical formulas for the molecules of interest</w:t>
      </w:r>
      <w:r w:rsidR="008B5053">
        <w:t xml:space="preserve"> which</w:t>
      </w:r>
      <w:r>
        <w:t xml:space="preserve"> Skyline can use to create targets for isotopes</w:t>
      </w:r>
      <w:r w:rsidR="008B5053">
        <w:t xml:space="preserve"> of the molecules.</w:t>
      </w:r>
    </w:p>
    <w:p w14:paraId="3A3A9420" w14:textId="77777777" w:rsidR="008B5053" w:rsidRDefault="006F29F2" w:rsidP="006F29F2">
      <w:pPr>
        <w:spacing w:after="160" w:line="256" w:lineRule="auto"/>
      </w:pPr>
      <w:r>
        <w:t>When Skyline reads a small molecule transition list</w:t>
      </w:r>
      <w:r w:rsidR="008B5053">
        <w:t xml:space="preserve"> like this one, it offers you two choices:</w:t>
      </w:r>
    </w:p>
    <w:p w14:paraId="1293E1A4" w14:textId="40D0DC0B" w:rsidR="006F29F2" w:rsidRDefault="008B5053" w:rsidP="008B5053">
      <w:pPr>
        <w:pStyle w:val="ListParagraph"/>
        <w:numPr>
          <w:ilvl w:val="0"/>
          <w:numId w:val="37"/>
        </w:numPr>
        <w:spacing w:after="160" w:line="256" w:lineRule="auto"/>
      </w:pPr>
      <w:r>
        <w:t>a</w:t>
      </w:r>
      <w:r w:rsidR="006F29F2">
        <w:t xml:space="preserve">dd only the precursors and fragments explicitly included in the transition list. Each item added to the document is created with </w:t>
      </w:r>
      <w:r w:rsidR="006F29F2" w:rsidRPr="008B5053">
        <w:rPr>
          <w:b/>
        </w:rPr>
        <w:t>Auto-select</w:t>
      </w:r>
      <w:r w:rsidR="006F29F2">
        <w:t xml:space="preserve"> turned off so that</w:t>
      </w:r>
      <w:r>
        <w:t xml:space="preserve"> subsequent</w:t>
      </w:r>
      <w:r w:rsidR="006F29F2">
        <w:t xml:space="preserve"> settings changes do not cause any changes to the molecules, precursors or transitions </w:t>
      </w:r>
      <w:r>
        <w:t>added</w:t>
      </w:r>
      <w:r w:rsidR="006F29F2">
        <w:t xml:space="preserve"> the document. </w:t>
      </w:r>
    </w:p>
    <w:p w14:paraId="56FB6ED9" w14:textId="1BD997A8" w:rsidR="008B5053" w:rsidRDefault="008B5053" w:rsidP="008B5053">
      <w:pPr>
        <w:pStyle w:val="ListParagraph"/>
        <w:numPr>
          <w:ilvl w:val="0"/>
          <w:numId w:val="37"/>
        </w:numPr>
        <w:spacing w:after="160" w:line="256" w:lineRule="auto"/>
      </w:pPr>
      <w:r>
        <w:t xml:space="preserve">use the document settings to add or remove transitions based on the list contents, e.g. </w:t>
      </w:r>
      <w:r w:rsidR="006F29F2">
        <w:t xml:space="preserve">add the M+1 precursor isotopes.  </w:t>
      </w:r>
      <w:r>
        <w:t xml:space="preserve">Each item added to the document is created with </w:t>
      </w:r>
      <w:r w:rsidRPr="008B5053">
        <w:rPr>
          <w:b/>
        </w:rPr>
        <w:t>Auto-select</w:t>
      </w:r>
      <w:r>
        <w:t xml:space="preserve"> turned on so that subsequent settings changes may affect the newly added items. </w:t>
      </w:r>
    </w:p>
    <w:p w14:paraId="6DCC4819" w14:textId="74449C74" w:rsidR="008B5053" w:rsidRDefault="008B5053" w:rsidP="006F29F2"/>
    <w:p w14:paraId="4E441C7B" w14:textId="239D1570" w:rsidR="006F29F2" w:rsidRDefault="008B5053" w:rsidP="006F29F2">
      <w:r>
        <w:t>We would like to include the M+1 isotopes, so n</w:t>
      </w:r>
      <w:r w:rsidR="006F29F2">
        <w:t>ow you will review the transition settings and make some changes including those needed to add M+1 isotope peak precursors transitions to the Skyline document. To do this, perform the following steps:</w:t>
      </w:r>
    </w:p>
    <w:p w14:paraId="26057499" w14:textId="77777777" w:rsidR="006F29F2" w:rsidRDefault="006F29F2" w:rsidP="006F29F2">
      <w:pPr>
        <w:pStyle w:val="ListParagraph"/>
        <w:numPr>
          <w:ilvl w:val="0"/>
          <w:numId w:val="44"/>
        </w:numPr>
      </w:pPr>
      <w:r>
        <w:t xml:space="preserve">On the </w:t>
      </w:r>
      <w:r w:rsidRPr="0067496A">
        <w:rPr>
          <w:b/>
        </w:rPr>
        <w:t>Settings</w:t>
      </w:r>
      <w:r>
        <w:t xml:space="preserve"> menu, click </w:t>
      </w:r>
      <w:r w:rsidRPr="0067496A">
        <w:rPr>
          <w:b/>
        </w:rPr>
        <w:t>Transition Settings</w:t>
      </w:r>
      <w:r>
        <w:t>.</w:t>
      </w:r>
    </w:p>
    <w:p w14:paraId="3A56EA39" w14:textId="77777777" w:rsidR="006F29F2" w:rsidRDefault="006F29F2" w:rsidP="006F29F2">
      <w:pPr>
        <w:pStyle w:val="ListParagraph"/>
        <w:numPr>
          <w:ilvl w:val="0"/>
          <w:numId w:val="44"/>
        </w:numPr>
      </w:pPr>
      <w:r>
        <w:t xml:space="preserve">Click the </w:t>
      </w:r>
      <w:r>
        <w:rPr>
          <w:b/>
          <w:bCs/>
        </w:rPr>
        <w:t xml:space="preserve">Filter </w:t>
      </w:r>
      <w:r>
        <w:t xml:space="preserve">tab. </w:t>
      </w:r>
    </w:p>
    <w:p w14:paraId="336461FA" w14:textId="77777777" w:rsidR="006F29F2" w:rsidRDefault="006F29F2" w:rsidP="006F29F2">
      <w:pPr>
        <w:pStyle w:val="ListParagraph"/>
        <w:keepNext/>
        <w:numPr>
          <w:ilvl w:val="0"/>
          <w:numId w:val="44"/>
        </w:numPr>
      </w:pPr>
      <w:r>
        <w:lastRenderedPageBreak/>
        <w:t xml:space="preserve">In the </w:t>
      </w:r>
      <w:r w:rsidRPr="00944C7A">
        <w:rPr>
          <w:b/>
          <w:bCs/>
        </w:rPr>
        <w:t>Ion types</w:t>
      </w:r>
      <w:r>
        <w:t xml:space="preserve"> field, enter “p”.</w:t>
      </w:r>
    </w:p>
    <w:p w14:paraId="2D0F826C" w14:textId="77777777" w:rsidR="006F29F2" w:rsidRDefault="006F29F2" w:rsidP="006F29F2">
      <w:pPr>
        <w:keepNext/>
      </w:pPr>
      <w:r>
        <w:t xml:space="preserve">The </w:t>
      </w:r>
      <w:r w:rsidRPr="00944C7A">
        <w:rPr>
          <w:b/>
          <w:bCs/>
        </w:rPr>
        <w:t>Transitions Settings</w:t>
      </w:r>
      <w:r>
        <w:t xml:space="preserve"> form should look like this:</w:t>
      </w:r>
    </w:p>
    <w:p w14:paraId="470B3177" w14:textId="77777777" w:rsidR="006F29F2" w:rsidRDefault="006F29F2" w:rsidP="006F29F2">
      <w:pPr>
        <w:pStyle w:val="ListParagraph"/>
      </w:pPr>
      <w:r>
        <w:rPr>
          <w:noProof/>
        </w:rPr>
        <w:drawing>
          <wp:inline distT="0" distB="0" distL="0" distR="0" wp14:anchorId="709069CD" wp14:editId="6F37D787">
            <wp:extent cx="3780952" cy="5733333"/>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0952" cy="5733333"/>
                    </a:xfrm>
                    <a:prstGeom prst="rect">
                      <a:avLst/>
                    </a:prstGeom>
                  </pic:spPr>
                </pic:pic>
              </a:graphicData>
            </a:graphic>
          </wp:inline>
        </w:drawing>
      </w:r>
    </w:p>
    <w:tbl>
      <w:tblPr>
        <w:tblStyle w:val="TableGrid"/>
        <w:tblW w:w="0" w:type="auto"/>
        <w:tblLook w:val="04A0" w:firstRow="1" w:lastRow="0" w:firstColumn="1" w:lastColumn="0" w:noHBand="0" w:noVBand="1"/>
      </w:tblPr>
      <w:tblGrid>
        <w:gridCol w:w="9576"/>
      </w:tblGrid>
      <w:tr w:rsidR="006F29F2" w14:paraId="1DBB097D" w14:textId="77777777" w:rsidTr="00611149">
        <w:tc>
          <w:tcPr>
            <w:tcW w:w="9576" w:type="dxa"/>
          </w:tcPr>
          <w:p w14:paraId="13757FF8" w14:textId="77777777" w:rsidR="006F29F2" w:rsidRDefault="006F29F2" w:rsidP="00611149">
            <w:pPr>
              <w:spacing w:after="0"/>
            </w:pPr>
            <w:r>
              <w:t xml:space="preserve">NOTE:  The “p” setting in </w:t>
            </w:r>
            <w:r w:rsidRPr="009E003D">
              <w:rPr>
                <w:b/>
                <w:bCs/>
              </w:rPr>
              <w:t>Ion Types</w:t>
            </w:r>
            <w:r>
              <w:t xml:space="preserve"> on the </w:t>
            </w:r>
            <w:r w:rsidRPr="009E003D">
              <w:rPr>
                <w:b/>
                <w:bCs/>
              </w:rPr>
              <w:t>Filter</w:t>
            </w:r>
            <w:r>
              <w:t xml:space="preserve"> tab means you are interested in </w:t>
            </w:r>
            <w:r w:rsidRPr="005E2215">
              <w:rPr>
                <w:b/>
              </w:rPr>
              <w:t>p</w:t>
            </w:r>
            <w:r>
              <w:t xml:space="preserve">recursor ion transitions. This Skyline document contains only precursor transitions, but if there were also </w:t>
            </w:r>
            <w:r w:rsidRPr="004403F1">
              <w:rPr>
                <w:b/>
              </w:rPr>
              <w:t>f</w:t>
            </w:r>
            <w:r>
              <w:t>ragment transitions in the input transition list we would set this to “</w:t>
            </w:r>
            <w:r w:rsidRPr="004403F1">
              <w:rPr>
                <w:b/>
              </w:rPr>
              <w:t>f, p</w:t>
            </w:r>
            <w:r>
              <w:t>”.</w:t>
            </w:r>
          </w:p>
        </w:tc>
      </w:tr>
    </w:tbl>
    <w:p w14:paraId="2B67C353" w14:textId="77777777" w:rsidR="006F29F2" w:rsidRDefault="006F29F2" w:rsidP="006F29F2">
      <w:pPr>
        <w:pStyle w:val="ListParagraph"/>
        <w:numPr>
          <w:ilvl w:val="0"/>
          <w:numId w:val="44"/>
        </w:numPr>
        <w:spacing w:before="240"/>
      </w:pPr>
      <w:r>
        <w:t xml:space="preserve">Click to the </w:t>
      </w:r>
      <w:r w:rsidRPr="009E003D">
        <w:rPr>
          <w:b/>
          <w:bCs/>
        </w:rPr>
        <w:t>Full-Scan</w:t>
      </w:r>
      <w:r>
        <w:t xml:space="preserve"> tab in the </w:t>
      </w:r>
      <w:r w:rsidRPr="009E003D">
        <w:rPr>
          <w:b/>
          <w:bCs/>
        </w:rPr>
        <w:t>Transitions Settings</w:t>
      </w:r>
      <w:r>
        <w:t xml:space="preserve"> form.</w:t>
      </w:r>
    </w:p>
    <w:p w14:paraId="46BD027F" w14:textId="77777777" w:rsidR="006F29F2" w:rsidRPr="009E003D" w:rsidRDefault="006F29F2" w:rsidP="006F29F2">
      <w:pPr>
        <w:pStyle w:val="ListParagraph"/>
        <w:numPr>
          <w:ilvl w:val="0"/>
          <w:numId w:val="44"/>
        </w:numPr>
      </w:pPr>
      <w:r>
        <w:t xml:space="preserve">Set the </w:t>
      </w:r>
      <w:r w:rsidRPr="009E003D">
        <w:rPr>
          <w:b/>
          <w:bCs/>
        </w:rPr>
        <w:t>Isotope peaks included</w:t>
      </w:r>
      <w:r>
        <w:t xml:space="preserve"> field to “</w:t>
      </w:r>
      <w:r w:rsidRPr="00F91DA9">
        <w:rPr>
          <w:bCs/>
        </w:rPr>
        <w:t>Count</w:t>
      </w:r>
      <w:r>
        <w:rPr>
          <w:b/>
          <w:bCs/>
        </w:rPr>
        <w:t>”.</w:t>
      </w:r>
    </w:p>
    <w:p w14:paraId="5C159694" w14:textId="0BB8A238" w:rsidR="006F29F2" w:rsidRDefault="006F29F2" w:rsidP="006F29F2">
      <w:pPr>
        <w:pStyle w:val="ListParagraph"/>
        <w:numPr>
          <w:ilvl w:val="0"/>
          <w:numId w:val="44"/>
        </w:numPr>
      </w:pPr>
      <w:r>
        <w:lastRenderedPageBreak/>
        <w:t xml:space="preserve">In the </w:t>
      </w:r>
      <w:r>
        <w:rPr>
          <w:b/>
          <w:bCs/>
        </w:rPr>
        <w:t xml:space="preserve">Peaks </w:t>
      </w:r>
      <w:r w:rsidRPr="009E003D">
        <w:t>field</w:t>
      </w:r>
      <w:r>
        <w:t>, enter “2”</w:t>
      </w:r>
      <w:r w:rsidRPr="009E003D">
        <w:t>.</w:t>
      </w:r>
      <w:r w:rsidR="00832C10">
        <w:t xml:space="preserve"> This tell Skyline to use the chemical formulas provided in the input transition list to add a precursor transition representing the M+1 isotope peak in addition to the monoisotopic peak.</w:t>
      </w:r>
    </w:p>
    <w:p w14:paraId="433EA0CE" w14:textId="77777777" w:rsidR="006F29F2" w:rsidRPr="009E003D" w:rsidRDefault="006F29F2" w:rsidP="006F29F2">
      <w:pPr>
        <w:pStyle w:val="ListParagraph"/>
        <w:numPr>
          <w:ilvl w:val="0"/>
          <w:numId w:val="44"/>
        </w:numPr>
      </w:pPr>
      <w:r>
        <w:t xml:space="preserve">Set the </w:t>
      </w:r>
      <w:r w:rsidRPr="009E003D">
        <w:rPr>
          <w:b/>
          <w:bCs/>
        </w:rPr>
        <w:t>Precursor mass analyzer</w:t>
      </w:r>
      <w:r>
        <w:t xml:space="preserve"> field to “</w:t>
      </w:r>
      <w:r w:rsidRPr="00F91DA9">
        <w:rPr>
          <w:bCs/>
        </w:rPr>
        <w:t>Orbitrap</w:t>
      </w:r>
      <w:r>
        <w:rPr>
          <w:b/>
          <w:bCs/>
        </w:rPr>
        <w:t>”.</w:t>
      </w:r>
    </w:p>
    <w:p w14:paraId="54ABCE09" w14:textId="77777777" w:rsidR="006F29F2" w:rsidRPr="009E003D" w:rsidRDefault="006F29F2" w:rsidP="006F29F2">
      <w:pPr>
        <w:pStyle w:val="ListParagraph"/>
        <w:numPr>
          <w:ilvl w:val="0"/>
          <w:numId w:val="44"/>
        </w:numPr>
      </w:pPr>
      <w:r>
        <w:rPr>
          <w:bCs/>
        </w:rPr>
        <w:t xml:space="preserve">Set the </w:t>
      </w:r>
      <w:r>
        <w:rPr>
          <w:b/>
          <w:bCs/>
        </w:rPr>
        <w:t xml:space="preserve">Resolving power </w:t>
      </w:r>
      <w:r>
        <w:t xml:space="preserve">field to “70,000”, </w:t>
      </w:r>
      <w:r w:rsidRPr="009E003D">
        <w:rPr>
          <w:b/>
          <w:bCs/>
        </w:rPr>
        <w:t>At</w:t>
      </w:r>
      <w:r>
        <w:rPr>
          <w:b/>
          <w:bCs/>
        </w:rPr>
        <w:t xml:space="preserve"> </w:t>
      </w:r>
      <w:r>
        <w:t xml:space="preserve">“200” </w:t>
      </w:r>
      <w:r w:rsidRPr="009E003D">
        <w:rPr>
          <w:i/>
          <w:iCs/>
        </w:rPr>
        <w:t>m/z</w:t>
      </w:r>
      <w:r>
        <w:rPr>
          <w:i/>
          <w:iCs/>
        </w:rPr>
        <w:t>.</w:t>
      </w:r>
    </w:p>
    <w:p w14:paraId="5E0C08E2" w14:textId="77777777" w:rsidR="006F29F2" w:rsidRDefault="006F29F2" w:rsidP="006F29F2">
      <w:pPr>
        <w:pStyle w:val="ListParagraph"/>
        <w:numPr>
          <w:ilvl w:val="0"/>
          <w:numId w:val="44"/>
        </w:numPr>
      </w:pPr>
      <w:r>
        <w:t>I</w:t>
      </w:r>
      <w:r w:rsidRPr="009E003D">
        <w:t>n the</w:t>
      </w:r>
      <w:r>
        <w:rPr>
          <w:b/>
          <w:bCs/>
        </w:rPr>
        <w:t xml:space="preserve"> </w:t>
      </w:r>
      <w:r w:rsidRPr="009E003D">
        <w:t>section</w:t>
      </w:r>
      <w:r>
        <w:rPr>
          <w:b/>
          <w:bCs/>
        </w:rPr>
        <w:t xml:space="preserve"> Retention time filtering</w:t>
      </w:r>
      <w:r>
        <w:rPr>
          <w:bCs/>
        </w:rPr>
        <w:t xml:space="preserve"> section</w:t>
      </w:r>
      <w:r>
        <w:rPr>
          <w:b/>
          <w:bCs/>
        </w:rPr>
        <w:t xml:space="preserve">, </w:t>
      </w:r>
      <w:r>
        <w:rPr>
          <w:bCs/>
        </w:rPr>
        <w:t>choose</w:t>
      </w:r>
      <w:r>
        <w:t xml:space="preserve"> </w:t>
      </w:r>
      <w:r>
        <w:rPr>
          <w:b/>
          <w:bCs/>
        </w:rPr>
        <w:t xml:space="preserve">Include </w:t>
      </w:r>
      <w:r w:rsidRPr="009E003D">
        <w:rPr>
          <w:b/>
          <w:bCs/>
        </w:rPr>
        <w:t>all matching scans</w:t>
      </w:r>
      <w:r>
        <w:t>.</w:t>
      </w:r>
      <w:r>
        <w:br/>
      </w:r>
    </w:p>
    <w:p w14:paraId="0EBDA93C" w14:textId="77777777" w:rsidR="006F29F2" w:rsidRDefault="006F29F2" w:rsidP="006F29F2">
      <w:pPr>
        <w:keepNext/>
      </w:pPr>
      <w:r>
        <w:t xml:space="preserve">The </w:t>
      </w:r>
      <w:r w:rsidRPr="00944C7A">
        <w:rPr>
          <w:b/>
          <w:bCs/>
        </w:rPr>
        <w:t>Transitions Settings</w:t>
      </w:r>
      <w:r>
        <w:t xml:space="preserve"> form should look like this:</w:t>
      </w:r>
      <w:r w:rsidRPr="005E2215">
        <w:rPr>
          <w:noProof/>
        </w:rPr>
        <w:t xml:space="preserve"> </w:t>
      </w:r>
      <w:r>
        <w:rPr>
          <w:noProof/>
        </w:rPr>
        <w:br/>
      </w:r>
      <w:r>
        <w:rPr>
          <w:noProof/>
        </w:rPr>
        <w:br/>
      </w:r>
      <w:r>
        <w:rPr>
          <w:noProof/>
        </w:rPr>
        <w:drawing>
          <wp:inline distT="0" distB="0" distL="0" distR="0" wp14:anchorId="4C545233" wp14:editId="59E2479E">
            <wp:extent cx="3781425" cy="57340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1425" cy="5734050"/>
                    </a:xfrm>
                    <a:prstGeom prst="rect">
                      <a:avLst/>
                    </a:prstGeom>
                  </pic:spPr>
                </pic:pic>
              </a:graphicData>
            </a:graphic>
          </wp:inline>
        </w:drawing>
      </w:r>
    </w:p>
    <w:p w14:paraId="1D122230" w14:textId="77777777" w:rsidR="006F29F2" w:rsidRPr="004D7A6F" w:rsidRDefault="006F29F2" w:rsidP="006F29F2">
      <w:pPr>
        <w:pStyle w:val="ListParagraph"/>
        <w:ind w:left="0"/>
      </w:pPr>
    </w:p>
    <w:p w14:paraId="5BB6588A" w14:textId="77777777" w:rsidR="006F29F2" w:rsidRPr="003C3F78" w:rsidRDefault="006F29F2" w:rsidP="006F29F2">
      <w:pPr>
        <w:pStyle w:val="ListParagraph"/>
        <w:numPr>
          <w:ilvl w:val="0"/>
          <w:numId w:val="39"/>
        </w:numPr>
        <w:spacing w:line="257" w:lineRule="auto"/>
      </w:pPr>
      <w:r>
        <w:rPr>
          <w:bCs/>
        </w:rPr>
        <w:t xml:space="preserve">Click the </w:t>
      </w:r>
      <w:r>
        <w:rPr>
          <w:b/>
        </w:rPr>
        <w:t>OK</w:t>
      </w:r>
      <w:r>
        <w:rPr>
          <w:bCs/>
        </w:rPr>
        <w:t xml:space="preserve"> button.</w:t>
      </w:r>
    </w:p>
    <w:p w14:paraId="4F186DE4" w14:textId="7507EC5C" w:rsidR="006F29F2" w:rsidRDefault="00832C10" w:rsidP="00832C10">
      <w:pPr>
        <w:spacing w:after="160" w:line="256" w:lineRule="auto"/>
      </w:pPr>
      <w:r>
        <w:lastRenderedPageBreak/>
        <w:t>Now we are ready to import the transition list</w:t>
      </w:r>
      <w:r w:rsidR="006F29F2">
        <w:t xml:space="preserve">. </w:t>
      </w:r>
    </w:p>
    <w:p w14:paraId="61D5CD84" w14:textId="4134F40A" w:rsidR="007D63DE" w:rsidRDefault="007D63DE" w:rsidP="00F01FE1">
      <w:pPr>
        <w:pStyle w:val="ListParagraph"/>
        <w:numPr>
          <w:ilvl w:val="0"/>
          <w:numId w:val="37"/>
        </w:numPr>
      </w:pPr>
      <w:r>
        <w:t>Copy the contents of the transition list to the clipboard</w:t>
      </w:r>
      <w:r w:rsidR="00C17940">
        <w:t>, including the header row with the column names in it.</w:t>
      </w:r>
    </w:p>
    <w:p w14:paraId="09BFD12C" w14:textId="71F5128E" w:rsidR="00015041" w:rsidRDefault="00015041" w:rsidP="00F01FE1">
      <w:pPr>
        <w:pStyle w:val="ListParagraph"/>
        <w:numPr>
          <w:ilvl w:val="0"/>
          <w:numId w:val="37"/>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2D1266C1" w14:textId="336DF719" w:rsidR="003A02DF" w:rsidRDefault="00015041" w:rsidP="002A5680">
      <w:pPr>
        <w:keepNext/>
      </w:pPr>
      <w:r>
        <w:t xml:space="preserve">Skyline will show the </w:t>
      </w:r>
      <w:r>
        <w:rPr>
          <w:b/>
          <w:bCs/>
        </w:rPr>
        <w:t>Insert</w:t>
      </w:r>
      <w:r w:rsidR="008C4356">
        <w:rPr>
          <w:b/>
          <w:bCs/>
        </w:rPr>
        <w:t xml:space="preserve"> Transition List</w:t>
      </w:r>
      <w:r>
        <w:t xml:space="preserve"> form, </w:t>
      </w:r>
      <w:r w:rsidR="002A5680">
        <w:t>looking something</w:t>
      </w:r>
      <w:r w:rsidR="00462243">
        <w:t xml:space="preserve"> </w:t>
      </w:r>
      <w:r w:rsidR="003A02DF">
        <w:t>like</w:t>
      </w:r>
      <w:r w:rsidR="007D63DE">
        <w:t xml:space="preserve"> this</w:t>
      </w:r>
      <w:r w:rsidR="003A02DF">
        <w:t xml:space="preserve">: </w:t>
      </w:r>
    </w:p>
    <w:p w14:paraId="35FCC3D8" w14:textId="5DF845F0" w:rsidR="001C55F1" w:rsidRDefault="00BC08C6" w:rsidP="009D090D">
      <w:r>
        <w:rPr>
          <w:noProof/>
        </w:rPr>
        <w:drawing>
          <wp:inline distT="0" distB="0" distL="0" distR="0" wp14:anchorId="189FE600" wp14:editId="4947515C">
            <wp:extent cx="5580952" cy="279047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0952" cy="2790476"/>
                    </a:xfrm>
                    <a:prstGeom prst="rect">
                      <a:avLst/>
                    </a:prstGeom>
                  </pic:spPr>
                </pic:pic>
              </a:graphicData>
            </a:graphic>
          </wp:inline>
        </w:drawing>
      </w:r>
    </w:p>
    <w:p w14:paraId="5DBA3EF9" w14:textId="57F04EEC" w:rsidR="00C17940" w:rsidRDefault="00BC083F" w:rsidP="00C17940">
      <w:pPr>
        <w:pStyle w:val="ListParagraph"/>
        <w:numPr>
          <w:ilvl w:val="0"/>
          <w:numId w:val="53"/>
        </w:numPr>
      </w:pPr>
      <w:r>
        <w:t>P</w:t>
      </w:r>
      <w:r w:rsidR="00C17940">
        <w:t>ress</w:t>
      </w:r>
      <w:r w:rsidR="007D63DE">
        <w:t xml:space="preserve"> </w:t>
      </w:r>
      <w:r w:rsidR="007D63DE" w:rsidRPr="00C17940">
        <w:rPr>
          <w:b/>
        </w:rPr>
        <w:t>Ctrl-V</w:t>
      </w:r>
      <w:r w:rsidR="007D63DE">
        <w:t xml:space="preserve"> to paste the information you placed on the clipboard into Skyline</w:t>
      </w:r>
      <w:r w:rsidR="00333F57">
        <w:t>.</w:t>
      </w:r>
    </w:p>
    <w:p w14:paraId="5B580747" w14:textId="70CB7FE4" w:rsidR="004E1580" w:rsidRDefault="00333F57" w:rsidP="0077076A">
      <w:pPr>
        <w:keepNext/>
      </w:pPr>
      <w:r>
        <w:t xml:space="preserve">Skyline </w:t>
      </w:r>
      <w:r w:rsidR="00E73C7D">
        <w:t>will</w:t>
      </w:r>
      <w:r>
        <w:t xml:space="preserve"> show </w:t>
      </w:r>
      <w:r w:rsidRPr="008127B5">
        <w:rPr>
          <w:bCs/>
        </w:rPr>
        <w:t xml:space="preserve">the </w:t>
      </w:r>
      <w:r w:rsidRPr="00333F57">
        <w:rPr>
          <w:b/>
        </w:rPr>
        <w:t>Import Transition List: Identify Columns</w:t>
      </w:r>
      <w:r>
        <w:t xml:space="preserve"> form:</w:t>
      </w:r>
    </w:p>
    <w:p w14:paraId="1B8F3923" w14:textId="77777777" w:rsidR="00BC08C6" w:rsidRDefault="00BC08C6" w:rsidP="00BC08C6">
      <w:bookmarkStart w:id="0" w:name="_Hlk93417364"/>
      <w:r>
        <w:rPr>
          <w:noProof/>
        </w:rPr>
        <w:drawing>
          <wp:inline distT="0" distB="0" distL="0" distR="0" wp14:anchorId="6ED510C4" wp14:editId="6A2D19DE">
            <wp:extent cx="5943600" cy="32435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43580"/>
                    </a:xfrm>
                    <a:prstGeom prst="rect">
                      <a:avLst/>
                    </a:prstGeom>
                  </pic:spPr>
                </pic:pic>
              </a:graphicData>
            </a:graphic>
          </wp:inline>
        </w:drawing>
      </w:r>
    </w:p>
    <w:p w14:paraId="4D61BA17" w14:textId="1A584854" w:rsidR="00C17940" w:rsidRDefault="004403F1" w:rsidP="00BC08C6">
      <w:r>
        <w:lastRenderedPageBreak/>
        <w:t>M</w:t>
      </w:r>
      <w:r w:rsidR="00333F57">
        <w:t xml:space="preserve">ake sure that the </w:t>
      </w:r>
      <w:r w:rsidR="00333F57" w:rsidRPr="00C17940">
        <w:rPr>
          <w:b/>
        </w:rPr>
        <w:t>Molecules</w:t>
      </w:r>
      <w:r w:rsidR="00333F57">
        <w:t xml:space="preserve"> radio button is</w:t>
      </w:r>
      <w:r w:rsidR="00162A38">
        <w:t xml:space="preserve"> selected</w:t>
      </w:r>
      <w:r w:rsidR="00C17940">
        <w:t>.</w:t>
      </w:r>
      <w:bookmarkEnd w:id="0"/>
    </w:p>
    <w:p w14:paraId="06144009" w14:textId="26A0F445" w:rsidR="00333F57" w:rsidRDefault="00C17940" w:rsidP="00C17940">
      <w:pPr>
        <w:pStyle w:val="ListParagraph"/>
        <w:numPr>
          <w:ilvl w:val="0"/>
          <w:numId w:val="53"/>
        </w:numPr>
      </w:pPr>
      <w:r>
        <w:t>P</w:t>
      </w:r>
      <w:r w:rsidR="00162A38">
        <w:t xml:space="preserve">ress the </w:t>
      </w:r>
      <w:r w:rsidR="00162A38" w:rsidRPr="00C17940">
        <w:rPr>
          <w:b/>
        </w:rPr>
        <w:t>Check For Errors</w:t>
      </w:r>
      <w:r w:rsidR="00162A38">
        <w:t xml:space="preserve"> button.</w:t>
      </w:r>
    </w:p>
    <w:p w14:paraId="5A522641" w14:textId="4DB60C37" w:rsidR="007D63DE" w:rsidRDefault="007D63DE" w:rsidP="0077076A">
      <w:pPr>
        <w:keepNext/>
      </w:pPr>
      <w:r>
        <w:t xml:space="preserve">Skyline reports that </w:t>
      </w:r>
      <w:r w:rsidR="00162A38">
        <w:t>there are inconsistencies in the data</w:t>
      </w:r>
      <w:r w:rsidR="00DE5BBD">
        <w:t>:</w:t>
      </w:r>
      <w:r w:rsidR="00162A38">
        <w:t xml:space="preserve"> the precursor adducts are all [M-H] but the precursor charges are declared a</w:t>
      </w:r>
      <w:r>
        <w:t>s</w:t>
      </w:r>
      <w:r w:rsidR="00162A38">
        <w:t xml:space="preserve"> +1. </w:t>
      </w:r>
    </w:p>
    <w:p w14:paraId="5436FBC0" w14:textId="5878719B" w:rsidR="007D63DE" w:rsidRDefault="00BC08C6" w:rsidP="00634D8D">
      <w:r>
        <w:rPr>
          <w:noProof/>
        </w:rPr>
        <w:drawing>
          <wp:inline distT="0" distB="0" distL="0" distR="0" wp14:anchorId="1FAB2A97" wp14:editId="604AA937">
            <wp:extent cx="5943600" cy="21685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68525"/>
                    </a:xfrm>
                    <a:prstGeom prst="rect">
                      <a:avLst/>
                    </a:prstGeom>
                  </pic:spPr>
                </pic:pic>
              </a:graphicData>
            </a:graphic>
          </wp:inline>
        </w:drawing>
      </w:r>
    </w:p>
    <w:p w14:paraId="3CF2051E" w14:textId="0242B56E" w:rsidR="00D50CB3" w:rsidRDefault="00162A38" w:rsidP="00634D8D">
      <w:r>
        <w:t>This is easy to correct:</w:t>
      </w:r>
    </w:p>
    <w:p w14:paraId="5BEC813B" w14:textId="12B17B89" w:rsidR="002A5680" w:rsidRDefault="00D50CB3" w:rsidP="000E4159">
      <w:pPr>
        <w:pStyle w:val="ListParagraph"/>
        <w:numPr>
          <w:ilvl w:val="0"/>
          <w:numId w:val="38"/>
        </w:numPr>
      </w:pPr>
      <w:r>
        <w:t xml:space="preserve">Click </w:t>
      </w:r>
      <w:r w:rsidR="00DE5BBD">
        <w:t xml:space="preserve">the </w:t>
      </w:r>
      <w:r w:rsidR="00162A38">
        <w:rPr>
          <w:b/>
          <w:bCs/>
        </w:rPr>
        <w:t>OK</w:t>
      </w:r>
      <w:r w:rsidR="00DE5BBD">
        <w:t xml:space="preserve"> button</w:t>
      </w:r>
      <w:r w:rsidR="00162A38">
        <w:t xml:space="preserve"> in the error report </w:t>
      </w:r>
      <w:r w:rsidR="007D63DE">
        <w:t>form</w:t>
      </w:r>
      <w:r w:rsidR="002A5680">
        <w:t>.</w:t>
      </w:r>
    </w:p>
    <w:p w14:paraId="386B78BE" w14:textId="0166DF13" w:rsidR="008127B5" w:rsidRDefault="008127B5" w:rsidP="000E4159">
      <w:pPr>
        <w:pStyle w:val="ListParagraph"/>
        <w:numPr>
          <w:ilvl w:val="0"/>
          <w:numId w:val="38"/>
        </w:numPr>
      </w:pPr>
      <w:r>
        <w:t>Click the</w:t>
      </w:r>
      <w:r w:rsidR="00607457">
        <w:t xml:space="preserve"> </w:t>
      </w:r>
      <w:r w:rsidR="00607457" w:rsidRPr="008127B5">
        <w:rPr>
          <w:bCs/>
        </w:rPr>
        <w:t xml:space="preserve">dropdown control in the </w:t>
      </w:r>
      <w:r w:rsidR="00607457" w:rsidRPr="007D63DE">
        <w:rPr>
          <w:b/>
        </w:rPr>
        <w:t>Precursor Charge</w:t>
      </w:r>
      <w:r w:rsidR="00607457" w:rsidRPr="008127B5">
        <w:rPr>
          <w:bCs/>
        </w:rPr>
        <w:t xml:space="preserve"> </w:t>
      </w:r>
      <w:r w:rsidR="00982CA3">
        <w:rPr>
          <w:bCs/>
        </w:rPr>
        <w:t>and choose “Ignore Column”</w:t>
      </w:r>
      <w:r w:rsidR="00607457">
        <w:t xml:space="preserve">. </w:t>
      </w:r>
    </w:p>
    <w:p w14:paraId="2BBB2CF6" w14:textId="078AF7A2" w:rsidR="00DE5BBD" w:rsidRDefault="00607457" w:rsidP="008127B5">
      <w:r>
        <w:t xml:space="preserve">The </w:t>
      </w:r>
      <w:r w:rsidR="005D5257">
        <w:t>p</w:t>
      </w:r>
      <w:r>
        <w:t xml:space="preserve">recursor </w:t>
      </w:r>
      <w:r w:rsidR="005D5257">
        <w:t>a</w:t>
      </w:r>
      <w:r>
        <w:t>dduct is all the information that</w:t>
      </w:r>
      <w:r w:rsidR="00982CA3">
        <w:t xml:space="preserve"> is</w:t>
      </w:r>
      <w:r>
        <w:t xml:space="preserve"> needed</w:t>
      </w:r>
      <w:r w:rsidR="00DE5BBD">
        <w:t>.</w:t>
      </w:r>
    </w:p>
    <w:p w14:paraId="5FA1096D" w14:textId="77777777" w:rsidR="00832C10" w:rsidRDefault="00BC08C6" w:rsidP="00832C10">
      <w:r>
        <w:rPr>
          <w:noProof/>
        </w:rPr>
        <w:drawing>
          <wp:inline distT="0" distB="0" distL="0" distR="0" wp14:anchorId="40BDE4D9" wp14:editId="0A731EA9">
            <wp:extent cx="5943600" cy="3243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43580"/>
                    </a:xfrm>
                    <a:prstGeom prst="rect">
                      <a:avLst/>
                    </a:prstGeom>
                  </pic:spPr>
                </pic:pic>
              </a:graphicData>
            </a:graphic>
          </wp:inline>
        </w:drawing>
      </w:r>
    </w:p>
    <w:p w14:paraId="37E92A63" w14:textId="4F7BE8DB" w:rsidR="005D5257" w:rsidRDefault="0027042B" w:rsidP="00832C10">
      <w:r>
        <w:lastRenderedPageBreak/>
        <w:t>N</w:t>
      </w:r>
      <w:r w:rsidR="005D5257">
        <w:t xml:space="preserve">otice that the first two entries are a heavy/light labeled pair based on having the same name and formulas that differ only in isotopic labeling (four of the hydrogens are replaced by Deuterium in the second formula). Skyline will recognize these as heavy/light labeled pairs. </w:t>
      </w:r>
    </w:p>
    <w:p w14:paraId="6AC29139" w14:textId="0894E05F" w:rsidR="00840C80" w:rsidRDefault="004B5D54" w:rsidP="005D5257">
      <w:pPr>
        <w:pStyle w:val="ListParagraph"/>
        <w:numPr>
          <w:ilvl w:val="0"/>
          <w:numId w:val="54"/>
        </w:numPr>
        <w:spacing w:before="240"/>
      </w:pPr>
      <w:r>
        <w:t>Click the</w:t>
      </w:r>
      <w:r w:rsidR="005E2559">
        <w:t xml:space="preserve"> </w:t>
      </w:r>
      <w:r w:rsidR="00C17940" w:rsidRPr="005D5257">
        <w:rPr>
          <w:b/>
        </w:rPr>
        <w:t>OK</w:t>
      </w:r>
      <w:r w:rsidR="005E2559">
        <w:t xml:space="preserve"> button</w:t>
      </w:r>
      <w:r w:rsidR="00840C80">
        <w:t>.</w:t>
      </w:r>
    </w:p>
    <w:p w14:paraId="692FCC2C" w14:textId="0CB3EB45" w:rsidR="00832C10" w:rsidRDefault="00832C10" w:rsidP="005D5257">
      <w:pPr>
        <w:spacing w:before="240"/>
      </w:pPr>
      <w:r>
        <w:t>Skyline notices that your</w:t>
      </w:r>
      <w:r w:rsidR="00700244">
        <w:t xml:space="preserve"> document’s</w:t>
      </w:r>
      <w:r>
        <w:t xml:space="preserve"> </w:t>
      </w:r>
      <w:r w:rsidR="00B21ADD">
        <w:t xml:space="preserve">Transition </w:t>
      </w:r>
      <w:r>
        <w:t xml:space="preserve">settings allow for calculating </w:t>
      </w:r>
      <w:r w:rsidR="00B21ADD">
        <w:t xml:space="preserve">transitions in addition to those explicitly </w:t>
      </w:r>
      <w:r w:rsidR="00700244">
        <w:t>includ</w:t>
      </w:r>
      <w:r w:rsidR="00B21ADD">
        <w:t>ed in the input transition list,</w:t>
      </w:r>
      <w:r>
        <w:t xml:space="preserve"> and offers you a choice:</w:t>
      </w:r>
    </w:p>
    <w:p w14:paraId="08543786" w14:textId="5F07BD6B" w:rsidR="00832C10" w:rsidRDefault="00FB7623" w:rsidP="005D5257">
      <w:pPr>
        <w:spacing w:before="240"/>
      </w:pPr>
      <w:bookmarkStart w:id="1" w:name="_GoBack"/>
      <w:r>
        <w:rPr>
          <w:noProof/>
        </w:rPr>
        <w:drawing>
          <wp:inline distT="0" distB="0" distL="0" distR="0" wp14:anchorId="46FAA197" wp14:editId="1815F107">
            <wp:extent cx="3810000" cy="2495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0000" cy="2495550"/>
                    </a:xfrm>
                    <a:prstGeom prst="rect">
                      <a:avLst/>
                    </a:prstGeom>
                  </pic:spPr>
                </pic:pic>
              </a:graphicData>
            </a:graphic>
          </wp:inline>
        </w:drawing>
      </w:r>
    </w:p>
    <w:p w14:paraId="6EC993A8" w14:textId="465EEDD4" w:rsidR="00717C4C" w:rsidRDefault="00717C4C" w:rsidP="005D5257">
      <w:pPr>
        <w:spacing w:before="240"/>
      </w:pPr>
      <w:r>
        <w:t>The additional seven</w:t>
      </w:r>
      <w:r w:rsidR="008377F0">
        <w:t xml:space="preserve"> precursor</w:t>
      </w:r>
      <w:r>
        <w:t xml:space="preserve"> transitions are the M+1 isotopes of the target</w:t>
      </w:r>
      <w:r w:rsidR="008377F0">
        <w:t>s in the input transition list that Skyline can generate based on the document</w:t>
      </w:r>
      <w:r w:rsidR="00B21ADD">
        <w:t>’s Transition</w:t>
      </w:r>
      <w:r w:rsidR="008377F0">
        <w:t xml:space="preserve"> settings.</w:t>
      </w:r>
    </w:p>
    <w:p w14:paraId="26664BAD" w14:textId="41C3A6FD" w:rsidR="00717C4C" w:rsidRDefault="00717C4C" w:rsidP="00717C4C">
      <w:pPr>
        <w:pStyle w:val="ListParagraph"/>
        <w:numPr>
          <w:ilvl w:val="0"/>
          <w:numId w:val="54"/>
        </w:numPr>
        <w:spacing w:before="240"/>
      </w:pPr>
      <w:r>
        <w:t xml:space="preserve">Click the </w:t>
      </w:r>
      <w:r w:rsidR="00FB7623">
        <w:rPr>
          <w:b/>
        </w:rPr>
        <w:t>Enable</w:t>
      </w:r>
      <w:r>
        <w:rPr>
          <w:b/>
        </w:rPr>
        <w:t xml:space="preserve"> </w:t>
      </w:r>
      <w:r w:rsidRPr="00717C4C">
        <w:t>button</w:t>
      </w:r>
    </w:p>
    <w:p w14:paraId="4ADE0A10" w14:textId="2722B788" w:rsidR="00717C4C" w:rsidRDefault="008377F0" w:rsidP="005D5257">
      <w:pPr>
        <w:spacing w:before="240"/>
      </w:pPr>
      <w:r>
        <w:t>(</w:t>
      </w:r>
      <w:r w:rsidR="00717C4C">
        <w:t xml:space="preserve">As noted in the message, if you happen to click </w:t>
      </w:r>
      <w:r w:rsidR="00FB7623">
        <w:rPr>
          <w:b/>
        </w:rPr>
        <w:t>Disable</w:t>
      </w:r>
      <w:r w:rsidR="00717C4C">
        <w:t xml:space="preserve"> you can still get the M+1 targets by using the “</w:t>
      </w:r>
      <w:r w:rsidR="00717C4C" w:rsidRPr="008377F0">
        <w:rPr>
          <w:b/>
        </w:rPr>
        <w:t>Refine</w:t>
      </w:r>
      <w:r w:rsidR="00B21ADD">
        <w:rPr>
          <w:b/>
        </w:rPr>
        <w:t xml:space="preserve"> &gt;</w:t>
      </w:r>
      <w:r w:rsidR="00717C4C" w:rsidRPr="008377F0">
        <w:rPr>
          <w:b/>
        </w:rPr>
        <w:t xml:space="preserve"> Advanced</w:t>
      </w:r>
      <w:r w:rsidR="00717C4C">
        <w:t>” menu item.</w:t>
      </w:r>
      <w:r>
        <w:t>)</w:t>
      </w:r>
    </w:p>
    <w:bookmarkEnd w:id="1"/>
    <w:p w14:paraId="52704738" w14:textId="2FC8F14E" w:rsidR="005D5257" w:rsidRDefault="005D5257" w:rsidP="005D5257">
      <w:pPr>
        <w:spacing w:before="240"/>
      </w:pPr>
      <w:r>
        <w:t xml:space="preserve">Skyline imports the transition list and shows the result in the </w:t>
      </w:r>
      <w:r w:rsidRPr="005D5257">
        <w:rPr>
          <w:b/>
        </w:rPr>
        <w:t xml:space="preserve">Targets </w:t>
      </w:r>
      <w:r>
        <w:t>window.</w:t>
      </w:r>
    </w:p>
    <w:p w14:paraId="4FE2684F" w14:textId="3836F690" w:rsidR="00C17940" w:rsidRDefault="00C17940" w:rsidP="00C17940">
      <w:pPr>
        <w:pStyle w:val="ListParagraph"/>
        <w:numPr>
          <w:ilvl w:val="0"/>
          <w:numId w:val="39"/>
        </w:numPr>
      </w:pPr>
      <w:r>
        <w:t xml:space="preserve">On the Skyline </w:t>
      </w:r>
      <w:r w:rsidRPr="00784B2B">
        <w:rPr>
          <w:b/>
        </w:rPr>
        <w:t>Edit</w:t>
      </w:r>
      <w:r>
        <w:t xml:space="preserve"> menu, choose </w:t>
      </w:r>
      <w:r w:rsidRPr="00784B2B">
        <w:rPr>
          <w:b/>
        </w:rPr>
        <w:t>Expand All</w:t>
      </w:r>
      <w:r>
        <w:t xml:space="preserve"> and click </w:t>
      </w:r>
      <w:r w:rsidR="0027042B">
        <w:rPr>
          <w:b/>
        </w:rPr>
        <w:t>Precursors</w:t>
      </w:r>
      <w:r>
        <w:t>.</w:t>
      </w:r>
    </w:p>
    <w:p w14:paraId="1C41B4AC" w14:textId="483D5D79" w:rsidR="00AE67A0" w:rsidRDefault="00840C80" w:rsidP="0061766E">
      <w:pPr>
        <w:keepNext/>
      </w:pPr>
      <w:r>
        <w:lastRenderedPageBreak/>
        <w:t>Your Skyline window should now look like</w:t>
      </w:r>
      <w:r w:rsidR="00B71E5E">
        <w:t xml:space="preserve"> this</w:t>
      </w:r>
      <w:r w:rsidR="00487EBC">
        <w:t>, displaying a tree of polyunsaturated fatty acids, along with their stable-isotope internal standards (as applicable)</w:t>
      </w:r>
      <w:r>
        <w:t>:</w:t>
      </w:r>
    </w:p>
    <w:p w14:paraId="1FBCE322" w14:textId="01788606" w:rsidR="00BA46EB" w:rsidRDefault="002F0D64" w:rsidP="009D090D">
      <w:r>
        <w:rPr>
          <w:noProof/>
        </w:rPr>
        <w:drawing>
          <wp:inline distT="0" distB="0" distL="0" distR="0" wp14:anchorId="07BA4F3A" wp14:editId="27EADD57">
            <wp:extent cx="5943600" cy="4077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77970"/>
                    </a:xfrm>
                    <a:prstGeom prst="rect">
                      <a:avLst/>
                    </a:prstGeom>
                  </pic:spPr>
                </pic:pic>
              </a:graphicData>
            </a:graphic>
          </wp:inline>
        </w:drawing>
      </w:r>
      <w:r w:rsidR="003F0DBA">
        <w:rPr>
          <w:noProof/>
        </w:rPr>
        <w:t xml:space="preserve"> </w:t>
      </w:r>
    </w:p>
    <w:p w14:paraId="2C624F1E" w14:textId="5999F7BE" w:rsidR="009965E6" w:rsidRDefault="00784B2B" w:rsidP="00672317">
      <w:r>
        <w:t xml:space="preserve">Note that for </w:t>
      </w:r>
      <w:r w:rsidR="004B5D54">
        <w:t xml:space="preserve">the molecules with a </w:t>
      </w:r>
      <w:r>
        <w:t>heavy labeled</w:t>
      </w:r>
      <w:r w:rsidR="004B5D54">
        <w:t xml:space="preserve"> precursor</w:t>
      </w:r>
      <w:r>
        <w:t>, the label is expressed as part of the adduct description for the heavy variant</w:t>
      </w:r>
      <w:r w:rsidR="009965E6">
        <w:t>.</w:t>
      </w:r>
      <w:r>
        <w:t xml:space="preserve"> The “[M4H2-H]” adduct tells </w:t>
      </w:r>
      <w:r w:rsidR="00693405">
        <w:t xml:space="preserve">you </w:t>
      </w:r>
      <w:r>
        <w:t xml:space="preserve">that </w:t>
      </w:r>
      <w:r w:rsidR="00487EBC">
        <w:t>four hydrogen</w:t>
      </w:r>
      <w:r w:rsidR="004B5D54">
        <w:t xml:space="preserve"> atoms in the molecule</w:t>
      </w:r>
      <w:r w:rsidR="00487EBC">
        <w:t xml:space="preserve"> are replaced by </w:t>
      </w:r>
      <w:r w:rsidR="004B5D54">
        <w:t xml:space="preserve">deuterium or </w:t>
      </w:r>
      <w:r w:rsidR="00487EBC">
        <w:t>H2 (“M4H2”) and that it</w:t>
      </w:r>
      <w:r>
        <w:t xml:space="preserve"> is ionized by </w:t>
      </w:r>
      <w:r w:rsidR="004B5D54">
        <w:t>a proton loss</w:t>
      </w:r>
      <w:r>
        <w:t xml:space="preserve"> (“-H”)</w:t>
      </w:r>
      <w:r w:rsidR="00487EBC">
        <w:t>.</w:t>
      </w:r>
    </w:p>
    <w:p w14:paraId="254E7066" w14:textId="33289D3E" w:rsidR="00944C7A" w:rsidRDefault="00944C7A" w:rsidP="00944C7A">
      <w:pPr>
        <w:pStyle w:val="Heading1"/>
      </w:pPr>
      <w:r>
        <w:t>Surrogate Standards</w:t>
      </w:r>
    </w:p>
    <w:p w14:paraId="4D3AC2DC" w14:textId="77777777" w:rsidR="00944C7A" w:rsidRDefault="00944C7A" w:rsidP="00944C7A">
      <w:r>
        <w:t>You will notice that ALA (alpha-linoleic acid) does not have a heavy-labeled precursor. Instead, it will be assigned a different stable-isotope labeled molecule as its surrogate standard. In this case d5-DHA will be used because it is the closest in retention time. To prepare for this association, do the following:</w:t>
      </w:r>
    </w:p>
    <w:p w14:paraId="6252488A" w14:textId="77777777" w:rsidR="00944C7A" w:rsidRDefault="00944C7A" w:rsidP="00944C7A">
      <w:pPr>
        <w:pStyle w:val="ListParagraph"/>
        <w:keepNext/>
        <w:numPr>
          <w:ilvl w:val="0"/>
          <w:numId w:val="39"/>
        </w:numPr>
      </w:pPr>
      <w:r>
        <w:lastRenderedPageBreak/>
        <w:t xml:space="preserve">Right-click the “DHA” target, choose </w:t>
      </w:r>
      <w:r w:rsidRPr="004B5D54">
        <w:rPr>
          <w:b/>
          <w:bCs/>
        </w:rPr>
        <w:t>Set Standard Type</w:t>
      </w:r>
      <w:r>
        <w:t xml:space="preserve">, and click </w:t>
      </w:r>
      <w:r w:rsidRPr="004B5D54">
        <w:rPr>
          <w:b/>
          <w:bCs/>
        </w:rPr>
        <w:t>Surrogate Standard</w:t>
      </w:r>
      <w:r>
        <w:t>.</w:t>
      </w:r>
    </w:p>
    <w:p w14:paraId="09B5AF14" w14:textId="12B5D856" w:rsidR="00944C7A" w:rsidRDefault="002F0D64" w:rsidP="00944C7A">
      <w:r w:rsidRPr="002F0D64">
        <w:rPr>
          <w:noProof/>
        </w:rPr>
        <w:drawing>
          <wp:inline distT="0" distB="0" distL="0" distR="0" wp14:anchorId="653917EF" wp14:editId="5B1CD560">
            <wp:extent cx="5943600" cy="43414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341495"/>
                    </a:xfrm>
                    <a:prstGeom prst="rect">
                      <a:avLst/>
                    </a:prstGeom>
                  </pic:spPr>
                </pic:pic>
              </a:graphicData>
            </a:graphic>
          </wp:inline>
        </w:drawing>
      </w:r>
    </w:p>
    <w:p w14:paraId="3659FD0A" w14:textId="77777777" w:rsidR="00944C7A" w:rsidRDefault="00944C7A" w:rsidP="00A375C7">
      <w:pPr>
        <w:spacing w:after="160" w:line="256" w:lineRule="auto"/>
      </w:pPr>
    </w:p>
    <w:p w14:paraId="32038ED2" w14:textId="35C9A62C" w:rsidR="00DA4E6C" w:rsidRDefault="00A818F1" w:rsidP="00A375C7">
      <w:pPr>
        <w:spacing w:after="160" w:line="256" w:lineRule="auto"/>
      </w:pPr>
      <w:r>
        <w:t>Now the experimental mass spectrometer results</w:t>
      </w:r>
      <w:r w:rsidR="008F3317">
        <w:t xml:space="preserve"> can be imported</w:t>
      </w:r>
      <w:r w:rsidR="00A375C7">
        <w:t>.</w:t>
      </w:r>
    </w:p>
    <w:p w14:paraId="4D8AE3A2" w14:textId="3FD43A78" w:rsidR="00AE67A0" w:rsidRDefault="00E97565" w:rsidP="00E97565">
      <w:pPr>
        <w:pStyle w:val="Heading1"/>
      </w:pPr>
      <w:r>
        <w:t>Importing M</w:t>
      </w:r>
      <w:r w:rsidR="00AE67A0">
        <w:t xml:space="preserve">ass </w:t>
      </w:r>
      <w:r>
        <w:t>S</w:t>
      </w:r>
      <w:r w:rsidR="00AE67A0">
        <w:t xml:space="preserve">pectrometer </w:t>
      </w:r>
      <w:r>
        <w:t>R</w:t>
      </w:r>
      <w:r w:rsidR="00AE67A0">
        <w:t>uns</w:t>
      </w:r>
    </w:p>
    <w:p w14:paraId="644B936B" w14:textId="1C1EFDBC" w:rsidR="003C3F78" w:rsidRDefault="00AD1E51" w:rsidP="00A375C7">
      <w:pPr>
        <w:spacing w:after="160" w:line="256" w:lineRule="auto"/>
      </w:pPr>
      <w:r>
        <w:t>P</w:t>
      </w:r>
      <w:r w:rsidR="00DA4E6C">
        <w:t xml:space="preserve">erform </w:t>
      </w:r>
      <w:r w:rsidR="003C3F78">
        <w:t>the following steps</w:t>
      </w:r>
      <w:r w:rsidR="008F3317">
        <w:t>:</w:t>
      </w:r>
    </w:p>
    <w:p w14:paraId="2B4CF7BA" w14:textId="77777777" w:rsidR="00F91DA9" w:rsidRDefault="003C3F78" w:rsidP="003C3F78">
      <w:pPr>
        <w:pStyle w:val="ListParagraph"/>
        <w:numPr>
          <w:ilvl w:val="0"/>
          <w:numId w:val="39"/>
        </w:numPr>
        <w:spacing w:after="160" w:line="256" w:lineRule="auto"/>
      </w:pPr>
      <w:r>
        <w:t xml:space="preserve">On the </w:t>
      </w:r>
      <w:r>
        <w:rPr>
          <w:b/>
          <w:bCs/>
        </w:rPr>
        <w:t>File</w:t>
      </w:r>
      <w:r>
        <w:t xml:space="preserve"> menu, click </w:t>
      </w:r>
      <w:r>
        <w:rPr>
          <w:b/>
          <w:bCs/>
        </w:rPr>
        <w:t>Save</w:t>
      </w:r>
      <w:r>
        <w:t>. (Ctrl-S)</w:t>
      </w:r>
    </w:p>
    <w:p w14:paraId="42635A58" w14:textId="1E68FA5B" w:rsidR="003C3F78" w:rsidRDefault="00DF2614" w:rsidP="003C3F78">
      <w:pPr>
        <w:pStyle w:val="ListParagraph"/>
        <w:numPr>
          <w:ilvl w:val="0"/>
          <w:numId w:val="39"/>
        </w:numPr>
        <w:spacing w:after="160" w:line="256" w:lineRule="auto"/>
      </w:pPr>
      <w:r>
        <w:t>Save this document as “SM_HiRes_v1.sky”</w:t>
      </w:r>
      <w:r w:rsidR="00F91DA9">
        <w:t xml:space="preserve"> in the tutorial folder you created.</w:t>
      </w:r>
    </w:p>
    <w:p w14:paraId="2749A253" w14:textId="77777777" w:rsidR="00E97565" w:rsidRPr="003C3F78" w:rsidRDefault="00E97565" w:rsidP="00E97565">
      <w:pPr>
        <w:pStyle w:val="ListParagraph"/>
        <w:numPr>
          <w:ilvl w:val="0"/>
          <w:numId w:val="39"/>
        </w:numPr>
        <w:spacing w:line="257" w:lineRule="auto"/>
      </w:pPr>
      <w:r>
        <w:t xml:space="preserve">On the </w:t>
      </w:r>
      <w:r w:rsidRPr="00A375C7">
        <w:rPr>
          <w:b/>
        </w:rPr>
        <w:t>File</w:t>
      </w:r>
      <w:r>
        <w:t xml:space="preserve"> menu, choose </w:t>
      </w:r>
      <w:r w:rsidRPr="00A375C7">
        <w:rPr>
          <w:b/>
        </w:rPr>
        <w:t>Import</w:t>
      </w:r>
      <w:r>
        <w:t xml:space="preserve"> and click </w:t>
      </w:r>
      <w:r w:rsidRPr="00A375C7">
        <w:rPr>
          <w:b/>
        </w:rPr>
        <w:t>Results</w:t>
      </w:r>
      <w:r>
        <w:rPr>
          <w:bCs/>
        </w:rPr>
        <w:t>.</w:t>
      </w:r>
    </w:p>
    <w:p w14:paraId="4EE4FF80" w14:textId="77777777" w:rsidR="00E97565" w:rsidRPr="00865381" w:rsidRDefault="00E97565" w:rsidP="00E97565">
      <w:pPr>
        <w:pStyle w:val="ListParagraph"/>
        <w:numPr>
          <w:ilvl w:val="0"/>
          <w:numId w:val="39"/>
        </w:numPr>
        <w:spacing w:after="160" w:line="256" w:lineRule="auto"/>
      </w:pPr>
      <w:r>
        <w:rPr>
          <w:bCs/>
        </w:rPr>
        <w:t xml:space="preserve">In the </w:t>
      </w:r>
      <w:r>
        <w:rPr>
          <w:b/>
        </w:rPr>
        <w:t>Import Results</w:t>
      </w:r>
      <w:r>
        <w:rPr>
          <w:bCs/>
        </w:rPr>
        <w:t xml:space="preserve"> form, choose </w:t>
      </w:r>
      <w:r w:rsidRPr="00865381">
        <w:rPr>
          <w:b/>
        </w:rPr>
        <w:t>Import single-injection replicates in files</w:t>
      </w:r>
      <w:r>
        <w:rPr>
          <w:bCs/>
        </w:rPr>
        <w:t>.</w:t>
      </w:r>
    </w:p>
    <w:p w14:paraId="422AB7ED" w14:textId="77777777" w:rsidR="00E97565" w:rsidRPr="00013648" w:rsidRDefault="00E97565" w:rsidP="00E97565">
      <w:pPr>
        <w:pStyle w:val="ListParagraph"/>
        <w:numPr>
          <w:ilvl w:val="0"/>
          <w:numId w:val="39"/>
        </w:numPr>
        <w:spacing w:after="160" w:line="256" w:lineRule="auto"/>
      </w:pPr>
      <w:r w:rsidRPr="00865381">
        <w:rPr>
          <w:bCs/>
        </w:rPr>
        <w:t>In the</w:t>
      </w:r>
      <w:r>
        <w:rPr>
          <w:b/>
        </w:rPr>
        <w:t xml:space="preserve"> </w:t>
      </w:r>
      <w:r w:rsidRPr="00865381">
        <w:rPr>
          <w:b/>
        </w:rPr>
        <w:t>Files to import simultaneously</w:t>
      </w:r>
      <w:r>
        <w:rPr>
          <w:bCs/>
        </w:rPr>
        <w:t xml:space="preserve"> dropdown list at the bottom of the form, click </w:t>
      </w:r>
      <w:r>
        <w:rPr>
          <w:b/>
        </w:rPr>
        <w:t>Many</w:t>
      </w:r>
      <w:r>
        <w:rPr>
          <w:bCs/>
        </w:rPr>
        <w:t xml:space="preserve"> which will provide the best import performance.</w:t>
      </w:r>
    </w:p>
    <w:p w14:paraId="7BDEE48C" w14:textId="77777777" w:rsidR="00E97565" w:rsidRPr="003C3F78" w:rsidRDefault="00E97565" w:rsidP="00E97565">
      <w:pPr>
        <w:pStyle w:val="ListParagraph"/>
        <w:numPr>
          <w:ilvl w:val="0"/>
          <w:numId w:val="39"/>
        </w:numPr>
        <w:spacing w:line="257" w:lineRule="auto"/>
      </w:pPr>
      <w:r>
        <w:rPr>
          <w:bCs/>
        </w:rPr>
        <w:t xml:space="preserve">Click the </w:t>
      </w:r>
      <w:r>
        <w:rPr>
          <w:b/>
        </w:rPr>
        <w:t>OK</w:t>
      </w:r>
      <w:r>
        <w:rPr>
          <w:bCs/>
        </w:rPr>
        <w:t xml:space="preserve"> button.</w:t>
      </w:r>
    </w:p>
    <w:p w14:paraId="58E3693E" w14:textId="77777777" w:rsidR="003C3F78" w:rsidRPr="003C3F78" w:rsidRDefault="003C3F78" w:rsidP="003C3F78">
      <w:pPr>
        <w:pStyle w:val="ListParagraph"/>
        <w:numPr>
          <w:ilvl w:val="0"/>
          <w:numId w:val="39"/>
        </w:numPr>
        <w:spacing w:after="160" w:line="256" w:lineRule="auto"/>
      </w:pPr>
      <w:r>
        <w:rPr>
          <w:bCs/>
        </w:rPr>
        <w:t xml:space="preserve">Select all </w:t>
      </w:r>
      <w:r w:rsidR="003100B7">
        <w:rPr>
          <w:bCs/>
        </w:rPr>
        <w:t>1</w:t>
      </w:r>
      <w:r w:rsidR="009B2AC3">
        <w:rPr>
          <w:bCs/>
        </w:rPr>
        <w:t>6</w:t>
      </w:r>
      <w:r w:rsidR="003100B7">
        <w:rPr>
          <w:bCs/>
        </w:rPr>
        <w:t xml:space="preserve"> </w:t>
      </w:r>
      <w:r>
        <w:rPr>
          <w:bCs/>
        </w:rPr>
        <w:t>raw data folders in the tutorial folder by clicking the first listed and then holding down the Shift key and clicking the last.</w:t>
      </w:r>
    </w:p>
    <w:p w14:paraId="27495A26" w14:textId="30F2CCD1" w:rsidR="003C3F78" w:rsidRPr="003C3F78" w:rsidRDefault="003C3F78" w:rsidP="00AB0A78">
      <w:pPr>
        <w:keepNext/>
        <w:spacing w:after="160" w:line="257" w:lineRule="auto"/>
      </w:pPr>
      <w:r>
        <w:lastRenderedPageBreak/>
        <w:t xml:space="preserve">The </w:t>
      </w:r>
      <w:r>
        <w:rPr>
          <w:b/>
          <w:bCs/>
        </w:rPr>
        <w:t>Import Results Files</w:t>
      </w:r>
      <w:r>
        <w:t xml:space="preserve"> form should look like</w:t>
      </w:r>
      <w:r w:rsidR="00E97565">
        <w:t xml:space="preserve"> this</w:t>
      </w:r>
      <w:r>
        <w:t>:</w:t>
      </w:r>
    </w:p>
    <w:p w14:paraId="4414297D" w14:textId="3BAF76D2" w:rsidR="00BA46EB" w:rsidRDefault="006855EC" w:rsidP="009D090D">
      <w:r>
        <w:rPr>
          <w:noProof/>
        </w:rPr>
        <w:drawing>
          <wp:inline distT="0" distB="0" distL="0" distR="0" wp14:anchorId="556E22DD" wp14:editId="7D3C6A8C">
            <wp:extent cx="5562600" cy="4019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62600" cy="4019550"/>
                    </a:xfrm>
                    <a:prstGeom prst="rect">
                      <a:avLst/>
                    </a:prstGeom>
                  </pic:spPr>
                </pic:pic>
              </a:graphicData>
            </a:graphic>
          </wp:inline>
        </w:drawing>
      </w:r>
    </w:p>
    <w:p w14:paraId="12597FD7" w14:textId="6FE46336" w:rsidR="00894450" w:rsidRPr="009E003D" w:rsidRDefault="003C3F78" w:rsidP="009E003D">
      <w:pPr>
        <w:pStyle w:val="ListParagraph"/>
        <w:numPr>
          <w:ilvl w:val="0"/>
          <w:numId w:val="40"/>
        </w:numPr>
        <w:rPr>
          <w:sz w:val="20"/>
          <w:szCs w:val="20"/>
        </w:rPr>
      </w:pPr>
      <w:r>
        <w:t xml:space="preserve">Click the </w:t>
      </w:r>
      <w:r>
        <w:rPr>
          <w:b/>
          <w:bCs/>
        </w:rPr>
        <w:t>Open</w:t>
      </w:r>
      <w:r>
        <w:t xml:space="preserve"> button.</w:t>
      </w:r>
    </w:p>
    <w:p w14:paraId="0E8A1148" w14:textId="687476ED" w:rsidR="003D565E" w:rsidRDefault="00BB06B6" w:rsidP="003D565E">
      <w:pPr>
        <w:keepNext/>
        <w:spacing w:before="240"/>
      </w:pPr>
      <w:r>
        <w:lastRenderedPageBreak/>
        <w:t>T</w:t>
      </w:r>
      <w:r w:rsidR="003C60D8">
        <w:t>he files should import within 30 seconds</w:t>
      </w:r>
      <w:r w:rsidR="001D4E63">
        <w:t xml:space="preserve"> or so</w:t>
      </w:r>
      <w:r>
        <w:t>, leaving your Skyline window looking</w:t>
      </w:r>
      <w:r w:rsidR="00AC185F">
        <w:t xml:space="preserve"> </w:t>
      </w:r>
      <w:r>
        <w:t>like</w:t>
      </w:r>
      <w:r w:rsidR="00AC185F">
        <w:t xml:space="preserve"> this</w:t>
      </w:r>
      <w:r>
        <w:t>:</w:t>
      </w:r>
    </w:p>
    <w:p w14:paraId="61C5B725" w14:textId="0E9BD14A" w:rsidR="00A375C7" w:rsidRDefault="006855EC" w:rsidP="006855EC">
      <w:r>
        <w:rPr>
          <w:noProof/>
        </w:rPr>
        <w:drawing>
          <wp:inline distT="0" distB="0" distL="0" distR="0" wp14:anchorId="0AB8C8F6" wp14:editId="71A7776E">
            <wp:extent cx="5943600" cy="40779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077970"/>
                    </a:xfrm>
                    <a:prstGeom prst="rect">
                      <a:avLst/>
                    </a:prstGeom>
                  </pic:spPr>
                </pic:pic>
              </a:graphicData>
            </a:graphic>
          </wp:inline>
        </w:drawing>
      </w:r>
      <w:r w:rsidR="009B7B90">
        <w:rPr>
          <w:noProof/>
        </w:rPr>
        <w:t xml:space="preserve"> </w:t>
      </w:r>
    </w:p>
    <w:p w14:paraId="790FE4EC" w14:textId="77777777" w:rsidR="00BB06B6" w:rsidRDefault="00BB06B6" w:rsidP="00BB06B6">
      <w:pPr>
        <w:spacing w:before="240"/>
      </w:pPr>
      <w:r>
        <w:t>To take advantage of the Skyline summary graphs for viewing individual targets, do the following:</w:t>
      </w:r>
    </w:p>
    <w:p w14:paraId="71CE33CF" w14:textId="77777777" w:rsidR="00BB06B6" w:rsidRDefault="00BB06B6" w:rsidP="00BB06B6">
      <w:pPr>
        <w:pStyle w:val="ListParagraph"/>
        <w:numPr>
          <w:ilvl w:val="0"/>
          <w:numId w:val="41"/>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14:paraId="0EA672A1" w14:textId="77777777" w:rsidR="00BB06B6" w:rsidRDefault="00BB06B6" w:rsidP="00BB06B6">
      <w:pPr>
        <w:pStyle w:val="ListParagraph"/>
        <w:numPr>
          <w:ilvl w:val="0"/>
          <w:numId w:val="41"/>
        </w:numPr>
        <w:spacing w:before="240"/>
      </w:pPr>
      <w:r>
        <w:t xml:space="preserve">On the </w:t>
      </w:r>
      <w:r>
        <w:rPr>
          <w:b/>
          <w:bCs/>
        </w:rPr>
        <w:t xml:space="preserve">View </w:t>
      </w:r>
      <w:r>
        <w:t xml:space="preserve">menu, choose </w:t>
      </w:r>
      <w:r>
        <w:rPr>
          <w:b/>
          <w:bCs/>
        </w:rPr>
        <w:t>Retention Times</w:t>
      </w:r>
      <w:r>
        <w:t xml:space="preserve"> and click </w:t>
      </w:r>
      <w:r w:rsidR="009A0C6F">
        <w:rPr>
          <w:b/>
          <w:bCs/>
        </w:rPr>
        <w:t>Replicate Comparison</w:t>
      </w:r>
      <w:r>
        <w:t>.</w:t>
      </w:r>
    </w:p>
    <w:p w14:paraId="228849A8" w14:textId="77777777" w:rsidR="00BB06B6" w:rsidRDefault="004F5A66" w:rsidP="00BB06B6">
      <w:pPr>
        <w:pStyle w:val="ListParagraph"/>
        <w:numPr>
          <w:ilvl w:val="0"/>
          <w:numId w:val="41"/>
        </w:numPr>
        <w:spacing w:before="240"/>
      </w:pPr>
      <w:r>
        <w:t>Click and drag these views to dock them above the chromatogram graphs.</w:t>
      </w:r>
    </w:p>
    <w:p w14:paraId="617E6A3A" w14:textId="77777777" w:rsidR="008619E2" w:rsidRPr="008619E2" w:rsidRDefault="009B2AC3" w:rsidP="00BB06B6">
      <w:pPr>
        <w:pStyle w:val="ListParagraph"/>
        <w:numPr>
          <w:ilvl w:val="0"/>
          <w:numId w:val="41"/>
        </w:numPr>
        <w:spacing w:before="240"/>
      </w:pPr>
      <w:r>
        <w:t xml:space="preserve">On the </w:t>
      </w:r>
      <w:r>
        <w:rPr>
          <w:b/>
          <w:bCs/>
        </w:rPr>
        <w:t xml:space="preserve">View </w:t>
      </w:r>
      <w:r>
        <w:t xml:space="preserve">menu, choose </w:t>
      </w:r>
      <w:r w:rsidRPr="009B2AC3">
        <w:rPr>
          <w:b/>
        </w:rPr>
        <w:t>Document Grid</w:t>
      </w:r>
      <w:r w:rsidR="008619E2">
        <w:rPr>
          <w:b/>
        </w:rPr>
        <w:t>.</w:t>
      </w:r>
    </w:p>
    <w:p w14:paraId="49BE15C0" w14:textId="6B13BEE5" w:rsidR="009B2AC3" w:rsidRDefault="008619E2" w:rsidP="00BB06B6">
      <w:pPr>
        <w:pStyle w:val="ListParagraph"/>
        <w:numPr>
          <w:ilvl w:val="0"/>
          <w:numId w:val="41"/>
        </w:numPr>
        <w:spacing w:before="240"/>
      </w:pPr>
      <w:r w:rsidRPr="008619E2">
        <w:t>In the</w:t>
      </w:r>
      <w:r w:rsidR="009B2AC3" w:rsidRPr="008619E2">
        <w:t xml:space="preserve"> </w:t>
      </w:r>
      <w:r w:rsidRPr="008619E2">
        <w:rPr>
          <w:b/>
        </w:rPr>
        <w:t>Document Grid</w:t>
      </w:r>
      <w:r>
        <w:t xml:space="preserve"> view, click the </w:t>
      </w:r>
      <w:r w:rsidR="000629D0">
        <w:rPr>
          <w:b/>
        </w:rPr>
        <w:t>Report</w:t>
      </w:r>
      <w:r w:rsidRPr="008619E2">
        <w:rPr>
          <w:b/>
        </w:rPr>
        <w:t>s</w:t>
      </w:r>
      <w:r>
        <w:t xml:space="preserve"> </w:t>
      </w:r>
      <w:r w:rsidR="00E97565">
        <w:t>menu,</w:t>
      </w:r>
      <w:r>
        <w:t xml:space="preserve"> and </w:t>
      </w:r>
      <w:r w:rsidR="00E97565">
        <w:t>then click</w:t>
      </w:r>
      <w:r>
        <w:t xml:space="preserve"> </w:t>
      </w:r>
      <w:r w:rsidRPr="008619E2">
        <w:rPr>
          <w:b/>
        </w:rPr>
        <w:t>Peptide Quantification</w:t>
      </w:r>
      <w:r>
        <w:t>.</w:t>
      </w:r>
    </w:p>
    <w:p w14:paraId="1C55490F" w14:textId="77777777" w:rsidR="008619E2" w:rsidRPr="008619E2" w:rsidRDefault="008619E2" w:rsidP="00BB06B6">
      <w:pPr>
        <w:pStyle w:val="ListParagraph"/>
        <w:numPr>
          <w:ilvl w:val="0"/>
          <w:numId w:val="41"/>
        </w:numPr>
        <w:spacing w:before="240"/>
      </w:pPr>
      <w:r>
        <w:t xml:space="preserve">Click and drag the </w:t>
      </w:r>
      <w:r w:rsidRPr="008619E2">
        <w:rPr>
          <w:b/>
        </w:rPr>
        <w:t>Document Grid</w:t>
      </w:r>
      <w:r>
        <w:t xml:space="preserve"> view and doc</w:t>
      </w:r>
      <w:r w:rsidR="00D70ED9">
        <w:t>k</w:t>
      </w:r>
      <w:r>
        <w:t xml:space="preserve"> it next to the chromatogram graphs.</w:t>
      </w:r>
    </w:p>
    <w:p w14:paraId="558F0135" w14:textId="77777777" w:rsidR="00E75BE8" w:rsidRDefault="004F5A66" w:rsidP="00E75BE8">
      <w:pPr>
        <w:keepNext/>
        <w:spacing w:before="240"/>
      </w:pPr>
      <w:r>
        <w:lastRenderedPageBreak/>
        <w:t>The Skyline window should now look like this:</w:t>
      </w:r>
    </w:p>
    <w:p w14:paraId="56317C14" w14:textId="6A2E3AD3" w:rsidR="009B773E" w:rsidRDefault="004054FD" w:rsidP="00E75BE8">
      <w:pPr>
        <w:spacing w:before="240"/>
      </w:pPr>
      <w:r>
        <w:rPr>
          <w:noProof/>
        </w:rPr>
        <w:drawing>
          <wp:inline distT="0" distB="0" distL="0" distR="0" wp14:anchorId="1BAFABAF" wp14:editId="3AF7B4E8">
            <wp:extent cx="5943600" cy="40779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077970"/>
                    </a:xfrm>
                    <a:prstGeom prst="rect">
                      <a:avLst/>
                    </a:prstGeom>
                  </pic:spPr>
                </pic:pic>
              </a:graphicData>
            </a:graphic>
          </wp:inline>
        </w:drawing>
      </w:r>
    </w:p>
    <w:p w14:paraId="4371DD76" w14:textId="77777777" w:rsidR="00162F73" w:rsidRDefault="00162F73" w:rsidP="00162F73">
      <w:pPr>
        <w:pStyle w:val="Heading1"/>
      </w:pPr>
      <w:r>
        <w:t>Checking Peak Integration</w:t>
      </w:r>
    </w:p>
    <w:p w14:paraId="0249DBAD" w14:textId="7E792283" w:rsidR="00162F73" w:rsidRDefault="00162F73" w:rsidP="00162F73">
      <w:r>
        <w:t xml:space="preserve">Looking at the </w:t>
      </w:r>
      <w:r w:rsidRPr="00162F73">
        <w:rPr>
          <w:b/>
        </w:rPr>
        <w:t>Retention Times – Replicate Comparison</w:t>
      </w:r>
      <w:r>
        <w:t xml:space="preserve"> window</w:t>
      </w:r>
      <w:r w:rsidR="008F3317">
        <w:t>,</w:t>
      </w:r>
      <w:r>
        <w:t xml:space="preserve"> </w:t>
      </w:r>
      <w:r w:rsidR="008F3317">
        <w:t>you</w:t>
      </w:r>
      <w:r>
        <w:t xml:space="preserve"> can see by the </w:t>
      </w:r>
      <w:r w:rsidR="00D16376">
        <w:t xml:space="preserve">lack of </w:t>
      </w:r>
      <w:r>
        <w:t>outliers that</w:t>
      </w:r>
      <w:r w:rsidR="00D16376">
        <w:t xml:space="preserve"> Skyline did not have any problems with peak integration</w:t>
      </w:r>
      <w:r>
        <w:t>.</w:t>
      </w:r>
    </w:p>
    <w:p w14:paraId="667D2D39" w14:textId="77777777" w:rsidR="0025421E" w:rsidRDefault="0025421E" w:rsidP="0025421E">
      <w:pPr>
        <w:pStyle w:val="Heading1"/>
      </w:pPr>
      <w:r>
        <w:t xml:space="preserve">Preparing for </w:t>
      </w:r>
      <w:r w:rsidR="00784E0D">
        <w:t>‘</w:t>
      </w:r>
      <w:r>
        <w:t>Single Point Quantification’</w:t>
      </w:r>
    </w:p>
    <w:p w14:paraId="4BD3DEF7" w14:textId="62450B40" w:rsidR="00E97565" w:rsidRPr="00E97565" w:rsidRDefault="00E97565" w:rsidP="00E97565">
      <w:r>
        <w:t>Next, follow these steps to prepare Skyline to produce</w:t>
      </w:r>
      <w:r w:rsidR="00802723">
        <w:t xml:space="preserve"> calibrated quantitative values for the targeted molecules based on an external single-point calibration run:</w:t>
      </w:r>
    </w:p>
    <w:p w14:paraId="6B3CD872" w14:textId="43C12F06" w:rsidR="0025421E" w:rsidRPr="0025421E" w:rsidRDefault="0025421E" w:rsidP="0025421E">
      <w:pPr>
        <w:pStyle w:val="ListParagraph"/>
        <w:numPr>
          <w:ilvl w:val="0"/>
          <w:numId w:val="48"/>
        </w:numPr>
      </w:pPr>
      <w:r>
        <w:t xml:space="preserve">On the </w:t>
      </w:r>
      <w:r>
        <w:rPr>
          <w:b/>
        </w:rPr>
        <w:t>Settings</w:t>
      </w:r>
      <w:r>
        <w:t xml:space="preserve"> Menu, click </w:t>
      </w:r>
      <w:r w:rsidR="00D755FA">
        <w:rPr>
          <w:b/>
        </w:rPr>
        <w:t>Molecule</w:t>
      </w:r>
      <w:r w:rsidRPr="0025421E">
        <w:rPr>
          <w:b/>
        </w:rPr>
        <w:t xml:space="preserve"> Settings</w:t>
      </w:r>
      <w:r>
        <w:rPr>
          <w:b/>
        </w:rPr>
        <w:t>.</w:t>
      </w:r>
    </w:p>
    <w:p w14:paraId="18487E1C" w14:textId="013590DA" w:rsidR="0025421E" w:rsidRDefault="0025421E" w:rsidP="0025421E">
      <w:pPr>
        <w:pStyle w:val="ListParagraph"/>
        <w:numPr>
          <w:ilvl w:val="0"/>
          <w:numId w:val="48"/>
        </w:numPr>
      </w:pPr>
      <w:r>
        <w:t xml:space="preserve">Click the </w:t>
      </w:r>
      <w:r w:rsidRPr="0025421E">
        <w:rPr>
          <w:b/>
        </w:rPr>
        <w:t>Quantification</w:t>
      </w:r>
      <w:r>
        <w:t xml:space="preserve"> tab.</w:t>
      </w:r>
    </w:p>
    <w:p w14:paraId="5D5C0492" w14:textId="0443A203" w:rsidR="0080457D" w:rsidRDefault="0080457D" w:rsidP="009E003D">
      <w:pPr>
        <w:pStyle w:val="ListParagraph"/>
        <w:numPr>
          <w:ilvl w:val="0"/>
          <w:numId w:val="48"/>
        </w:numPr>
        <w:spacing w:after="0"/>
      </w:pPr>
      <w:r>
        <w:t xml:space="preserve">In the </w:t>
      </w:r>
      <w:r>
        <w:rPr>
          <w:b/>
          <w:bCs/>
        </w:rPr>
        <w:t xml:space="preserve">Regression fit </w:t>
      </w:r>
      <w:r>
        <w:t xml:space="preserve">field, select </w:t>
      </w:r>
      <w:r w:rsidR="00802723">
        <w:t>“</w:t>
      </w:r>
      <w:r w:rsidRPr="00802723">
        <w:rPr>
          <w:bCs/>
        </w:rPr>
        <w:t>Linear though zero</w:t>
      </w:r>
      <w:r w:rsidR="00802723">
        <w:rPr>
          <w:bCs/>
        </w:rPr>
        <w:t>”</w:t>
      </w:r>
      <w:r>
        <w:t>.</w:t>
      </w:r>
    </w:p>
    <w:p w14:paraId="37B65C9F" w14:textId="0DBF2E10" w:rsidR="0080457D" w:rsidRPr="009E003D" w:rsidRDefault="0080457D" w:rsidP="009E003D">
      <w:pPr>
        <w:pStyle w:val="ListParagraph"/>
        <w:numPr>
          <w:ilvl w:val="0"/>
          <w:numId w:val="48"/>
        </w:numPr>
      </w:pPr>
      <w:r>
        <w:t xml:space="preserve">In the </w:t>
      </w:r>
      <w:r w:rsidRPr="009E003D">
        <w:rPr>
          <w:b/>
          <w:bCs/>
        </w:rPr>
        <w:t>Normalization method</w:t>
      </w:r>
      <w:r>
        <w:t xml:space="preserve">, select </w:t>
      </w:r>
      <w:r w:rsidR="00802723">
        <w:t>“</w:t>
      </w:r>
      <w:r w:rsidRPr="00802723">
        <w:rPr>
          <w:bCs/>
        </w:rPr>
        <w:t>Ratio to Heavy</w:t>
      </w:r>
      <w:r w:rsidR="00802723">
        <w:rPr>
          <w:b/>
          <w:bCs/>
        </w:rPr>
        <w:t>”</w:t>
      </w:r>
      <w:r>
        <w:rPr>
          <w:b/>
          <w:bCs/>
        </w:rPr>
        <w:t>.</w:t>
      </w:r>
    </w:p>
    <w:p w14:paraId="2B40C2B7" w14:textId="388C5B70" w:rsidR="00802723" w:rsidRPr="00802723" w:rsidRDefault="00FD19D1" w:rsidP="009E003D">
      <w:pPr>
        <w:pStyle w:val="ListParagraph"/>
        <w:numPr>
          <w:ilvl w:val="0"/>
          <w:numId w:val="48"/>
        </w:numPr>
      </w:pPr>
      <w:r>
        <w:t>Leave</w:t>
      </w:r>
      <w:r w:rsidR="00802723">
        <w:t xml:space="preserve"> the</w:t>
      </w:r>
      <w:r>
        <w:t xml:space="preserve"> </w:t>
      </w:r>
      <w:r>
        <w:rPr>
          <w:b/>
          <w:bCs/>
        </w:rPr>
        <w:t xml:space="preserve">Regression weighting </w:t>
      </w:r>
      <w:r w:rsidR="00802723">
        <w:t>field set to</w:t>
      </w:r>
      <w:r>
        <w:t xml:space="preserve"> </w:t>
      </w:r>
      <w:r w:rsidR="00802723">
        <w:t>“</w:t>
      </w:r>
      <w:r w:rsidRPr="00802723">
        <w:rPr>
          <w:bCs/>
        </w:rPr>
        <w:t>None</w:t>
      </w:r>
      <w:r w:rsidR="00802723">
        <w:rPr>
          <w:bCs/>
        </w:rPr>
        <w:t>”</w:t>
      </w:r>
      <w:r w:rsidR="00802723" w:rsidRPr="00802723">
        <w:rPr>
          <w:bCs/>
        </w:rPr>
        <w:t>.</w:t>
      </w:r>
    </w:p>
    <w:p w14:paraId="2E9D5C72" w14:textId="08CA2A3F" w:rsidR="00FD19D1" w:rsidRPr="009E003D" w:rsidRDefault="00802723" w:rsidP="009E003D">
      <w:pPr>
        <w:pStyle w:val="ListParagraph"/>
        <w:numPr>
          <w:ilvl w:val="0"/>
          <w:numId w:val="48"/>
        </w:numPr>
      </w:pPr>
      <w:r>
        <w:rPr>
          <w:bCs/>
        </w:rPr>
        <w:t xml:space="preserve">Leave the </w:t>
      </w:r>
      <w:r w:rsidR="00FD19D1" w:rsidRPr="009E003D">
        <w:rPr>
          <w:b/>
          <w:bCs/>
        </w:rPr>
        <w:t>MS level</w:t>
      </w:r>
      <w:r w:rsidR="00FD19D1">
        <w:t xml:space="preserve"> field </w:t>
      </w:r>
      <w:r>
        <w:t>set to</w:t>
      </w:r>
      <w:r w:rsidR="00FD19D1">
        <w:t xml:space="preserve"> </w:t>
      </w:r>
      <w:r>
        <w:t>“</w:t>
      </w:r>
      <w:r w:rsidR="00FD19D1" w:rsidRPr="00802723">
        <w:rPr>
          <w:bCs/>
        </w:rPr>
        <w:t>All</w:t>
      </w:r>
      <w:r>
        <w:rPr>
          <w:bCs/>
        </w:rPr>
        <w:t>”</w:t>
      </w:r>
      <w:r w:rsidR="00FD19D1">
        <w:rPr>
          <w:b/>
          <w:bCs/>
        </w:rPr>
        <w:t>.</w:t>
      </w:r>
    </w:p>
    <w:p w14:paraId="13CAB086" w14:textId="3B7115FB" w:rsidR="00FD19D1" w:rsidRDefault="00FD19D1" w:rsidP="009E003D">
      <w:pPr>
        <w:pStyle w:val="ListParagraph"/>
        <w:numPr>
          <w:ilvl w:val="0"/>
          <w:numId w:val="48"/>
        </w:numPr>
      </w:pPr>
      <w:r>
        <w:t xml:space="preserve">In the </w:t>
      </w:r>
      <w:r w:rsidRPr="009E003D">
        <w:rPr>
          <w:b/>
          <w:bCs/>
        </w:rPr>
        <w:t>Units</w:t>
      </w:r>
      <w:r>
        <w:t xml:space="preserve"> field </w:t>
      </w:r>
      <w:r w:rsidR="00802723">
        <w:t>enter</w:t>
      </w:r>
      <w:r>
        <w:t xml:space="preserve"> “uM”.</w:t>
      </w:r>
    </w:p>
    <w:p w14:paraId="0EF7958D" w14:textId="7C65115A" w:rsidR="00FD19D1" w:rsidRDefault="00FD19D1" w:rsidP="00802723">
      <w:pPr>
        <w:keepNext/>
      </w:pPr>
      <w:r>
        <w:lastRenderedPageBreak/>
        <w:t xml:space="preserve">The </w:t>
      </w:r>
      <w:r w:rsidRPr="00802723">
        <w:rPr>
          <w:b/>
        </w:rPr>
        <w:t>Molecule Settings</w:t>
      </w:r>
      <w:r>
        <w:t xml:space="preserve"> for</w:t>
      </w:r>
      <w:r w:rsidR="00802723">
        <w:t>m</w:t>
      </w:r>
      <w:r>
        <w:t xml:space="preserve"> should look like this: </w:t>
      </w:r>
    </w:p>
    <w:p w14:paraId="0B4BC491" w14:textId="360172A9" w:rsidR="0025421E" w:rsidRDefault="004054FD" w:rsidP="00D20C90">
      <w:r>
        <w:rPr>
          <w:noProof/>
        </w:rPr>
        <w:drawing>
          <wp:inline distT="0" distB="0" distL="0" distR="0" wp14:anchorId="70988DF1" wp14:editId="278A3A82">
            <wp:extent cx="3781425" cy="51911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81425" cy="5191125"/>
                    </a:xfrm>
                    <a:prstGeom prst="rect">
                      <a:avLst/>
                    </a:prstGeom>
                  </pic:spPr>
                </pic:pic>
              </a:graphicData>
            </a:graphic>
          </wp:inline>
        </w:drawing>
      </w:r>
    </w:p>
    <w:p w14:paraId="74C095B6" w14:textId="08F7965A" w:rsidR="0025421E" w:rsidRPr="0046325B" w:rsidRDefault="0025421E" w:rsidP="009E003D">
      <w:pPr>
        <w:pStyle w:val="ListParagraph"/>
        <w:numPr>
          <w:ilvl w:val="0"/>
          <w:numId w:val="48"/>
        </w:numPr>
        <w:spacing w:after="0"/>
      </w:pPr>
      <w:r>
        <w:t xml:space="preserve">Click </w:t>
      </w:r>
      <w:r w:rsidR="00FD19D1">
        <w:t xml:space="preserve">the </w:t>
      </w:r>
      <w:r w:rsidRPr="0025421E">
        <w:rPr>
          <w:b/>
        </w:rPr>
        <w:t>OK</w:t>
      </w:r>
      <w:r w:rsidR="00FD19D1">
        <w:rPr>
          <w:b/>
        </w:rPr>
        <w:t xml:space="preserve"> </w:t>
      </w:r>
      <w:r w:rsidR="00FD19D1" w:rsidRPr="009E003D">
        <w:rPr>
          <w:bCs/>
        </w:rPr>
        <w:t>button</w:t>
      </w:r>
      <w:r>
        <w:rPr>
          <w:b/>
        </w:rPr>
        <w:t>.</w:t>
      </w:r>
    </w:p>
    <w:p w14:paraId="1B3C594F" w14:textId="74BF4A73" w:rsidR="0046325B" w:rsidRDefault="00802723" w:rsidP="009E003D">
      <w:pPr>
        <w:keepNext/>
        <w:spacing w:before="240"/>
      </w:pPr>
      <w:r>
        <w:t>R</w:t>
      </w:r>
      <w:r w:rsidR="0046325B">
        <w:t xml:space="preserve">eturn to the </w:t>
      </w:r>
      <w:r w:rsidR="0046325B" w:rsidRPr="0046325B">
        <w:rPr>
          <w:b/>
        </w:rPr>
        <w:t>Document Grid</w:t>
      </w:r>
      <w:r w:rsidR="0046325B">
        <w:t xml:space="preserve"> view</w:t>
      </w:r>
      <w:r>
        <w:t xml:space="preserve"> and do the following</w:t>
      </w:r>
      <w:r w:rsidR="0046325B">
        <w:t>:</w:t>
      </w:r>
    </w:p>
    <w:p w14:paraId="753AFEA4" w14:textId="3922B691" w:rsidR="0046325B" w:rsidRDefault="00802723" w:rsidP="0046325B">
      <w:pPr>
        <w:pStyle w:val="ListParagraph"/>
        <w:numPr>
          <w:ilvl w:val="0"/>
          <w:numId w:val="48"/>
        </w:numPr>
      </w:pPr>
      <w:r>
        <w:t xml:space="preserve">Click </w:t>
      </w:r>
      <w:r w:rsidR="0046325B">
        <w:t xml:space="preserve">the </w:t>
      </w:r>
      <w:r w:rsidR="00737F49">
        <w:rPr>
          <w:b/>
        </w:rPr>
        <w:t>Report</w:t>
      </w:r>
      <w:r w:rsidR="0046325B" w:rsidRPr="0046325B">
        <w:rPr>
          <w:b/>
        </w:rPr>
        <w:t>s</w:t>
      </w:r>
      <w:r w:rsidR="0046325B">
        <w:t xml:space="preserve"> </w:t>
      </w:r>
      <w:r>
        <w:t>menu,</w:t>
      </w:r>
      <w:r w:rsidR="0046325B">
        <w:t xml:space="preserve"> and </w:t>
      </w:r>
      <w:r>
        <w:t>then click</w:t>
      </w:r>
      <w:r w:rsidR="0046325B">
        <w:t xml:space="preserve"> </w:t>
      </w:r>
      <w:r w:rsidR="0046325B" w:rsidRPr="0046325B">
        <w:rPr>
          <w:b/>
        </w:rPr>
        <w:t>Replicates</w:t>
      </w:r>
      <w:r w:rsidR="0046325B">
        <w:t>.</w:t>
      </w:r>
    </w:p>
    <w:p w14:paraId="7347DCB3" w14:textId="17906273" w:rsidR="0046325B" w:rsidRDefault="00802723" w:rsidP="005214E1">
      <w:pPr>
        <w:keepNext/>
      </w:pPr>
      <w:r>
        <w:lastRenderedPageBreak/>
        <w:t>To</w:t>
      </w:r>
      <w:r w:rsidR="005214E1">
        <w:t xml:space="preserve"> establish</w:t>
      </w:r>
      <w:r w:rsidR="00723F3F">
        <w:t xml:space="preserve"> the role of each of the samples </w:t>
      </w:r>
      <w:r w:rsidR="00723F3F" w:rsidRPr="00802723">
        <w:t>(</w:t>
      </w:r>
      <w:r>
        <w:t>r</w:t>
      </w:r>
      <w:r w:rsidR="008F3317" w:rsidRPr="00802723">
        <w:rPr>
          <w:bCs/>
        </w:rPr>
        <w:t>eplicates</w:t>
      </w:r>
      <w:r w:rsidR="00723F3F" w:rsidRPr="00802723">
        <w:t>)</w:t>
      </w:r>
      <w:r>
        <w:t xml:space="preserve"> in the study, as a</w:t>
      </w:r>
      <w:r w:rsidR="00723F3F">
        <w:t xml:space="preserve"> standard, </w:t>
      </w:r>
      <w:r>
        <w:t xml:space="preserve">an </w:t>
      </w:r>
      <w:r w:rsidR="00723F3F">
        <w:t xml:space="preserve">unknown, or </w:t>
      </w:r>
      <w:r>
        <w:t xml:space="preserve">a </w:t>
      </w:r>
      <w:r w:rsidR="00723F3F">
        <w:t xml:space="preserve">quality control </w:t>
      </w:r>
      <w:r>
        <w:t>run, e</w:t>
      </w:r>
      <w:r w:rsidR="0046325B">
        <w:t xml:space="preserve">dit </w:t>
      </w:r>
      <w:r w:rsidR="00896217">
        <w:t xml:space="preserve">the </w:t>
      </w:r>
      <w:r>
        <w:t>S</w:t>
      </w:r>
      <w:r w:rsidR="00896217">
        <w:t xml:space="preserve">ample </w:t>
      </w:r>
      <w:r>
        <w:t>T</w:t>
      </w:r>
      <w:r w:rsidR="00896217">
        <w:t xml:space="preserve">ype and </w:t>
      </w:r>
      <w:r>
        <w:t>A</w:t>
      </w:r>
      <w:r w:rsidR="00896217">
        <w:t xml:space="preserve">nalyte </w:t>
      </w:r>
      <w:r>
        <w:t>C</w:t>
      </w:r>
      <w:r w:rsidR="00896217">
        <w:t>oncentration</w:t>
      </w:r>
      <w:r>
        <w:t xml:space="preserve"> cells for each row</w:t>
      </w:r>
      <w:r w:rsidR="00896217">
        <w:t xml:space="preserve"> </w:t>
      </w:r>
      <w:r w:rsidR="0046325B">
        <w:t xml:space="preserve">as necessary </w:t>
      </w:r>
      <w:r w:rsidR="00FB0E2F">
        <w:t>s</w:t>
      </w:r>
      <w:r w:rsidR="0046325B">
        <w:t xml:space="preserve">o the </w:t>
      </w:r>
      <w:r>
        <w:t>grid</w:t>
      </w:r>
      <w:r w:rsidR="0046325B">
        <w:t xml:space="preserve"> looks like this:</w:t>
      </w:r>
    </w:p>
    <w:p w14:paraId="12E412EE" w14:textId="0BFFED54" w:rsidR="000629D0" w:rsidRPr="0025421E" w:rsidRDefault="00D94365" w:rsidP="00D94365">
      <w:r>
        <w:rPr>
          <w:noProof/>
        </w:rPr>
        <w:drawing>
          <wp:inline distT="0" distB="0" distL="0" distR="0" wp14:anchorId="74406563" wp14:editId="657E77CE">
            <wp:extent cx="3381375" cy="43243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81375" cy="4324350"/>
                    </a:xfrm>
                    <a:prstGeom prst="rect">
                      <a:avLst/>
                    </a:prstGeom>
                  </pic:spPr>
                </pic:pic>
              </a:graphicData>
            </a:graphic>
          </wp:inline>
        </w:drawing>
      </w:r>
    </w:p>
    <w:p w14:paraId="6541B84E" w14:textId="2D9D1B54" w:rsidR="00723F3F" w:rsidRDefault="00CA2F0E" w:rsidP="00E50388">
      <w:r>
        <w:t>In</w:t>
      </w:r>
      <w:r w:rsidR="00723F3F">
        <w:t xml:space="preserve"> this situation, the concentration given for the NIST sample (NIST-SRM-1950) is </w:t>
      </w:r>
      <w:r w:rsidR="007D7107">
        <w:t xml:space="preserve">entered as “1”, since all analytes have a </w:t>
      </w:r>
      <w:r w:rsidR="001B2E9F">
        <w:t xml:space="preserve">different concentration. </w:t>
      </w:r>
      <w:r w:rsidR="007D7107">
        <w:t>Think of this as establishing your standard as “One NIST Unit”. Therefore, i</w:t>
      </w:r>
      <w:r w:rsidR="00723F3F">
        <w:t xml:space="preserve">n the next step, the concentration multipliers will each be </w:t>
      </w:r>
      <w:r w:rsidR="007D7107">
        <w:t>given as the actual concentration of the analyte in the NIST SRM-1950</w:t>
      </w:r>
      <w:r w:rsidR="00723F3F">
        <w:t xml:space="preserve"> in order to adjust the target concentration of those analytes to their respective reference values.</w:t>
      </w:r>
    </w:p>
    <w:p w14:paraId="15FF1476" w14:textId="67E6B8D1" w:rsidR="00EC7F04" w:rsidRDefault="00723F3F" w:rsidP="00EC7F04">
      <w:pPr>
        <w:pStyle w:val="ListParagraph"/>
        <w:numPr>
          <w:ilvl w:val="0"/>
          <w:numId w:val="48"/>
        </w:numPr>
      </w:pPr>
      <w:r>
        <w:t xml:space="preserve">In the </w:t>
      </w:r>
      <w:r w:rsidRPr="00E50388">
        <w:rPr>
          <w:b/>
        </w:rPr>
        <w:t>Document Grid</w:t>
      </w:r>
      <w:r>
        <w:t xml:space="preserve">, click </w:t>
      </w:r>
      <w:r w:rsidR="00EC7F04">
        <w:t xml:space="preserve">on the </w:t>
      </w:r>
      <w:r w:rsidR="00737F49">
        <w:rPr>
          <w:b/>
        </w:rPr>
        <w:t>Report</w:t>
      </w:r>
      <w:r w:rsidR="00EC7F04" w:rsidRPr="0046325B">
        <w:rPr>
          <w:b/>
        </w:rPr>
        <w:t>s</w:t>
      </w:r>
      <w:r w:rsidR="00EC7F04">
        <w:t xml:space="preserve"> </w:t>
      </w:r>
      <w:r w:rsidR="001B2E9F">
        <w:t>menu</w:t>
      </w:r>
      <w:r w:rsidR="00EC7F04">
        <w:t xml:space="preserve"> and </w:t>
      </w:r>
      <w:r w:rsidR="001B2E9F">
        <w:t>then click</w:t>
      </w:r>
      <w:r w:rsidR="00EC7F04">
        <w:t xml:space="preserve"> </w:t>
      </w:r>
      <w:r w:rsidR="00EC7F04">
        <w:rPr>
          <w:b/>
        </w:rPr>
        <w:t>Peptide Quantification</w:t>
      </w:r>
      <w:r w:rsidR="00EC7F04">
        <w:t>.</w:t>
      </w:r>
    </w:p>
    <w:p w14:paraId="2B12CE69" w14:textId="0734E99B" w:rsidR="007D7107" w:rsidRDefault="00EC7F04" w:rsidP="007D7107">
      <w:pPr>
        <w:pStyle w:val="ListParagraph"/>
        <w:numPr>
          <w:ilvl w:val="0"/>
          <w:numId w:val="48"/>
        </w:numPr>
      </w:pPr>
      <w:r>
        <w:t xml:space="preserve">Set the </w:t>
      </w:r>
      <w:r w:rsidR="001B2E9F">
        <w:t>C</w:t>
      </w:r>
      <w:r>
        <w:t xml:space="preserve">oncentration </w:t>
      </w:r>
      <w:r w:rsidR="001B2E9F">
        <w:t>M</w:t>
      </w:r>
      <w:r>
        <w:t xml:space="preserve">ultiplier </w:t>
      </w:r>
      <w:r w:rsidR="00277F64">
        <w:t xml:space="preserve">and </w:t>
      </w:r>
      <w:r w:rsidR="001B2E9F">
        <w:t>N</w:t>
      </w:r>
      <w:r w:rsidR="00277F64">
        <w:t xml:space="preserve">ormalization </w:t>
      </w:r>
      <w:r w:rsidR="001B2E9F">
        <w:t>M</w:t>
      </w:r>
      <w:r w:rsidR="00277F64">
        <w:t xml:space="preserve">ethod </w:t>
      </w:r>
      <w:r w:rsidR="001B2E9F">
        <w:t xml:space="preserve">cells </w:t>
      </w:r>
      <w:r>
        <w:t xml:space="preserve">for each target </w:t>
      </w:r>
      <w:r w:rsidR="001B2E9F">
        <w:t>as shown below.</w:t>
      </w:r>
    </w:p>
    <w:p w14:paraId="442740E1" w14:textId="79F7DF29" w:rsidR="007D7107" w:rsidRDefault="00D94365" w:rsidP="009D090D">
      <w:pPr>
        <w:rPr>
          <w:rFonts w:ascii="Times New Roman" w:hAnsi="Times New Roman"/>
          <w:sz w:val="24"/>
          <w:szCs w:val="24"/>
        </w:rPr>
      </w:pPr>
      <w:r>
        <w:rPr>
          <w:noProof/>
        </w:rPr>
        <w:lastRenderedPageBreak/>
        <w:drawing>
          <wp:inline distT="0" distB="0" distL="0" distR="0" wp14:anchorId="3539318A" wp14:editId="41366ACE">
            <wp:extent cx="5943600" cy="1534795"/>
            <wp:effectExtent l="0" t="0" r="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534795"/>
                    </a:xfrm>
                    <a:prstGeom prst="rect">
                      <a:avLst/>
                    </a:prstGeom>
                  </pic:spPr>
                </pic:pic>
              </a:graphicData>
            </a:graphic>
          </wp:inline>
        </w:drawing>
      </w:r>
    </w:p>
    <w:p w14:paraId="356BF49D" w14:textId="32C972D4" w:rsidR="00E50388" w:rsidRPr="00E50388" w:rsidRDefault="00723F3F" w:rsidP="00E50388">
      <w:r>
        <w:t>The de</w:t>
      </w:r>
      <w:r w:rsidR="001B2E9F">
        <w:t>fault normalization method is “R</w:t>
      </w:r>
      <w:r>
        <w:t xml:space="preserve">atio to </w:t>
      </w:r>
      <w:r w:rsidR="001B2E9F">
        <w:t>H</w:t>
      </w:r>
      <w:r>
        <w:t xml:space="preserve">eavy” when using stable-isotope internal standards, but </w:t>
      </w:r>
      <w:r w:rsidR="003A2F23">
        <w:t xml:space="preserve">you </w:t>
      </w:r>
      <w:r>
        <w:t xml:space="preserve">need to set the </w:t>
      </w:r>
      <w:r w:rsidR="003A2F23">
        <w:t>“</w:t>
      </w:r>
      <w:r>
        <w:t>FA 18:3</w:t>
      </w:r>
      <w:r w:rsidR="003A2F23">
        <w:t>”</w:t>
      </w:r>
      <w:r>
        <w:t xml:space="preserve"> analyte to use the previously-defined surrogate standard as the denominator in the </w:t>
      </w:r>
      <w:r w:rsidR="001B2E9F">
        <w:t>analyte to standard</w:t>
      </w:r>
      <w:r>
        <w:t xml:space="preserve"> ratio.</w:t>
      </w:r>
    </w:p>
    <w:p w14:paraId="40E1A387" w14:textId="7546FF90" w:rsidR="009B3DFC" w:rsidRDefault="009B3DFC" w:rsidP="001B2E9F">
      <w:pPr>
        <w:pStyle w:val="Heading1"/>
      </w:pPr>
      <w:r>
        <w:t>Inspect</w:t>
      </w:r>
      <w:r w:rsidR="001B2E9F">
        <w:t>ing</w:t>
      </w:r>
      <w:r>
        <w:t xml:space="preserve"> the Calibration Curves</w:t>
      </w:r>
    </w:p>
    <w:p w14:paraId="2B4B4FEE" w14:textId="63F07137" w:rsidR="009B3DFC" w:rsidRDefault="00B043ED" w:rsidP="001B2E9F">
      <w:r>
        <w:t xml:space="preserve">Each entry in the </w:t>
      </w:r>
      <w:r w:rsidRPr="001B2E9F">
        <w:t>Calibration Curve</w:t>
      </w:r>
      <w:r>
        <w:t xml:space="preserve"> column is a clickable link that </w:t>
      </w:r>
      <w:r w:rsidR="001B2E9F">
        <w:t>shows and activates</w:t>
      </w:r>
      <w:r>
        <w:t xml:space="preserve"> the </w:t>
      </w:r>
      <w:r w:rsidR="001B2E9F" w:rsidRPr="001B2E9F">
        <w:rPr>
          <w:b/>
        </w:rPr>
        <w:t>C</w:t>
      </w:r>
      <w:r w:rsidRPr="001B2E9F">
        <w:rPr>
          <w:b/>
        </w:rPr>
        <w:t xml:space="preserve">alibration </w:t>
      </w:r>
      <w:r w:rsidR="001B2E9F" w:rsidRPr="001B2E9F">
        <w:rPr>
          <w:b/>
        </w:rPr>
        <w:t>C</w:t>
      </w:r>
      <w:r w:rsidRPr="001B2E9F">
        <w:rPr>
          <w:b/>
        </w:rPr>
        <w:t>urve</w:t>
      </w:r>
      <w:r>
        <w:t xml:space="preserve"> view for the molecule in that row.</w:t>
      </w:r>
    </w:p>
    <w:p w14:paraId="617D4F88" w14:textId="77777777" w:rsidR="001B2E9F" w:rsidRDefault="00B043ED" w:rsidP="001B2E9F">
      <w:pPr>
        <w:pStyle w:val="ListParagraph"/>
        <w:numPr>
          <w:ilvl w:val="0"/>
          <w:numId w:val="49"/>
        </w:numPr>
      </w:pPr>
      <w:r>
        <w:t xml:space="preserve">Click on the calibration curve link for </w:t>
      </w:r>
      <w:r w:rsidR="003A2F23">
        <w:t>“</w:t>
      </w:r>
      <w:r>
        <w:t>FA 18:2</w:t>
      </w:r>
      <w:r w:rsidR="003A2F23">
        <w:t>”</w:t>
      </w:r>
    </w:p>
    <w:p w14:paraId="37ACA1A7" w14:textId="6EE1A5EE" w:rsidR="003A2F23" w:rsidRDefault="001B2E9F" w:rsidP="001B2E9F">
      <w:r>
        <w:t>T</w:t>
      </w:r>
      <w:r w:rsidR="000E3741">
        <w:t xml:space="preserve">he </w:t>
      </w:r>
      <w:r w:rsidR="000E3741" w:rsidRPr="001B2E9F">
        <w:rPr>
          <w:b/>
        </w:rPr>
        <w:t>Calibration Curve</w:t>
      </w:r>
      <w:r w:rsidR="000E3741">
        <w:t xml:space="preserve"> view will appear</w:t>
      </w:r>
      <w:r>
        <w:t xml:space="preserve"> looking like this</w:t>
      </w:r>
      <w:r w:rsidR="000E3741">
        <w:t>:</w:t>
      </w:r>
    </w:p>
    <w:p w14:paraId="3571516A" w14:textId="670024E8" w:rsidR="000E3741" w:rsidRDefault="00D94365" w:rsidP="00D94365">
      <w:pPr>
        <w:pStyle w:val="ListParagraph"/>
        <w:ind w:left="0"/>
      </w:pPr>
      <w:r>
        <w:rPr>
          <w:noProof/>
        </w:rPr>
        <w:drawing>
          <wp:inline distT="0" distB="0" distL="0" distR="0" wp14:anchorId="0B94BBA4" wp14:editId="63EF3082">
            <wp:extent cx="5562600" cy="4114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62600" cy="4114800"/>
                    </a:xfrm>
                    <a:prstGeom prst="rect">
                      <a:avLst/>
                    </a:prstGeom>
                  </pic:spPr>
                </pic:pic>
              </a:graphicData>
            </a:graphic>
          </wp:inline>
        </w:drawing>
      </w:r>
    </w:p>
    <w:p w14:paraId="48F9C768" w14:textId="00DD2708" w:rsidR="00727EFD" w:rsidRDefault="00723F3F" w:rsidP="009E003D">
      <w:r>
        <w:lastRenderedPageBreak/>
        <w:t>Note that the calibration curve by default has a</w:t>
      </w:r>
      <w:r w:rsidR="001B2E9F">
        <w:t>n</w:t>
      </w:r>
      <w:r>
        <w:t xml:space="preserve"> intercept </w:t>
      </w:r>
      <w:r w:rsidR="001B2E9F">
        <w:t>of</w:t>
      </w:r>
      <w:r>
        <w:t xml:space="preserve"> 0</w:t>
      </w:r>
      <w:r w:rsidR="00712443">
        <w:t>, as defined by the method of quantification (</w:t>
      </w:r>
      <w:r w:rsidR="00712443" w:rsidRPr="00E50388">
        <w:rPr>
          <w:b/>
        </w:rPr>
        <w:t>Settings</w:t>
      </w:r>
      <w:r w:rsidR="00712443">
        <w:t xml:space="preserve"> menu, </w:t>
      </w:r>
      <w:r w:rsidR="00205EBF">
        <w:rPr>
          <w:b/>
        </w:rPr>
        <w:t>Molecule</w:t>
      </w:r>
      <w:r w:rsidR="00712443" w:rsidRPr="00E50388">
        <w:rPr>
          <w:b/>
        </w:rPr>
        <w:t xml:space="preserve"> Settings</w:t>
      </w:r>
      <w:r w:rsidR="00712443">
        <w:t xml:space="preserve">, </w:t>
      </w:r>
      <w:r w:rsidR="00712443" w:rsidRPr="00E50388">
        <w:rPr>
          <w:b/>
        </w:rPr>
        <w:t>Quantification</w:t>
      </w:r>
      <w:r w:rsidR="00712443">
        <w:t xml:space="preserve"> tab)</w:t>
      </w:r>
      <w:r w:rsidR="001B2E9F">
        <w:t>.</w:t>
      </w:r>
      <w:r w:rsidR="00712443">
        <w:t xml:space="preserve"> </w:t>
      </w:r>
      <w:r w:rsidR="001B2E9F">
        <w:t>Using</w:t>
      </w:r>
      <w:r w:rsidR="00712443">
        <w:t xml:space="preserve"> a single </w:t>
      </w:r>
      <w:r w:rsidR="001B2E9F">
        <w:t>concentration</w:t>
      </w:r>
      <w:r w:rsidR="00712443">
        <w:t xml:space="preserve"> </w:t>
      </w:r>
      <w:r w:rsidR="001B2E9F">
        <w:t xml:space="preserve">in the </w:t>
      </w:r>
      <w:r w:rsidR="00712443">
        <w:t>external calibration</w:t>
      </w:r>
      <w:r w:rsidR="001B2E9F">
        <w:t xml:space="preserve"> runs</w:t>
      </w:r>
      <w:r w:rsidR="003705B8">
        <w:t xml:space="preserve"> defines a “single point” at that concentration and the average Light:Heavy ratio of the measured runs</w:t>
      </w:r>
      <w:r w:rsidR="00712443">
        <w:t>.</w:t>
      </w:r>
      <w:r w:rsidR="003705B8">
        <w:t xml:space="preserve"> This point and the zero intercept, thus, define the linear equation used to calibrate all other runs.</w:t>
      </w:r>
      <w:r w:rsidR="00727EFD">
        <w:t xml:space="preserve"> The </w:t>
      </w:r>
      <w:r w:rsidR="00727EFD">
        <w:rPr>
          <w:b/>
        </w:rPr>
        <w:t>Calibration Curve</w:t>
      </w:r>
      <w:r w:rsidR="00727EFD">
        <w:t xml:space="preserve"> graph shows the Unknown and Quality Control points plotted on that line, because you did not enter known concentrations for them. In some experiments, quality control runs are used where the concentrations are known, but in this case the quality control runs are technical replicates of a sample pooled from the unknown samples.</w:t>
      </w:r>
    </w:p>
    <w:p w14:paraId="38A9A373" w14:textId="3163B441" w:rsidR="00723F3F" w:rsidRPr="00F72F39" w:rsidRDefault="00712443" w:rsidP="009E003D">
      <w:r>
        <w:t xml:space="preserve">The </w:t>
      </w:r>
      <w:r w:rsidRPr="00E50388">
        <w:rPr>
          <w:b/>
        </w:rPr>
        <w:t>Document Grid</w:t>
      </w:r>
      <w:r>
        <w:t xml:space="preserve"> or </w:t>
      </w:r>
      <w:r w:rsidRPr="00E50388">
        <w:rPr>
          <w:b/>
        </w:rPr>
        <w:t>Report Grid</w:t>
      </w:r>
      <w:r>
        <w:t xml:space="preserve"> can be used to export quantitative data (in micromo</w:t>
      </w:r>
      <w:r w:rsidR="003705B8">
        <w:t>lar) for each sample analyzed.</w:t>
      </w:r>
    </w:p>
    <w:p w14:paraId="574D31F7" w14:textId="77777777" w:rsidR="00394DFD" w:rsidRDefault="00394DFD" w:rsidP="00394DFD">
      <w:pPr>
        <w:pStyle w:val="Heading1"/>
      </w:pPr>
      <w:r>
        <w:t>Conclusion</w:t>
      </w:r>
    </w:p>
    <w:p w14:paraId="4D109617" w14:textId="59FC0E07" w:rsidR="00BB1DC2" w:rsidRPr="00394DFD" w:rsidRDefault="00BE5AF1" w:rsidP="00394DFD">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You imported a multi-replicate data set collected </w:t>
      </w:r>
      <w:r w:rsidR="00712443">
        <w:t xml:space="preserve">on a </w:t>
      </w:r>
      <w:r w:rsidR="003705B8">
        <w:t xml:space="preserve">Thermo </w:t>
      </w:r>
      <w:r w:rsidR="00712443">
        <w:t xml:space="preserve">Q Exactive </w:t>
      </w:r>
      <w:r w:rsidR="003705B8">
        <w:t>O</w:t>
      </w:r>
      <w:r w:rsidR="00712443">
        <w:t xml:space="preserve">rbitrap mass spectrometer for a set of plasma samples, </w:t>
      </w:r>
      <w:r w:rsidR="00A11390">
        <w:t>, and saw how many existing Skyline features created initially for targeted proteomics use can now be applied to small molecule data.</w:t>
      </w:r>
      <w:r w:rsidR="003705B8">
        <w:t xml:space="preserve"> You applied external single-point calibration to derive micromolar values for each analyte in each run where the concentration was unknown.</w:t>
      </w:r>
    </w:p>
    <w:sectPr w:rsidR="00BB1DC2" w:rsidRPr="00394DFD" w:rsidSect="00C30134">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900926" w14:textId="77777777" w:rsidR="004C05A7" w:rsidRDefault="004C05A7" w:rsidP="00F726CD">
      <w:pPr>
        <w:spacing w:after="0" w:line="240" w:lineRule="auto"/>
      </w:pPr>
      <w:r>
        <w:separator/>
      </w:r>
    </w:p>
  </w:endnote>
  <w:endnote w:type="continuationSeparator" w:id="0">
    <w:p w14:paraId="279425E8" w14:textId="77777777" w:rsidR="004C05A7" w:rsidRDefault="004C05A7"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DE12F4" w14:textId="59C42E04" w:rsidR="00186405" w:rsidRDefault="00186405">
    <w:pPr>
      <w:pStyle w:val="Footer"/>
      <w:jc w:val="center"/>
    </w:pPr>
    <w:r>
      <w:fldChar w:fldCharType="begin"/>
    </w:r>
    <w:r>
      <w:instrText xml:space="preserve"> PAGE   \* MERGEFORMAT </w:instrText>
    </w:r>
    <w:r>
      <w:fldChar w:fldCharType="separate"/>
    </w:r>
    <w:r w:rsidR="00FB7623">
      <w:rPr>
        <w:noProof/>
      </w:rPr>
      <w:t>10</w:t>
    </w:r>
    <w:r>
      <w:fldChar w:fldCharType="end"/>
    </w:r>
  </w:p>
  <w:p w14:paraId="4989CEAE" w14:textId="77777777" w:rsidR="00186405" w:rsidRDefault="0018640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7E277D" w14:textId="77777777" w:rsidR="004C05A7" w:rsidRDefault="004C05A7" w:rsidP="00F726CD">
      <w:pPr>
        <w:spacing w:after="0" w:line="240" w:lineRule="auto"/>
      </w:pPr>
      <w:r>
        <w:separator/>
      </w:r>
    </w:p>
  </w:footnote>
  <w:footnote w:type="continuationSeparator" w:id="0">
    <w:p w14:paraId="3A6739A5" w14:textId="77777777" w:rsidR="004C05A7" w:rsidRDefault="004C05A7"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E35264"/>
    <w:multiLevelType w:val="hybridMultilevel"/>
    <w:tmpl w:val="1700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hAnsi="Arial" w:hint="default"/>
      </w:rPr>
    </w:lvl>
    <w:lvl w:ilvl="1" w:tplc="3DAEBA6E" w:tentative="1">
      <w:start w:val="1"/>
      <w:numFmt w:val="bullet"/>
      <w:lvlText w:val="•"/>
      <w:lvlJc w:val="left"/>
      <w:pPr>
        <w:tabs>
          <w:tab w:val="num" w:pos="1440"/>
        </w:tabs>
        <w:ind w:left="1440" w:hanging="360"/>
      </w:pPr>
      <w:rPr>
        <w:rFonts w:ascii="Arial" w:hAnsi="Arial" w:hint="default"/>
      </w:rPr>
    </w:lvl>
    <w:lvl w:ilvl="2" w:tplc="AA065D5A" w:tentative="1">
      <w:start w:val="1"/>
      <w:numFmt w:val="bullet"/>
      <w:lvlText w:val="•"/>
      <w:lvlJc w:val="left"/>
      <w:pPr>
        <w:tabs>
          <w:tab w:val="num" w:pos="2160"/>
        </w:tabs>
        <w:ind w:left="2160" w:hanging="360"/>
      </w:pPr>
      <w:rPr>
        <w:rFonts w:ascii="Arial" w:hAnsi="Arial" w:hint="default"/>
      </w:rPr>
    </w:lvl>
    <w:lvl w:ilvl="3" w:tplc="9B9665EC" w:tentative="1">
      <w:start w:val="1"/>
      <w:numFmt w:val="bullet"/>
      <w:lvlText w:val="•"/>
      <w:lvlJc w:val="left"/>
      <w:pPr>
        <w:tabs>
          <w:tab w:val="num" w:pos="2880"/>
        </w:tabs>
        <w:ind w:left="2880" w:hanging="360"/>
      </w:pPr>
      <w:rPr>
        <w:rFonts w:ascii="Arial" w:hAnsi="Arial" w:hint="default"/>
      </w:rPr>
    </w:lvl>
    <w:lvl w:ilvl="4" w:tplc="73B4410C" w:tentative="1">
      <w:start w:val="1"/>
      <w:numFmt w:val="bullet"/>
      <w:lvlText w:val="•"/>
      <w:lvlJc w:val="left"/>
      <w:pPr>
        <w:tabs>
          <w:tab w:val="num" w:pos="3600"/>
        </w:tabs>
        <w:ind w:left="3600" w:hanging="360"/>
      </w:pPr>
      <w:rPr>
        <w:rFonts w:ascii="Arial" w:hAnsi="Arial" w:hint="default"/>
      </w:rPr>
    </w:lvl>
    <w:lvl w:ilvl="5" w:tplc="DDF6BEEE" w:tentative="1">
      <w:start w:val="1"/>
      <w:numFmt w:val="bullet"/>
      <w:lvlText w:val="•"/>
      <w:lvlJc w:val="left"/>
      <w:pPr>
        <w:tabs>
          <w:tab w:val="num" w:pos="4320"/>
        </w:tabs>
        <w:ind w:left="4320" w:hanging="360"/>
      </w:pPr>
      <w:rPr>
        <w:rFonts w:ascii="Arial" w:hAnsi="Arial" w:hint="default"/>
      </w:rPr>
    </w:lvl>
    <w:lvl w:ilvl="6" w:tplc="4B16F1A2" w:tentative="1">
      <w:start w:val="1"/>
      <w:numFmt w:val="bullet"/>
      <w:lvlText w:val="•"/>
      <w:lvlJc w:val="left"/>
      <w:pPr>
        <w:tabs>
          <w:tab w:val="num" w:pos="5040"/>
        </w:tabs>
        <w:ind w:left="5040" w:hanging="360"/>
      </w:pPr>
      <w:rPr>
        <w:rFonts w:ascii="Arial" w:hAnsi="Arial" w:hint="default"/>
      </w:rPr>
    </w:lvl>
    <w:lvl w:ilvl="7" w:tplc="87B25184" w:tentative="1">
      <w:start w:val="1"/>
      <w:numFmt w:val="bullet"/>
      <w:lvlText w:val="•"/>
      <w:lvlJc w:val="left"/>
      <w:pPr>
        <w:tabs>
          <w:tab w:val="num" w:pos="5760"/>
        </w:tabs>
        <w:ind w:left="5760" w:hanging="360"/>
      </w:pPr>
      <w:rPr>
        <w:rFonts w:ascii="Arial" w:hAnsi="Arial" w:hint="default"/>
      </w:rPr>
    </w:lvl>
    <w:lvl w:ilvl="8" w:tplc="A2A2D20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F064DE"/>
    <w:multiLevelType w:val="hybridMultilevel"/>
    <w:tmpl w:val="20363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FB0797"/>
    <w:multiLevelType w:val="hybridMultilevel"/>
    <w:tmpl w:val="2A880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345B5E"/>
    <w:multiLevelType w:val="hybridMultilevel"/>
    <w:tmpl w:val="B8B69888"/>
    <w:lvl w:ilvl="0" w:tplc="2DA0BA84">
      <w:start w:val="1"/>
      <w:numFmt w:val="bullet"/>
      <w:lvlText w:val="•"/>
      <w:lvlJc w:val="left"/>
      <w:pPr>
        <w:tabs>
          <w:tab w:val="num" w:pos="720"/>
        </w:tabs>
        <w:ind w:left="720" w:hanging="360"/>
      </w:pPr>
      <w:rPr>
        <w:rFonts w:ascii="Arial" w:hAnsi="Arial" w:hint="default"/>
      </w:rPr>
    </w:lvl>
    <w:lvl w:ilvl="1" w:tplc="F4D05594" w:tentative="1">
      <w:start w:val="1"/>
      <w:numFmt w:val="bullet"/>
      <w:lvlText w:val="•"/>
      <w:lvlJc w:val="left"/>
      <w:pPr>
        <w:tabs>
          <w:tab w:val="num" w:pos="1440"/>
        </w:tabs>
        <w:ind w:left="1440" w:hanging="360"/>
      </w:pPr>
      <w:rPr>
        <w:rFonts w:ascii="Arial" w:hAnsi="Arial" w:hint="default"/>
      </w:rPr>
    </w:lvl>
    <w:lvl w:ilvl="2" w:tplc="A6F210F4" w:tentative="1">
      <w:start w:val="1"/>
      <w:numFmt w:val="bullet"/>
      <w:lvlText w:val="•"/>
      <w:lvlJc w:val="left"/>
      <w:pPr>
        <w:tabs>
          <w:tab w:val="num" w:pos="2160"/>
        </w:tabs>
        <w:ind w:left="2160" w:hanging="360"/>
      </w:pPr>
      <w:rPr>
        <w:rFonts w:ascii="Arial" w:hAnsi="Arial" w:hint="default"/>
      </w:rPr>
    </w:lvl>
    <w:lvl w:ilvl="3" w:tplc="9CA29930" w:tentative="1">
      <w:start w:val="1"/>
      <w:numFmt w:val="bullet"/>
      <w:lvlText w:val="•"/>
      <w:lvlJc w:val="left"/>
      <w:pPr>
        <w:tabs>
          <w:tab w:val="num" w:pos="2880"/>
        </w:tabs>
        <w:ind w:left="2880" w:hanging="360"/>
      </w:pPr>
      <w:rPr>
        <w:rFonts w:ascii="Arial" w:hAnsi="Arial" w:hint="default"/>
      </w:rPr>
    </w:lvl>
    <w:lvl w:ilvl="4" w:tplc="314A38DC" w:tentative="1">
      <w:start w:val="1"/>
      <w:numFmt w:val="bullet"/>
      <w:lvlText w:val="•"/>
      <w:lvlJc w:val="left"/>
      <w:pPr>
        <w:tabs>
          <w:tab w:val="num" w:pos="3600"/>
        </w:tabs>
        <w:ind w:left="3600" w:hanging="360"/>
      </w:pPr>
      <w:rPr>
        <w:rFonts w:ascii="Arial" w:hAnsi="Arial" w:hint="default"/>
      </w:rPr>
    </w:lvl>
    <w:lvl w:ilvl="5" w:tplc="BF640D66" w:tentative="1">
      <w:start w:val="1"/>
      <w:numFmt w:val="bullet"/>
      <w:lvlText w:val="•"/>
      <w:lvlJc w:val="left"/>
      <w:pPr>
        <w:tabs>
          <w:tab w:val="num" w:pos="4320"/>
        </w:tabs>
        <w:ind w:left="4320" w:hanging="360"/>
      </w:pPr>
      <w:rPr>
        <w:rFonts w:ascii="Arial" w:hAnsi="Arial" w:hint="default"/>
      </w:rPr>
    </w:lvl>
    <w:lvl w:ilvl="6" w:tplc="592E9EAC" w:tentative="1">
      <w:start w:val="1"/>
      <w:numFmt w:val="bullet"/>
      <w:lvlText w:val="•"/>
      <w:lvlJc w:val="left"/>
      <w:pPr>
        <w:tabs>
          <w:tab w:val="num" w:pos="5040"/>
        </w:tabs>
        <w:ind w:left="5040" w:hanging="360"/>
      </w:pPr>
      <w:rPr>
        <w:rFonts w:ascii="Arial" w:hAnsi="Arial" w:hint="default"/>
      </w:rPr>
    </w:lvl>
    <w:lvl w:ilvl="7" w:tplc="B1547568" w:tentative="1">
      <w:start w:val="1"/>
      <w:numFmt w:val="bullet"/>
      <w:lvlText w:val="•"/>
      <w:lvlJc w:val="left"/>
      <w:pPr>
        <w:tabs>
          <w:tab w:val="num" w:pos="5760"/>
        </w:tabs>
        <w:ind w:left="5760" w:hanging="360"/>
      </w:pPr>
      <w:rPr>
        <w:rFonts w:ascii="Arial" w:hAnsi="Arial" w:hint="default"/>
      </w:rPr>
    </w:lvl>
    <w:lvl w:ilvl="8" w:tplc="AC18B47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0A87B20"/>
    <w:multiLevelType w:val="hybridMultilevel"/>
    <w:tmpl w:val="012C662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9E133F"/>
    <w:multiLevelType w:val="hybridMultilevel"/>
    <w:tmpl w:val="5A9A1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4F0A5B"/>
    <w:multiLevelType w:val="hybridMultilevel"/>
    <w:tmpl w:val="ED3E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ED26117"/>
    <w:multiLevelType w:val="hybridMultilevel"/>
    <w:tmpl w:val="DBF0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1C748C9"/>
    <w:multiLevelType w:val="hybridMultilevel"/>
    <w:tmpl w:val="648E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79F1D4F"/>
    <w:multiLevelType w:val="hybridMultilevel"/>
    <w:tmpl w:val="26306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16459A5"/>
    <w:multiLevelType w:val="hybridMultilevel"/>
    <w:tmpl w:val="B72CC2A0"/>
    <w:lvl w:ilvl="0" w:tplc="2834DCF8">
      <w:start w:val="1"/>
      <w:numFmt w:val="bullet"/>
      <w:lvlText w:val="•"/>
      <w:lvlJc w:val="left"/>
      <w:pPr>
        <w:tabs>
          <w:tab w:val="num" w:pos="720"/>
        </w:tabs>
        <w:ind w:left="720" w:hanging="360"/>
      </w:pPr>
      <w:rPr>
        <w:rFonts w:ascii="Arial" w:hAnsi="Arial" w:hint="default"/>
      </w:rPr>
    </w:lvl>
    <w:lvl w:ilvl="1" w:tplc="D638B160" w:tentative="1">
      <w:start w:val="1"/>
      <w:numFmt w:val="bullet"/>
      <w:lvlText w:val="•"/>
      <w:lvlJc w:val="left"/>
      <w:pPr>
        <w:tabs>
          <w:tab w:val="num" w:pos="1440"/>
        </w:tabs>
        <w:ind w:left="1440" w:hanging="360"/>
      </w:pPr>
      <w:rPr>
        <w:rFonts w:ascii="Arial" w:hAnsi="Arial" w:hint="default"/>
      </w:rPr>
    </w:lvl>
    <w:lvl w:ilvl="2" w:tplc="2F1CC52A" w:tentative="1">
      <w:start w:val="1"/>
      <w:numFmt w:val="bullet"/>
      <w:lvlText w:val="•"/>
      <w:lvlJc w:val="left"/>
      <w:pPr>
        <w:tabs>
          <w:tab w:val="num" w:pos="2160"/>
        </w:tabs>
        <w:ind w:left="2160" w:hanging="360"/>
      </w:pPr>
      <w:rPr>
        <w:rFonts w:ascii="Arial" w:hAnsi="Arial" w:hint="default"/>
      </w:rPr>
    </w:lvl>
    <w:lvl w:ilvl="3" w:tplc="7E68D298" w:tentative="1">
      <w:start w:val="1"/>
      <w:numFmt w:val="bullet"/>
      <w:lvlText w:val="•"/>
      <w:lvlJc w:val="left"/>
      <w:pPr>
        <w:tabs>
          <w:tab w:val="num" w:pos="2880"/>
        </w:tabs>
        <w:ind w:left="2880" w:hanging="360"/>
      </w:pPr>
      <w:rPr>
        <w:rFonts w:ascii="Arial" w:hAnsi="Arial" w:hint="default"/>
      </w:rPr>
    </w:lvl>
    <w:lvl w:ilvl="4" w:tplc="8BBC56BE" w:tentative="1">
      <w:start w:val="1"/>
      <w:numFmt w:val="bullet"/>
      <w:lvlText w:val="•"/>
      <w:lvlJc w:val="left"/>
      <w:pPr>
        <w:tabs>
          <w:tab w:val="num" w:pos="3600"/>
        </w:tabs>
        <w:ind w:left="3600" w:hanging="360"/>
      </w:pPr>
      <w:rPr>
        <w:rFonts w:ascii="Arial" w:hAnsi="Arial" w:hint="default"/>
      </w:rPr>
    </w:lvl>
    <w:lvl w:ilvl="5" w:tplc="0E461982" w:tentative="1">
      <w:start w:val="1"/>
      <w:numFmt w:val="bullet"/>
      <w:lvlText w:val="•"/>
      <w:lvlJc w:val="left"/>
      <w:pPr>
        <w:tabs>
          <w:tab w:val="num" w:pos="4320"/>
        </w:tabs>
        <w:ind w:left="4320" w:hanging="360"/>
      </w:pPr>
      <w:rPr>
        <w:rFonts w:ascii="Arial" w:hAnsi="Arial" w:hint="default"/>
      </w:rPr>
    </w:lvl>
    <w:lvl w:ilvl="6" w:tplc="D30644CA" w:tentative="1">
      <w:start w:val="1"/>
      <w:numFmt w:val="bullet"/>
      <w:lvlText w:val="•"/>
      <w:lvlJc w:val="left"/>
      <w:pPr>
        <w:tabs>
          <w:tab w:val="num" w:pos="5040"/>
        </w:tabs>
        <w:ind w:left="5040" w:hanging="360"/>
      </w:pPr>
      <w:rPr>
        <w:rFonts w:ascii="Arial" w:hAnsi="Arial" w:hint="default"/>
      </w:rPr>
    </w:lvl>
    <w:lvl w:ilvl="7" w:tplc="528C513E" w:tentative="1">
      <w:start w:val="1"/>
      <w:numFmt w:val="bullet"/>
      <w:lvlText w:val="•"/>
      <w:lvlJc w:val="left"/>
      <w:pPr>
        <w:tabs>
          <w:tab w:val="num" w:pos="5760"/>
        </w:tabs>
        <w:ind w:left="5760" w:hanging="360"/>
      </w:pPr>
      <w:rPr>
        <w:rFonts w:ascii="Arial" w:hAnsi="Arial" w:hint="default"/>
      </w:rPr>
    </w:lvl>
    <w:lvl w:ilvl="8" w:tplc="1FDEE172"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792F51C9"/>
    <w:multiLevelType w:val="hybridMultilevel"/>
    <w:tmpl w:val="B9DE1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3"/>
  </w:num>
  <w:num w:numId="2">
    <w:abstractNumId w:val="17"/>
  </w:num>
  <w:num w:numId="3">
    <w:abstractNumId w:val="37"/>
  </w:num>
  <w:num w:numId="4">
    <w:abstractNumId w:val="32"/>
  </w:num>
  <w:num w:numId="5">
    <w:abstractNumId w:val="11"/>
  </w:num>
  <w:num w:numId="6">
    <w:abstractNumId w:val="39"/>
  </w:num>
  <w:num w:numId="7">
    <w:abstractNumId w:val="50"/>
  </w:num>
  <w:num w:numId="8">
    <w:abstractNumId w:val="4"/>
  </w:num>
  <w:num w:numId="9">
    <w:abstractNumId w:val="27"/>
  </w:num>
  <w:num w:numId="10">
    <w:abstractNumId w:val="19"/>
  </w:num>
  <w:num w:numId="11">
    <w:abstractNumId w:val="49"/>
  </w:num>
  <w:num w:numId="12">
    <w:abstractNumId w:val="46"/>
  </w:num>
  <w:num w:numId="13">
    <w:abstractNumId w:val="8"/>
  </w:num>
  <w:num w:numId="14">
    <w:abstractNumId w:val="48"/>
  </w:num>
  <w:num w:numId="15">
    <w:abstractNumId w:val="10"/>
  </w:num>
  <w:num w:numId="16">
    <w:abstractNumId w:val="22"/>
  </w:num>
  <w:num w:numId="17">
    <w:abstractNumId w:val="12"/>
  </w:num>
  <w:num w:numId="18">
    <w:abstractNumId w:val="6"/>
  </w:num>
  <w:num w:numId="19">
    <w:abstractNumId w:val="47"/>
  </w:num>
  <w:num w:numId="20">
    <w:abstractNumId w:val="26"/>
  </w:num>
  <w:num w:numId="21">
    <w:abstractNumId w:val="20"/>
  </w:num>
  <w:num w:numId="22">
    <w:abstractNumId w:val="3"/>
  </w:num>
  <w:num w:numId="23">
    <w:abstractNumId w:val="38"/>
  </w:num>
  <w:num w:numId="24">
    <w:abstractNumId w:val="41"/>
  </w:num>
  <w:num w:numId="25">
    <w:abstractNumId w:val="14"/>
  </w:num>
  <w:num w:numId="26">
    <w:abstractNumId w:val="25"/>
  </w:num>
  <w:num w:numId="27">
    <w:abstractNumId w:val="13"/>
  </w:num>
  <w:num w:numId="28">
    <w:abstractNumId w:val="28"/>
  </w:num>
  <w:num w:numId="29">
    <w:abstractNumId w:val="35"/>
  </w:num>
  <w:num w:numId="30">
    <w:abstractNumId w:val="24"/>
  </w:num>
  <w:num w:numId="31">
    <w:abstractNumId w:val="18"/>
  </w:num>
  <w:num w:numId="32">
    <w:abstractNumId w:val="1"/>
  </w:num>
  <w:num w:numId="33">
    <w:abstractNumId w:val="43"/>
  </w:num>
  <w:num w:numId="34">
    <w:abstractNumId w:val="21"/>
  </w:num>
  <w:num w:numId="35">
    <w:abstractNumId w:val="30"/>
  </w:num>
  <w:num w:numId="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num>
  <w:num w:numId="38">
    <w:abstractNumId w:val="7"/>
  </w:num>
  <w:num w:numId="39">
    <w:abstractNumId w:val="9"/>
  </w:num>
  <w:num w:numId="40">
    <w:abstractNumId w:val="29"/>
  </w:num>
  <w:num w:numId="41">
    <w:abstractNumId w:val="34"/>
  </w:num>
  <w:num w:numId="42">
    <w:abstractNumId w:val="15"/>
  </w:num>
  <w:num w:numId="43">
    <w:abstractNumId w:val="5"/>
  </w:num>
  <w:num w:numId="44">
    <w:abstractNumId w:val="40"/>
  </w:num>
  <w:num w:numId="45">
    <w:abstractNumId w:val="45"/>
  </w:num>
  <w:num w:numId="46">
    <w:abstractNumId w:val="36"/>
  </w:num>
  <w:num w:numId="47">
    <w:abstractNumId w:val="51"/>
  </w:num>
  <w:num w:numId="48">
    <w:abstractNumId w:val="2"/>
  </w:num>
  <w:num w:numId="49">
    <w:abstractNumId w:val="52"/>
  </w:num>
  <w:num w:numId="50">
    <w:abstractNumId w:val="53"/>
  </w:num>
  <w:num w:numId="51">
    <w:abstractNumId w:val="0"/>
  </w:num>
  <w:num w:numId="52">
    <w:abstractNumId w:val="44"/>
  </w:num>
  <w:num w:numId="53">
    <w:abstractNumId w:val="42"/>
  </w:num>
  <w:num w:numId="54">
    <w:abstractNumId w:val="3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30"/>
    <w:rsid w:val="00000726"/>
    <w:rsid w:val="000057BF"/>
    <w:rsid w:val="00005A97"/>
    <w:rsid w:val="00006BDB"/>
    <w:rsid w:val="0000737A"/>
    <w:rsid w:val="000111C9"/>
    <w:rsid w:val="00012BE5"/>
    <w:rsid w:val="00014DA8"/>
    <w:rsid w:val="00015041"/>
    <w:rsid w:val="00015C89"/>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5C05"/>
    <w:rsid w:val="0003617B"/>
    <w:rsid w:val="00040C5F"/>
    <w:rsid w:val="00041991"/>
    <w:rsid w:val="0004589B"/>
    <w:rsid w:val="00045DEA"/>
    <w:rsid w:val="000478E1"/>
    <w:rsid w:val="00047C03"/>
    <w:rsid w:val="00047CF0"/>
    <w:rsid w:val="00047E5E"/>
    <w:rsid w:val="00050309"/>
    <w:rsid w:val="000506BF"/>
    <w:rsid w:val="00052690"/>
    <w:rsid w:val="00057725"/>
    <w:rsid w:val="000629D0"/>
    <w:rsid w:val="00062E5A"/>
    <w:rsid w:val="00063058"/>
    <w:rsid w:val="000705E6"/>
    <w:rsid w:val="000725AA"/>
    <w:rsid w:val="000734BC"/>
    <w:rsid w:val="000744C4"/>
    <w:rsid w:val="000747E4"/>
    <w:rsid w:val="000751E0"/>
    <w:rsid w:val="00077431"/>
    <w:rsid w:val="00077DE1"/>
    <w:rsid w:val="000810EB"/>
    <w:rsid w:val="00081CEF"/>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3741"/>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05924"/>
    <w:rsid w:val="00115DB8"/>
    <w:rsid w:val="001164DB"/>
    <w:rsid w:val="00117674"/>
    <w:rsid w:val="00117746"/>
    <w:rsid w:val="00117CFD"/>
    <w:rsid w:val="001213EB"/>
    <w:rsid w:val="0012226E"/>
    <w:rsid w:val="001255AA"/>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6DEA"/>
    <w:rsid w:val="001576A4"/>
    <w:rsid w:val="00160C13"/>
    <w:rsid w:val="00162A38"/>
    <w:rsid w:val="00162F73"/>
    <w:rsid w:val="00163B4D"/>
    <w:rsid w:val="00167BA2"/>
    <w:rsid w:val="00170360"/>
    <w:rsid w:val="00172068"/>
    <w:rsid w:val="001742EE"/>
    <w:rsid w:val="00174F06"/>
    <w:rsid w:val="00180077"/>
    <w:rsid w:val="00180FC1"/>
    <w:rsid w:val="00183CA6"/>
    <w:rsid w:val="00186405"/>
    <w:rsid w:val="00186695"/>
    <w:rsid w:val="00191D79"/>
    <w:rsid w:val="00194CD5"/>
    <w:rsid w:val="001957D6"/>
    <w:rsid w:val="00197725"/>
    <w:rsid w:val="001A2A74"/>
    <w:rsid w:val="001A31DD"/>
    <w:rsid w:val="001A6AA8"/>
    <w:rsid w:val="001A7772"/>
    <w:rsid w:val="001A7DB5"/>
    <w:rsid w:val="001A7F63"/>
    <w:rsid w:val="001B0EF0"/>
    <w:rsid w:val="001B175F"/>
    <w:rsid w:val="001B2E9F"/>
    <w:rsid w:val="001B4F2F"/>
    <w:rsid w:val="001B748F"/>
    <w:rsid w:val="001C03FF"/>
    <w:rsid w:val="001C0AC4"/>
    <w:rsid w:val="001C0F87"/>
    <w:rsid w:val="001C34D2"/>
    <w:rsid w:val="001C55F1"/>
    <w:rsid w:val="001C64EA"/>
    <w:rsid w:val="001C6BF6"/>
    <w:rsid w:val="001D0EF1"/>
    <w:rsid w:val="001D200B"/>
    <w:rsid w:val="001D26F6"/>
    <w:rsid w:val="001D4E63"/>
    <w:rsid w:val="001D5FE5"/>
    <w:rsid w:val="001D6EDA"/>
    <w:rsid w:val="001D7DF4"/>
    <w:rsid w:val="001E2D21"/>
    <w:rsid w:val="001E4D4E"/>
    <w:rsid w:val="001E4DA7"/>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84C"/>
    <w:rsid w:val="00201AC7"/>
    <w:rsid w:val="0020347E"/>
    <w:rsid w:val="00203814"/>
    <w:rsid w:val="0020462E"/>
    <w:rsid w:val="00205EBF"/>
    <w:rsid w:val="00206BE8"/>
    <w:rsid w:val="00206C2E"/>
    <w:rsid w:val="002074E9"/>
    <w:rsid w:val="00207786"/>
    <w:rsid w:val="0021176F"/>
    <w:rsid w:val="002139D8"/>
    <w:rsid w:val="00216871"/>
    <w:rsid w:val="00220C14"/>
    <w:rsid w:val="00224811"/>
    <w:rsid w:val="0022483F"/>
    <w:rsid w:val="00225078"/>
    <w:rsid w:val="00226ABC"/>
    <w:rsid w:val="00227849"/>
    <w:rsid w:val="00227C20"/>
    <w:rsid w:val="00232E0C"/>
    <w:rsid w:val="0023459A"/>
    <w:rsid w:val="00235E20"/>
    <w:rsid w:val="00237807"/>
    <w:rsid w:val="00242403"/>
    <w:rsid w:val="00242463"/>
    <w:rsid w:val="00242B1E"/>
    <w:rsid w:val="00244418"/>
    <w:rsid w:val="00245D74"/>
    <w:rsid w:val="00245F96"/>
    <w:rsid w:val="00247591"/>
    <w:rsid w:val="0025088B"/>
    <w:rsid w:val="002511A7"/>
    <w:rsid w:val="0025421E"/>
    <w:rsid w:val="002542BB"/>
    <w:rsid w:val="00254610"/>
    <w:rsid w:val="00255E46"/>
    <w:rsid w:val="00262DC1"/>
    <w:rsid w:val="00266953"/>
    <w:rsid w:val="002669ED"/>
    <w:rsid w:val="00267605"/>
    <w:rsid w:val="0027042B"/>
    <w:rsid w:val="00270519"/>
    <w:rsid w:val="00271A24"/>
    <w:rsid w:val="002739A8"/>
    <w:rsid w:val="002748BA"/>
    <w:rsid w:val="002765ED"/>
    <w:rsid w:val="00277AFC"/>
    <w:rsid w:val="00277F64"/>
    <w:rsid w:val="00281306"/>
    <w:rsid w:val="00281B90"/>
    <w:rsid w:val="00281F9E"/>
    <w:rsid w:val="002834E7"/>
    <w:rsid w:val="00284540"/>
    <w:rsid w:val="002851DE"/>
    <w:rsid w:val="002861A5"/>
    <w:rsid w:val="00287407"/>
    <w:rsid w:val="00290D22"/>
    <w:rsid w:val="0029154E"/>
    <w:rsid w:val="00294292"/>
    <w:rsid w:val="00294C3A"/>
    <w:rsid w:val="0029618D"/>
    <w:rsid w:val="0029644F"/>
    <w:rsid w:val="0029787A"/>
    <w:rsid w:val="002A2789"/>
    <w:rsid w:val="002A5680"/>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0D64"/>
    <w:rsid w:val="002F240A"/>
    <w:rsid w:val="002F3130"/>
    <w:rsid w:val="002F31FF"/>
    <w:rsid w:val="002F452C"/>
    <w:rsid w:val="00302921"/>
    <w:rsid w:val="00302FED"/>
    <w:rsid w:val="00304187"/>
    <w:rsid w:val="003100B7"/>
    <w:rsid w:val="003105C2"/>
    <w:rsid w:val="00311D9B"/>
    <w:rsid w:val="00312E97"/>
    <w:rsid w:val="00313680"/>
    <w:rsid w:val="003136B4"/>
    <w:rsid w:val="0031381D"/>
    <w:rsid w:val="00314A8C"/>
    <w:rsid w:val="003165E9"/>
    <w:rsid w:val="00316790"/>
    <w:rsid w:val="003216F2"/>
    <w:rsid w:val="00322685"/>
    <w:rsid w:val="003233E2"/>
    <w:rsid w:val="0032559A"/>
    <w:rsid w:val="00326E37"/>
    <w:rsid w:val="00330C81"/>
    <w:rsid w:val="003327D4"/>
    <w:rsid w:val="00333F57"/>
    <w:rsid w:val="00340A53"/>
    <w:rsid w:val="00341570"/>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05B8"/>
    <w:rsid w:val="003731D1"/>
    <w:rsid w:val="00374C93"/>
    <w:rsid w:val="003753EC"/>
    <w:rsid w:val="0037637D"/>
    <w:rsid w:val="003772EA"/>
    <w:rsid w:val="00377CFD"/>
    <w:rsid w:val="0038008F"/>
    <w:rsid w:val="00380C16"/>
    <w:rsid w:val="00381A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2F23"/>
    <w:rsid w:val="003A3CD1"/>
    <w:rsid w:val="003A446D"/>
    <w:rsid w:val="003A5937"/>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0D8"/>
    <w:rsid w:val="003C686F"/>
    <w:rsid w:val="003C6A3A"/>
    <w:rsid w:val="003D1409"/>
    <w:rsid w:val="003D1615"/>
    <w:rsid w:val="003D20ED"/>
    <w:rsid w:val="003D2F39"/>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4FD"/>
    <w:rsid w:val="004055AD"/>
    <w:rsid w:val="004059CD"/>
    <w:rsid w:val="00406269"/>
    <w:rsid w:val="00407521"/>
    <w:rsid w:val="00410C25"/>
    <w:rsid w:val="00412985"/>
    <w:rsid w:val="00412DD8"/>
    <w:rsid w:val="004138D1"/>
    <w:rsid w:val="00413E06"/>
    <w:rsid w:val="004152A3"/>
    <w:rsid w:val="0041540A"/>
    <w:rsid w:val="00417CD8"/>
    <w:rsid w:val="004204F1"/>
    <w:rsid w:val="00422F6E"/>
    <w:rsid w:val="0042341D"/>
    <w:rsid w:val="00423685"/>
    <w:rsid w:val="00426492"/>
    <w:rsid w:val="00426569"/>
    <w:rsid w:val="00426919"/>
    <w:rsid w:val="00426B41"/>
    <w:rsid w:val="00427727"/>
    <w:rsid w:val="00427894"/>
    <w:rsid w:val="00431405"/>
    <w:rsid w:val="00432CA5"/>
    <w:rsid w:val="0043647D"/>
    <w:rsid w:val="0043715C"/>
    <w:rsid w:val="0044022B"/>
    <w:rsid w:val="004403F1"/>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2068"/>
    <w:rsid w:val="00462243"/>
    <w:rsid w:val="0046325B"/>
    <w:rsid w:val="00463D00"/>
    <w:rsid w:val="00464221"/>
    <w:rsid w:val="00464758"/>
    <w:rsid w:val="004648C7"/>
    <w:rsid w:val="004666C0"/>
    <w:rsid w:val="004742B4"/>
    <w:rsid w:val="00474321"/>
    <w:rsid w:val="00480E10"/>
    <w:rsid w:val="0048506F"/>
    <w:rsid w:val="00485DD9"/>
    <w:rsid w:val="004869D2"/>
    <w:rsid w:val="00487EBC"/>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5D54"/>
    <w:rsid w:val="004C05A7"/>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D7A6F"/>
    <w:rsid w:val="004E1580"/>
    <w:rsid w:val="004E1BBB"/>
    <w:rsid w:val="004E707A"/>
    <w:rsid w:val="004F09BF"/>
    <w:rsid w:val="004F104C"/>
    <w:rsid w:val="004F131C"/>
    <w:rsid w:val="004F1DE6"/>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0D47"/>
    <w:rsid w:val="005214E1"/>
    <w:rsid w:val="00524BAD"/>
    <w:rsid w:val="0052651C"/>
    <w:rsid w:val="005278DE"/>
    <w:rsid w:val="0053027E"/>
    <w:rsid w:val="00530CC7"/>
    <w:rsid w:val="00533341"/>
    <w:rsid w:val="005340CA"/>
    <w:rsid w:val="005340E3"/>
    <w:rsid w:val="00535EB4"/>
    <w:rsid w:val="005362F5"/>
    <w:rsid w:val="0053772E"/>
    <w:rsid w:val="005417E5"/>
    <w:rsid w:val="00545188"/>
    <w:rsid w:val="0054777F"/>
    <w:rsid w:val="00550547"/>
    <w:rsid w:val="00551A75"/>
    <w:rsid w:val="00552496"/>
    <w:rsid w:val="005531BE"/>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863E4"/>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044E"/>
    <w:rsid w:val="005D1AC9"/>
    <w:rsid w:val="005D3B10"/>
    <w:rsid w:val="005D4EB1"/>
    <w:rsid w:val="005D5257"/>
    <w:rsid w:val="005D63BA"/>
    <w:rsid w:val="005D6420"/>
    <w:rsid w:val="005D6F15"/>
    <w:rsid w:val="005D6FA7"/>
    <w:rsid w:val="005E2215"/>
    <w:rsid w:val="005E2559"/>
    <w:rsid w:val="005E581D"/>
    <w:rsid w:val="005E5EF0"/>
    <w:rsid w:val="005E60EB"/>
    <w:rsid w:val="005F1232"/>
    <w:rsid w:val="005F1498"/>
    <w:rsid w:val="005F2B56"/>
    <w:rsid w:val="00600F92"/>
    <w:rsid w:val="006012DF"/>
    <w:rsid w:val="006041A8"/>
    <w:rsid w:val="00604420"/>
    <w:rsid w:val="00604FF2"/>
    <w:rsid w:val="0060692B"/>
    <w:rsid w:val="00607457"/>
    <w:rsid w:val="0061133D"/>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2F85"/>
    <w:rsid w:val="00632FBF"/>
    <w:rsid w:val="00634D8D"/>
    <w:rsid w:val="00635426"/>
    <w:rsid w:val="00640ECE"/>
    <w:rsid w:val="00642FEA"/>
    <w:rsid w:val="00643708"/>
    <w:rsid w:val="00645090"/>
    <w:rsid w:val="006507CC"/>
    <w:rsid w:val="00652C5D"/>
    <w:rsid w:val="006541A4"/>
    <w:rsid w:val="00655381"/>
    <w:rsid w:val="0065614C"/>
    <w:rsid w:val="00657FAE"/>
    <w:rsid w:val="00660F26"/>
    <w:rsid w:val="006622EF"/>
    <w:rsid w:val="00670F49"/>
    <w:rsid w:val="00671DDF"/>
    <w:rsid w:val="00672317"/>
    <w:rsid w:val="00673DDA"/>
    <w:rsid w:val="0067496A"/>
    <w:rsid w:val="00685599"/>
    <w:rsid w:val="006855EC"/>
    <w:rsid w:val="006861FF"/>
    <w:rsid w:val="00686809"/>
    <w:rsid w:val="00686A07"/>
    <w:rsid w:val="00687DC6"/>
    <w:rsid w:val="00690642"/>
    <w:rsid w:val="006908A4"/>
    <w:rsid w:val="0069216C"/>
    <w:rsid w:val="006926F7"/>
    <w:rsid w:val="00693405"/>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419E"/>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9F2"/>
    <w:rsid w:val="006F2E2F"/>
    <w:rsid w:val="006F2EA6"/>
    <w:rsid w:val="00700244"/>
    <w:rsid w:val="007028A7"/>
    <w:rsid w:val="0070294C"/>
    <w:rsid w:val="007030D8"/>
    <w:rsid w:val="00710671"/>
    <w:rsid w:val="00710BB0"/>
    <w:rsid w:val="00710D7E"/>
    <w:rsid w:val="0071127F"/>
    <w:rsid w:val="00712443"/>
    <w:rsid w:val="00712BB5"/>
    <w:rsid w:val="007155A4"/>
    <w:rsid w:val="007156E1"/>
    <w:rsid w:val="007159A0"/>
    <w:rsid w:val="00715C46"/>
    <w:rsid w:val="00715CA2"/>
    <w:rsid w:val="00717C4C"/>
    <w:rsid w:val="00717EE0"/>
    <w:rsid w:val="007211CF"/>
    <w:rsid w:val="00721EB4"/>
    <w:rsid w:val="00723358"/>
    <w:rsid w:val="0072336A"/>
    <w:rsid w:val="007234B4"/>
    <w:rsid w:val="00723E9E"/>
    <w:rsid w:val="00723F3F"/>
    <w:rsid w:val="00724E56"/>
    <w:rsid w:val="00727EFD"/>
    <w:rsid w:val="00730545"/>
    <w:rsid w:val="00734373"/>
    <w:rsid w:val="007373BE"/>
    <w:rsid w:val="00737F49"/>
    <w:rsid w:val="00741056"/>
    <w:rsid w:val="0074155D"/>
    <w:rsid w:val="007416B7"/>
    <w:rsid w:val="007457F0"/>
    <w:rsid w:val="007474BD"/>
    <w:rsid w:val="00751E34"/>
    <w:rsid w:val="00752EF6"/>
    <w:rsid w:val="00755302"/>
    <w:rsid w:val="00760E3B"/>
    <w:rsid w:val="007640BA"/>
    <w:rsid w:val="00766340"/>
    <w:rsid w:val="0076792C"/>
    <w:rsid w:val="0077076A"/>
    <w:rsid w:val="00774767"/>
    <w:rsid w:val="007757B9"/>
    <w:rsid w:val="00776A6A"/>
    <w:rsid w:val="00777363"/>
    <w:rsid w:val="00777EFD"/>
    <w:rsid w:val="00780194"/>
    <w:rsid w:val="00782441"/>
    <w:rsid w:val="00784608"/>
    <w:rsid w:val="007849CE"/>
    <w:rsid w:val="00784B2B"/>
    <w:rsid w:val="00784E0D"/>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5028"/>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3DE"/>
    <w:rsid w:val="007D6656"/>
    <w:rsid w:val="007D7107"/>
    <w:rsid w:val="007E07A8"/>
    <w:rsid w:val="007E3660"/>
    <w:rsid w:val="007E45FB"/>
    <w:rsid w:val="007F4640"/>
    <w:rsid w:val="007F5342"/>
    <w:rsid w:val="007F68D7"/>
    <w:rsid w:val="007F6B9B"/>
    <w:rsid w:val="0080033F"/>
    <w:rsid w:val="00802121"/>
    <w:rsid w:val="00802723"/>
    <w:rsid w:val="00803ADC"/>
    <w:rsid w:val="00803C86"/>
    <w:rsid w:val="0080457D"/>
    <w:rsid w:val="00804BD0"/>
    <w:rsid w:val="00805106"/>
    <w:rsid w:val="0080740F"/>
    <w:rsid w:val="00807AFC"/>
    <w:rsid w:val="00810276"/>
    <w:rsid w:val="00810840"/>
    <w:rsid w:val="00811731"/>
    <w:rsid w:val="00811E88"/>
    <w:rsid w:val="0081211E"/>
    <w:rsid w:val="008127B5"/>
    <w:rsid w:val="00813533"/>
    <w:rsid w:val="00813716"/>
    <w:rsid w:val="00813ABF"/>
    <w:rsid w:val="008160D9"/>
    <w:rsid w:val="00816CC6"/>
    <w:rsid w:val="0081739A"/>
    <w:rsid w:val="008173FA"/>
    <w:rsid w:val="00820F4F"/>
    <w:rsid w:val="00821E83"/>
    <w:rsid w:val="00823A59"/>
    <w:rsid w:val="00824567"/>
    <w:rsid w:val="00826A5C"/>
    <w:rsid w:val="00826A70"/>
    <w:rsid w:val="00827971"/>
    <w:rsid w:val="00831F47"/>
    <w:rsid w:val="008326EA"/>
    <w:rsid w:val="00832831"/>
    <w:rsid w:val="00832C10"/>
    <w:rsid w:val="00832E3F"/>
    <w:rsid w:val="00834D16"/>
    <w:rsid w:val="008350C1"/>
    <w:rsid w:val="00835A6E"/>
    <w:rsid w:val="008377F0"/>
    <w:rsid w:val="00837F9F"/>
    <w:rsid w:val="00840C80"/>
    <w:rsid w:val="00842609"/>
    <w:rsid w:val="008428E7"/>
    <w:rsid w:val="00843A6C"/>
    <w:rsid w:val="00850FBF"/>
    <w:rsid w:val="00857BB7"/>
    <w:rsid w:val="00860E5E"/>
    <w:rsid w:val="008619E2"/>
    <w:rsid w:val="00862B2E"/>
    <w:rsid w:val="0086384F"/>
    <w:rsid w:val="008642DE"/>
    <w:rsid w:val="008644EC"/>
    <w:rsid w:val="0086454D"/>
    <w:rsid w:val="0086487E"/>
    <w:rsid w:val="00864B45"/>
    <w:rsid w:val="00866EBE"/>
    <w:rsid w:val="00867FEA"/>
    <w:rsid w:val="008704DE"/>
    <w:rsid w:val="00870A9D"/>
    <w:rsid w:val="00870EFA"/>
    <w:rsid w:val="00872567"/>
    <w:rsid w:val="00873396"/>
    <w:rsid w:val="00875969"/>
    <w:rsid w:val="00875A43"/>
    <w:rsid w:val="00875B19"/>
    <w:rsid w:val="00875F66"/>
    <w:rsid w:val="0087616F"/>
    <w:rsid w:val="008767F9"/>
    <w:rsid w:val="0088225E"/>
    <w:rsid w:val="008827B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217"/>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5053"/>
    <w:rsid w:val="008B698A"/>
    <w:rsid w:val="008C16CC"/>
    <w:rsid w:val="008C1D13"/>
    <w:rsid w:val="008C2539"/>
    <w:rsid w:val="008C3100"/>
    <w:rsid w:val="008C4249"/>
    <w:rsid w:val="008C4356"/>
    <w:rsid w:val="008C78CC"/>
    <w:rsid w:val="008E08D8"/>
    <w:rsid w:val="008E21F2"/>
    <w:rsid w:val="008E25D6"/>
    <w:rsid w:val="008E3111"/>
    <w:rsid w:val="008E6F3D"/>
    <w:rsid w:val="008E7635"/>
    <w:rsid w:val="008F0EF5"/>
    <w:rsid w:val="008F0FFB"/>
    <w:rsid w:val="008F2F4E"/>
    <w:rsid w:val="008F3317"/>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0D6E"/>
    <w:rsid w:val="009315D4"/>
    <w:rsid w:val="0093303C"/>
    <w:rsid w:val="00934546"/>
    <w:rsid w:val="00934E34"/>
    <w:rsid w:val="00936EDB"/>
    <w:rsid w:val="00937E70"/>
    <w:rsid w:val="00941809"/>
    <w:rsid w:val="00941F50"/>
    <w:rsid w:val="009421A3"/>
    <w:rsid w:val="00944C7A"/>
    <w:rsid w:val="009460EF"/>
    <w:rsid w:val="00946A19"/>
    <w:rsid w:val="009476A2"/>
    <w:rsid w:val="009478B3"/>
    <w:rsid w:val="00951C1A"/>
    <w:rsid w:val="0095254D"/>
    <w:rsid w:val="00952B95"/>
    <w:rsid w:val="009530A4"/>
    <w:rsid w:val="0096104E"/>
    <w:rsid w:val="00961F5D"/>
    <w:rsid w:val="00964692"/>
    <w:rsid w:val="00966BAF"/>
    <w:rsid w:val="00973684"/>
    <w:rsid w:val="00973F4C"/>
    <w:rsid w:val="0097450E"/>
    <w:rsid w:val="00977606"/>
    <w:rsid w:val="00977C50"/>
    <w:rsid w:val="009807D4"/>
    <w:rsid w:val="00980973"/>
    <w:rsid w:val="00981162"/>
    <w:rsid w:val="00981512"/>
    <w:rsid w:val="00981730"/>
    <w:rsid w:val="00982CA3"/>
    <w:rsid w:val="009861E5"/>
    <w:rsid w:val="00986228"/>
    <w:rsid w:val="009863EA"/>
    <w:rsid w:val="00986433"/>
    <w:rsid w:val="00986825"/>
    <w:rsid w:val="00986B04"/>
    <w:rsid w:val="00990BAE"/>
    <w:rsid w:val="0099294E"/>
    <w:rsid w:val="00992FEB"/>
    <w:rsid w:val="00994977"/>
    <w:rsid w:val="009965E6"/>
    <w:rsid w:val="009A0C6F"/>
    <w:rsid w:val="009A3C0E"/>
    <w:rsid w:val="009A4A18"/>
    <w:rsid w:val="009A4D0F"/>
    <w:rsid w:val="009A60F2"/>
    <w:rsid w:val="009A613E"/>
    <w:rsid w:val="009B0502"/>
    <w:rsid w:val="009B1883"/>
    <w:rsid w:val="009B251B"/>
    <w:rsid w:val="009B2A93"/>
    <w:rsid w:val="009B2AC3"/>
    <w:rsid w:val="009B3422"/>
    <w:rsid w:val="009B3DFC"/>
    <w:rsid w:val="009B45D3"/>
    <w:rsid w:val="009B5A41"/>
    <w:rsid w:val="009B67BD"/>
    <w:rsid w:val="009B773E"/>
    <w:rsid w:val="009B7B90"/>
    <w:rsid w:val="009C0A0C"/>
    <w:rsid w:val="009C174D"/>
    <w:rsid w:val="009C3879"/>
    <w:rsid w:val="009C428E"/>
    <w:rsid w:val="009C7013"/>
    <w:rsid w:val="009C70C4"/>
    <w:rsid w:val="009C7888"/>
    <w:rsid w:val="009D090D"/>
    <w:rsid w:val="009D3470"/>
    <w:rsid w:val="009D5B36"/>
    <w:rsid w:val="009D5BE5"/>
    <w:rsid w:val="009E003D"/>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6E6C"/>
    <w:rsid w:val="00A07AF6"/>
    <w:rsid w:val="00A10CAF"/>
    <w:rsid w:val="00A11390"/>
    <w:rsid w:val="00A115BC"/>
    <w:rsid w:val="00A136E1"/>
    <w:rsid w:val="00A14C4E"/>
    <w:rsid w:val="00A17F78"/>
    <w:rsid w:val="00A26920"/>
    <w:rsid w:val="00A27085"/>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0788"/>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0A78"/>
    <w:rsid w:val="00AB25BB"/>
    <w:rsid w:val="00AB2CB6"/>
    <w:rsid w:val="00AB61CF"/>
    <w:rsid w:val="00AB645E"/>
    <w:rsid w:val="00AB6C3C"/>
    <w:rsid w:val="00AB769D"/>
    <w:rsid w:val="00AC185F"/>
    <w:rsid w:val="00AC3A87"/>
    <w:rsid w:val="00AC5DEE"/>
    <w:rsid w:val="00AC6B58"/>
    <w:rsid w:val="00AD1B97"/>
    <w:rsid w:val="00AD1E51"/>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43ED"/>
    <w:rsid w:val="00B05066"/>
    <w:rsid w:val="00B0665F"/>
    <w:rsid w:val="00B07E8B"/>
    <w:rsid w:val="00B10CA3"/>
    <w:rsid w:val="00B10DFF"/>
    <w:rsid w:val="00B125FE"/>
    <w:rsid w:val="00B1276E"/>
    <w:rsid w:val="00B150AC"/>
    <w:rsid w:val="00B1645B"/>
    <w:rsid w:val="00B212D7"/>
    <w:rsid w:val="00B21ADD"/>
    <w:rsid w:val="00B22E79"/>
    <w:rsid w:val="00B23594"/>
    <w:rsid w:val="00B23903"/>
    <w:rsid w:val="00B24D3B"/>
    <w:rsid w:val="00B2507B"/>
    <w:rsid w:val="00B26FF0"/>
    <w:rsid w:val="00B3036E"/>
    <w:rsid w:val="00B3201F"/>
    <w:rsid w:val="00B356B5"/>
    <w:rsid w:val="00B35CB2"/>
    <w:rsid w:val="00B41C87"/>
    <w:rsid w:val="00B42030"/>
    <w:rsid w:val="00B4246A"/>
    <w:rsid w:val="00B44A75"/>
    <w:rsid w:val="00B457A8"/>
    <w:rsid w:val="00B5138F"/>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1E5E"/>
    <w:rsid w:val="00B72FD0"/>
    <w:rsid w:val="00B73431"/>
    <w:rsid w:val="00B74A95"/>
    <w:rsid w:val="00B75372"/>
    <w:rsid w:val="00B76661"/>
    <w:rsid w:val="00B77C3D"/>
    <w:rsid w:val="00B824E4"/>
    <w:rsid w:val="00B8356E"/>
    <w:rsid w:val="00B838EF"/>
    <w:rsid w:val="00B85149"/>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277D"/>
    <w:rsid w:val="00BB6738"/>
    <w:rsid w:val="00BB78F9"/>
    <w:rsid w:val="00BC0170"/>
    <w:rsid w:val="00BC06F4"/>
    <w:rsid w:val="00BC083F"/>
    <w:rsid w:val="00BC08C6"/>
    <w:rsid w:val="00BC1391"/>
    <w:rsid w:val="00BC1407"/>
    <w:rsid w:val="00BC1E61"/>
    <w:rsid w:val="00BC2B59"/>
    <w:rsid w:val="00BC2CD0"/>
    <w:rsid w:val="00BC53FF"/>
    <w:rsid w:val="00BC67FF"/>
    <w:rsid w:val="00BD0124"/>
    <w:rsid w:val="00BD1061"/>
    <w:rsid w:val="00BD1877"/>
    <w:rsid w:val="00BD1C70"/>
    <w:rsid w:val="00BD3FCA"/>
    <w:rsid w:val="00BE0BEA"/>
    <w:rsid w:val="00BE0DBE"/>
    <w:rsid w:val="00BE5AF1"/>
    <w:rsid w:val="00BE7575"/>
    <w:rsid w:val="00BF2073"/>
    <w:rsid w:val="00BF263F"/>
    <w:rsid w:val="00BF2CA4"/>
    <w:rsid w:val="00BF3B80"/>
    <w:rsid w:val="00BF510F"/>
    <w:rsid w:val="00BF5439"/>
    <w:rsid w:val="00BF5B2A"/>
    <w:rsid w:val="00BF5D7B"/>
    <w:rsid w:val="00BF5DB7"/>
    <w:rsid w:val="00BF74D9"/>
    <w:rsid w:val="00C01405"/>
    <w:rsid w:val="00C022E1"/>
    <w:rsid w:val="00C02E29"/>
    <w:rsid w:val="00C125A1"/>
    <w:rsid w:val="00C15F65"/>
    <w:rsid w:val="00C17940"/>
    <w:rsid w:val="00C20A92"/>
    <w:rsid w:val="00C22440"/>
    <w:rsid w:val="00C22550"/>
    <w:rsid w:val="00C24282"/>
    <w:rsid w:val="00C248B3"/>
    <w:rsid w:val="00C24DAF"/>
    <w:rsid w:val="00C25FF7"/>
    <w:rsid w:val="00C27406"/>
    <w:rsid w:val="00C30134"/>
    <w:rsid w:val="00C303AA"/>
    <w:rsid w:val="00C33039"/>
    <w:rsid w:val="00C3348B"/>
    <w:rsid w:val="00C37EBB"/>
    <w:rsid w:val="00C407C9"/>
    <w:rsid w:val="00C408A8"/>
    <w:rsid w:val="00C410CA"/>
    <w:rsid w:val="00C42962"/>
    <w:rsid w:val="00C42AE1"/>
    <w:rsid w:val="00C45870"/>
    <w:rsid w:val="00C45BA0"/>
    <w:rsid w:val="00C46F43"/>
    <w:rsid w:val="00C46FB5"/>
    <w:rsid w:val="00C50A9B"/>
    <w:rsid w:val="00C52C5B"/>
    <w:rsid w:val="00C535F8"/>
    <w:rsid w:val="00C54714"/>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461F"/>
    <w:rsid w:val="00C85C6B"/>
    <w:rsid w:val="00C85CF3"/>
    <w:rsid w:val="00C863D0"/>
    <w:rsid w:val="00C86489"/>
    <w:rsid w:val="00C866E5"/>
    <w:rsid w:val="00C9013F"/>
    <w:rsid w:val="00C91B49"/>
    <w:rsid w:val="00C9264C"/>
    <w:rsid w:val="00C965CC"/>
    <w:rsid w:val="00C96E06"/>
    <w:rsid w:val="00C96FD0"/>
    <w:rsid w:val="00C973F7"/>
    <w:rsid w:val="00CA12CD"/>
    <w:rsid w:val="00CA2F0E"/>
    <w:rsid w:val="00CA42BF"/>
    <w:rsid w:val="00CA5EB6"/>
    <w:rsid w:val="00CB343E"/>
    <w:rsid w:val="00CB3B52"/>
    <w:rsid w:val="00CB3E39"/>
    <w:rsid w:val="00CB4903"/>
    <w:rsid w:val="00CB4AFD"/>
    <w:rsid w:val="00CB6062"/>
    <w:rsid w:val="00CC237F"/>
    <w:rsid w:val="00CC28F0"/>
    <w:rsid w:val="00CC3BCA"/>
    <w:rsid w:val="00CC462E"/>
    <w:rsid w:val="00CC524A"/>
    <w:rsid w:val="00CC5A5C"/>
    <w:rsid w:val="00CD0D75"/>
    <w:rsid w:val="00CD2217"/>
    <w:rsid w:val="00CD3089"/>
    <w:rsid w:val="00CD351F"/>
    <w:rsid w:val="00CD4578"/>
    <w:rsid w:val="00CD4790"/>
    <w:rsid w:val="00CD580C"/>
    <w:rsid w:val="00CD7945"/>
    <w:rsid w:val="00CE066F"/>
    <w:rsid w:val="00CE1267"/>
    <w:rsid w:val="00CE1B26"/>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04BB"/>
    <w:rsid w:val="00D1209A"/>
    <w:rsid w:val="00D12F24"/>
    <w:rsid w:val="00D16376"/>
    <w:rsid w:val="00D168E2"/>
    <w:rsid w:val="00D17C88"/>
    <w:rsid w:val="00D20586"/>
    <w:rsid w:val="00D20C90"/>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7428"/>
    <w:rsid w:val="00D60468"/>
    <w:rsid w:val="00D6308E"/>
    <w:rsid w:val="00D63DE4"/>
    <w:rsid w:val="00D65895"/>
    <w:rsid w:val="00D6610E"/>
    <w:rsid w:val="00D677C8"/>
    <w:rsid w:val="00D67C01"/>
    <w:rsid w:val="00D70ED9"/>
    <w:rsid w:val="00D713E1"/>
    <w:rsid w:val="00D71A56"/>
    <w:rsid w:val="00D7352A"/>
    <w:rsid w:val="00D745D7"/>
    <w:rsid w:val="00D755FA"/>
    <w:rsid w:val="00D75B09"/>
    <w:rsid w:val="00D7683A"/>
    <w:rsid w:val="00D806DC"/>
    <w:rsid w:val="00D80734"/>
    <w:rsid w:val="00D81F9D"/>
    <w:rsid w:val="00D82464"/>
    <w:rsid w:val="00D82732"/>
    <w:rsid w:val="00D82FC9"/>
    <w:rsid w:val="00D83186"/>
    <w:rsid w:val="00D83F50"/>
    <w:rsid w:val="00D84380"/>
    <w:rsid w:val="00D84450"/>
    <w:rsid w:val="00D90016"/>
    <w:rsid w:val="00D905F8"/>
    <w:rsid w:val="00D911CA"/>
    <w:rsid w:val="00D91AD0"/>
    <w:rsid w:val="00D93317"/>
    <w:rsid w:val="00D94365"/>
    <w:rsid w:val="00D95D04"/>
    <w:rsid w:val="00D963DF"/>
    <w:rsid w:val="00D96402"/>
    <w:rsid w:val="00DA3DF0"/>
    <w:rsid w:val="00DA45E2"/>
    <w:rsid w:val="00DA4E6C"/>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057A"/>
    <w:rsid w:val="00DD22D3"/>
    <w:rsid w:val="00DD2823"/>
    <w:rsid w:val="00DD3900"/>
    <w:rsid w:val="00DD3F44"/>
    <w:rsid w:val="00DD40EC"/>
    <w:rsid w:val="00DD5470"/>
    <w:rsid w:val="00DD5DB3"/>
    <w:rsid w:val="00DD6094"/>
    <w:rsid w:val="00DD72E7"/>
    <w:rsid w:val="00DD7B48"/>
    <w:rsid w:val="00DE098A"/>
    <w:rsid w:val="00DE192E"/>
    <w:rsid w:val="00DE2340"/>
    <w:rsid w:val="00DE34A1"/>
    <w:rsid w:val="00DE3811"/>
    <w:rsid w:val="00DE42DD"/>
    <w:rsid w:val="00DE48D6"/>
    <w:rsid w:val="00DE4B70"/>
    <w:rsid w:val="00DE5BBD"/>
    <w:rsid w:val="00DF0C6F"/>
    <w:rsid w:val="00DF0DFD"/>
    <w:rsid w:val="00DF10E5"/>
    <w:rsid w:val="00DF2614"/>
    <w:rsid w:val="00DF2F1C"/>
    <w:rsid w:val="00DF4316"/>
    <w:rsid w:val="00DF6D5D"/>
    <w:rsid w:val="00E00CA3"/>
    <w:rsid w:val="00E01C7C"/>
    <w:rsid w:val="00E0510F"/>
    <w:rsid w:val="00E05E8C"/>
    <w:rsid w:val="00E0748E"/>
    <w:rsid w:val="00E07E12"/>
    <w:rsid w:val="00E10072"/>
    <w:rsid w:val="00E17645"/>
    <w:rsid w:val="00E179D5"/>
    <w:rsid w:val="00E229DD"/>
    <w:rsid w:val="00E23B2A"/>
    <w:rsid w:val="00E23FBD"/>
    <w:rsid w:val="00E24A3D"/>
    <w:rsid w:val="00E254A7"/>
    <w:rsid w:val="00E25613"/>
    <w:rsid w:val="00E26EFE"/>
    <w:rsid w:val="00E31D06"/>
    <w:rsid w:val="00E3450E"/>
    <w:rsid w:val="00E350BF"/>
    <w:rsid w:val="00E35660"/>
    <w:rsid w:val="00E3705E"/>
    <w:rsid w:val="00E37E86"/>
    <w:rsid w:val="00E406C1"/>
    <w:rsid w:val="00E42E1F"/>
    <w:rsid w:val="00E445FF"/>
    <w:rsid w:val="00E45B2F"/>
    <w:rsid w:val="00E47050"/>
    <w:rsid w:val="00E470B9"/>
    <w:rsid w:val="00E4744A"/>
    <w:rsid w:val="00E50388"/>
    <w:rsid w:val="00E50A3D"/>
    <w:rsid w:val="00E5121B"/>
    <w:rsid w:val="00E531A0"/>
    <w:rsid w:val="00E56C57"/>
    <w:rsid w:val="00E62650"/>
    <w:rsid w:val="00E63CBA"/>
    <w:rsid w:val="00E65DD3"/>
    <w:rsid w:val="00E71543"/>
    <w:rsid w:val="00E71C30"/>
    <w:rsid w:val="00E72455"/>
    <w:rsid w:val="00E72A90"/>
    <w:rsid w:val="00E73C7D"/>
    <w:rsid w:val="00E747DD"/>
    <w:rsid w:val="00E748FB"/>
    <w:rsid w:val="00E75090"/>
    <w:rsid w:val="00E75B20"/>
    <w:rsid w:val="00E75BE8"/>
    <w:rsid w:val="00E76F12"/>
    <w:rsid w:val="00E8154B"/>
    <w:rsid w:val="00E81D06"/>
    <w:rsid w:val="00E83D80"/>
    <w:rsid w:val="00E85178"/>
    <w:rsid w:val="00E859C3"/>
    <w:rsid w:val="00E85FA2"/>
    <w:rsid w:val="00E867CE"/>
    <w:rsid w:val="00E86E7B"/>
    <w:rsid w:val="00E93821"/>
    <w:rsid w:val="00E97565"/>
    <w:rsid w:val="00E9758D"/>
    <w:rsid w:val="00EA0BD4"/>
    <w:rsid w:val="00EA1764"/>
    <w:rsid w:val="00EA1AA5"/>
    <w:rsid w:val="00EA1B07"/>
    <w:rsid w:val="00EA1B6F"/>
    <w:rsid w:val="00EA47F2"/>
    <w:rsid w:val="00EA4F54"/>
    <w:rsid w:val="00EA5E5E"/>
    <w:rsid w:val="00EA5FC2"/>
    <w:rsid w:val="00EA6D07"/>
    <w:rsid w:val="00EB01BB"/>
    <w:rsid w:val="00EB2453"/>
    <w:rsid w:val="00EB3E9E"/>
    <w:rsid w:val="00EB5D36"/>
    <w:rsid w:val="00EB70A0"/>
    <w:rsid w:val="00EB7A43"/>
    <w:rsid w:val="00EC0EBF"/>
    <w:rsid w:val="00EC2A9F"/>
    <w:rsid w:val="00EC4301"/>
    <w:rsid w:val="00EC5117"/>
    <w:rsid w:val="00EC6818"/>
    <w:rsid w:val="00EC7F04"/>
    <w:rsid w:val="00ED2479"/>
    <w:rsid w:val="00ED2B33"/>
    <w:rsid w:val="00ED5C08"/>
    <w:rsid w:val="00ED5EC8"/>
    <w:rsid w:val="00ED5FE5"/>
    <w:rsid w:val="00EE0835"/>
    <w:rsid w:val="00EE1EC9"/>
    <w:rsid w:val="00EE3177"/>
    <w:rsid w:val="00EE43BC"/>
    <w:rsid w:val="00EE4710"/>
    <w:rsid w:val="00EE5525"/>
    <w:rsid w:val="00EE5BA2"/>
    <w:rsid w:val="00EF06AD"/>
    <w:rsid w:val="00EF2014"/>
    <w:rsid w:val="00EF2810"/>
    <w:rsid w:val="00EF2B42"/>
    <w:rsid w:val="00EF355E"/>
    <w:rsid w:val="00EF43F1"/>
    <w:rsid w:val="00EF6D00"/>
    <w:rsid w:val="00F017FF"/>
    <w:rsid w:val="00F01FE1"/>
    <w:rsid w:val="00F03446"/>
    <w:rsid w:val="00F06CAD"/>
    <w:rsid w:val="00F110DF"/>
    <w:rsid w:val="00F12928"/>
    <w:rsid w:val="00F14CAD"/>
    <w:rsid w:val="00F1735C"/>
    <w:rsid w:val="00F20A6D"/>
    <w:rsid w:val="00F21FFA"/>
    <w:rsid w:val="00F24593"/>
    <w:rsid w:val="00F270D1"/>
    <w:rsid w:val="00F27A8E"/>
    <w:rsid w:val="00F33A30"/>
    <w:rsid w:val="00F34791"/>
    <w:rsid w:val="00F349EB"/>
    <w:rsid w:val="00F36A56"/>
    <w:rsid w:val="00F40B10"/>
    <w:rsid w:val="00F41EFD"/>
    <w:rsid w:val="00F42B15"/>
    <w:rsid w:val="00F436B6"/>
    <w:rsid w:val="00F466E7"/>
    <w:rsid w:val="00F4774E"/>
    <w:rsid w:val="00F52E6C"/>
    <w:rsid w:val="00F54394"/>
    <w:rsid w:val="00F61953"/>
    <w:rsid w:val="00F65A23"/>
    <w:rsid w:val="00F6618D"/>
    <w:rsid w:val="00F670B3"/>
    <w:rsid w:val="00F726CD"/>
    <w:rsid w:val="00F72F39"/>
    <w:rsid w:val="00F73385"/>
    <w:rsid w:val="00F74C1C"/>
    <w:rsid w:val="00F806B1"/>
    <w:rsid w:val="00F80A2C"/>
    <w:rsid w:val="00F80DDC"/>
    <w:rsid w:val="00F81136"/>
    <w:rsid w:val="00F81A38"/>
    <w:rsid w:val="00F830EB"/>
    <w:rsid w:val="00F83334"/>
    <w:rsid w:val="00F84FE7"/>
    <w:rsid w:val="00F8548C"/>
    <w:rsid w:val="00F87063"/>
    <w:rsid w:val="00F87F64"/>
    <w:rsid w:val="00F90941"/>
    <w:rsid w:val="00F90C87"/>
    <w:rsid w:val="00F91DA9"/>
    <w:rsid w:val="00F95BB9"/>
    <w:rsid w:val="00F95D49"/>
    <w:rsid w:val="00F96B26"/>
    <w:rsid w:val="00F97D29"/>
    <w:rsid w:val="00FA635F"/>
    <w:rsid w:val="00FA6434"/>
    <w:rsid w:val="00FA7766"/>
    <w:rsid w:val="00FB0710"/>
    <w:rsid w:val="00FB0CE6"/>
    <w:rsid w:val="00FB0E2F"/>
    <w:rsid w:val="00FB7623"/>
    <w:rsid w:val="00FC0504"/>
    <w:rsid w:val="00FC52F3"/>
    <w:rsid w:val="00FC7329"/>
    <w:rsid w:val="00FD19D1"/>
    <w:rsid w:val="00FD1FAA"/>
    <w:rsid w:val="00FD2AB8"/>
    <w:rsid w:val="00FD2B82"/>
    <w:rsid w:val="00FD4412"/>
    <w:rsid w:val="00FD708B"/>
    <w:rsid w:val="00FD7B97"/>
    <w:rsid w:val="00FE01F4"/>
    <w:rsid w:val="00FE0E75"/>
    <w:rsid w:val="00FE14F6"/>
    <w:rsid w:val="00FE151A"/>
    <w:rsid w:val="00FE2A4B"/>
    <w:rsid w:val="00FE455C"/>
    <w:rsid w:val="00FE4A41"/>
    <w:rsid w:val="00FE59D3"/>
    <w:rsid w:val="00FE662F"/>
    <w:rsid w:val="00FE7356"/>
    <w:rsid w:val="00FE7E7E"/>
    <w:rsid w:val="00FF063B"/>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6C183"/>
  <w15:docId w15:val="{1E9003C7-352D-4947-ABBF-8ED303DD7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042B"/>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630159390">
      <w:bodyDiv w:val="1"/>
      <w:marLeft w:val="0"/>
      <w:marRight w:val="0"/>
      <w:marTop w:val="0"/>
      <w:marBottom w:val="0"/>
      <w:divBdr>
        <w:top w:val="none" w:sz="0" w:space="0" w:color="auto"/>
        <w:left w:val="none" w:sz="0" w:space="0" w:color="auto"/>
        <w:bottom w:val="none" w:sz="0" w:space="0" w:color="auto"/>
        <w:right w:val="none" w:sz="0" w:space="0" w:color="auto"/>
      </w:divBdr>
      <w:divsChild>
        <w:div w:id="727412124">
          <w:marLeft w:val="360"/>
          <w:marRight w:val="0"/>
          <w:marTop w:val="200"/>
          <w:marBottom w:val="0"/>
          <w:divBdr>
            <w:top w:val="none" w:sz="0" w:space="0" w:color="auto"/>
            <w:left w:val="none" w:sz="0" w:space="0" w:color="auto"/>
            <w:bottom w:val="none" w:sz="0" w:space="0" w:color="auto"/>
            <w:right w:val="none" w:sz="0" w:space="0" w:color="auto"/>
          </w:divBdr>
        </w:div>
        <w:div w:id="1427264857">
          <w:marLeft w:val="360"/>
          <w:marRight w:val="0"/>
          <w:marTop w:val="200"/>
          <w:marBottom w:val="0"/>
          <w:divBdr>
            <w:top w:val="none" w:sz="0" w:space="0" w:color="auto"/>
            <w:left w:val="none" w:sz="0" w:space="0" w:color="auto"/>
            <w:bottom w:val="none" w:sz="0" w:space="0" w:color="auto"/>
            <w:right w:val="none" w:sz="0" w:space="0" w:color="auto"/>
          </w:divBdr>
        </w:div>
        <w:div w:id="695424198">
          <w:marLeft w:val="360"/>
          <w:marRight w:val="0"/>
          <w:marTop w:val="200"/>
          <w:marBottom w:val="0"/>
          <w:divBdr>
            <w:top w:val="none" w:sz="0" w:space="0" w:color="auto"/>
            <w:left w:val="none" w:sz="0" w:space="0" w:color="auto"/>
            <w:bottom w:val="none" w:sz="0" w:space="0" w:color="auto"/>
            <w:right w:val="none" w:sz="0" w:space="0" w:color="auto"/>
          </w:divBdr>
        </w:div>
        <w:div w:id="1675841727">
          <w:marLeft w:val="360"/>
          <w:marRight w:val="0"/>
          <w:marTop w:val="200"/>
          <w:marBottom w:val="0"/>
          <w:divBdr>
            <w:top w:val="none" w:sz="0" w:space="0" w:color="auto"/>
            <w:left w:val="none" w:sz="0" w:space="0" w:color="auto"/>
            <w:bottom w:val="none" w:sz="0" w:space="0" w:color="auto"/>
            <w:right w:val="none" w:sz="0" w:space="0" w:color="auto"/>
          </w:divBdr>
        </w:div>
      </w:divsChild>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tutorial_small_molecule.ur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kyline.ms/tutorials/HiResMetabolomics.zip"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BC77C-4269-4BC6-93F8-9EA56E5D3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3537</TotalTime>
  <Pages>1</Pages>
  <Words>2023</Words>
  <Characters>11534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13530</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brendanx;brian pratt</dc:creator>
  <cp:lastModifiedBy>Brian Pratt</cp:lastModifiedBy>
  <cp:revision>30</cp:revision>
  <cp:lastPrinted>2020-07-09T17:15:00Z</cp:lastPrinted>
  <dcterms:created xsi:type="dcterms:W3CDTF">2020-07-02T21:04:00Z</dcterms:created>
  <dcterms:modified xsi:type="dcterms:W3CDTF">2023-04-25T23:08:00Z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