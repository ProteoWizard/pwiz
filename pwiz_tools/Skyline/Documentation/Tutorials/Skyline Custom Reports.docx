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31776" w14:textId="67534E45" w:rsidR="00B1645B" w:rsidRDefault="00A27085" w:rsidP="00B42030">
      <w:pPr>
        <w:pStyle w:val="Title"/>
      </w:pPr>
      <w:r>
        <w:t>Skyline Custom Reports</w:t>
      </w:r>
    </w:p>
    <w:p w14:paraId="1AE7D506" w14:textId="43CDC185" w:rsidR="00A27085" w:rsidRDefault="008A28CD" w:rsidP="00B42030">
      <w:r>
        <w:t xml:space="preserve">The </w:t>
      </w:r>
      <w:r w:rsidR="00A27085">
        <w:t>Skyline</w:t>
      </w:r>
      <w:r>
        <w:t xml:space="preserve"> Targeted Proteomics Environment</w:t>
      </w:r>
      <w:r w:rsidR="00A27085">
        <w:t xml:space="preserve"> provides informative visual displays of the raw mass spectrometer data you import into your Skyline documents.  It allows you to work </w:t>
      </w:r>
      <w:r w:rsidR="00F52E6C">
        <w:t xml:space="preserve">with </w:t>
      </w:r>
      <w:r w:rsidR="00A27085">
        <w:t xml:space="preserve">this data, </w:t>
      </w:r>
      <w:r w:rsidR="00F52E6C">
        <w:t xml:space="preserve">to </w:t>
      </w:r>
      <w:r w:rsidR="00A27085">
        <w:t>refin</w:t>
      </w:r>
      <w:r w:rsidR="00F52E6C">
        <w:t>e</w:t>
      </w:r>
      <w:r w:rsidR="00A27085">
        <w:t xml:space="preserve"> the peptides and transitions you are measuring and </w:t>
      </w:r>
      <w:r w:rsidR="00F52E6C">
        <w:t xml:space="preserve">to </w:t>
      </w:r>
      <w:r w:rsidR="00A27085">
        <w:t>tun</w:t>
      </w:r>
      <w:r w:rsidR="00F52E6C">
        <w:t>e</w:t>
      </w:r>
      <w:r w:rsidR="00A27085">
        <w:t xml:space="preserve"> integration boundaries.  </w:t>
      </w:r>
      <w:r w:rsidR="00F52E6C">
        <w:t>A</w:t>
      </w:r>
      <w:r w:rsidR="009E76EC">
        <w:t xml:space="preserve"> rich variety of calculated values and statistics</w:t>
      </w:r>
      <w:r w:rsidR="00F52E6C">
        <w:t xml:space="preserve"> may be exported </w:t>
      </w:r>
      <w:r w:rsidR="009E76EC">
        <w:t xml:space="preserve">from your Skyline document to a tabular comma separated value (CSV) file perfect for further analysis in tools like Excel and R.  </w:t>
      </w:r>
      <w:r w:rsidR="00F52E6C">
        <w:t xml:space="preserve">The </w:t>
      </w:r>
      <w:r w:rsidR="009E76EC">
        <w:t xml:space="preserve">Skyline </w:t>
      </w:r>
      <w:r w:rsidR="00F52E6C">
        <w:t>Results</w:t>
      </w:r>
      <w:r w:rsidR="00456EE4">
        <w:t xml:space="preserve"> and Document</w:t>
      </w:r>
      <w:r w:rsidR="00F52E6C">
        <w:t xml:space="preserve"> Grid</w:t>
      </w:r>
      <w:r w:rsidR="00456EE4">
        <w:t>s</w:t>
      </w:r>
      <w:r w:rsidR="00F52E6C">
        <w:t xml:space="preserve"> </w:t>
      </w:r>
      <w:r w:rsidR="00FD4214">
        <w:t>provide access to</w:t>
      </w:r>
      <w:r w:rsidR="009E76EC">
        <w:t xml:space="preserve"> many of these values and </w:t>
      </w:r>
      <w:r w:rsidR="00B824E4">
        <w:t xml:space="preserve">allow you to </w:t>
      </w:r>
      <w:r w:rsidR="009E76EC">
        <w:t>edit custom annotations</w:t>
      </w:r>
      <w:r w:rsidR="00DA2FE4">
        <w:t xml:space="preserve"> and native properties</w:t>
      </w:r>
      <w:r w:rsidR="009E76EC">
        <w:t xml:space="preserve"> as you work with your data.</w:t>
      </w:r>
    </w:p>
    <w:p w14:paraId="4AE401C6" w14:textId="77777777" w:rsidR="001034FB" w:rsidRDefault="00B1645B" w:rsidP="00530CC7">
      <w:r>
        <w:t>Th</w:t>
      </w:r>
      <w:r w:rsidR="00156C3A">
        <w:t>e first part of this</w:t>
      </w:r>
      <w:r>
        <w:t xml:space="preserve"> tutorial will</w:t>
      </w:r>
      <w:r w:rsidR="00530CC7">
        <w:t xml:space="preserve"> focus on Skyline custom reports.  You will learn how they can be designed, shared and used to export raw values and summary statistics from your Skyline documents.  Exported reports can be used in the following ways:</w:t>
      </w:r>
    </w:p>
    <w:p w14:paraId="2824E46B" w14:textId="77777777" w:rsidR="00530CC7" w:rsidRDefault="00530CC7" w:rsidP="00097979">
      <w:pPr>
        <w:numPr>
          <w:ilvl w:val="0"/>
          <w:numId w:val="3"/>
        </w:numPr>
        <w:spacing w:after="0"/>
      </w:pPr>
      <w:r>
        <w:t>Deeper statistical analysis in tools like Excel or R</w:t>
      </w:r>
    </w:p>
    <w:p w14:paraId="2A5BAE65" w14:textId="77777777" w:rsidR="00530CC7" w:rsidRDefault="00530CC7" w:rsidP="00097979">
      <w:pPr>
        <w:numPr>
          <w:ilvl w:val="0"/>
          <w:numId w:val="3"/>
        </w:numPr>
        <w:spacing w:after="0"/>
      </w:pPr>
      <w:r>
        <w:t xml:space="preserve">Broader </w:t>
      </w:r>
      <w:r w:rsidR="001A7772">
        <w:t>statistical analysis across multiple</w:t>
      </w:r>
      <w:r>
        <w:t xml:space="preserve"> experiments </w:t>
      </w:r>
      <w:r w:rsidR="006941DA">
        <w:t>and/or laboratories</w:t>
      </w:r>
    </w:p>
    <w:p w14:paraId="1A3E2426" w14:textId="77777777" w:rsidR="001A7772" w:rsidRDefault="00DF6D5D" w:rsidP="00097979">
      <w:pPr>
        <w:numPr>
          <w:ilvl w:val="0"/>
          <w:numId w:val="3"/>
        </w:numPr>
        <w:spacing w:after="0"/>
      </w:pPr>
      <w:r>
        <w:t>Enforcing i</w:t>
      </w:r>
      <w:r w:rsidR="001A7772">
        <w:t>nstrument quality control with summary statistics</w:t>
      </w:r>
    </w:p>
    <w:p w14:paraId="5CFD75E8" w14:textId="77F9D296" w:rsidR="00530CC7" w:rsidRDefault="00530CC7" w:rsidP="00097979">
      <w:pPr>
        <w:numPr>
          <w:ilvl w:val="0"/>
          <w:numId w:val="3"/>
        </w:numPr>
        <w:spacing w:after="0"/>
      </w:pPr>
      <w:r>
        <w:t>Providing a</w:t>
      </w:r>
      <w:r w:rsidR="001A7772">
        <w:t>n</w:t>
      </w:r>
      <w:r>
        <w:t xml:space="preserve"> input format for other custom buil</w:t>
      </w:r>
      <w:r w:rsidR="00DA2FE4">
        <w:t>t</w:t>
      </w:r>
      <w:r>
        <w:t xml:space="preserve"> software tools</w:t>
      </w:r>
    </w:p>
    <w:p w14:paraId="02A136A7" w14:textId="77777777" w:rsidR="001A7772" w:rsidRDefault="001A7772" w:rsidP="00097979">
      <w:pPr>
        <w:numPr>
          <w:ilvl w:val="0"/>
          <w:numId w:val="3"/>
        </w:numPr>
        <w:spacing w:after="0"/>
      </w:pPr>
      <w:r>
        <w:t>Providing an import format suited to relational data repositories</w:t>
      </w:r>
    </w:p>
    <w:p w14:paraId="7DBA5152" w14:textId="6A85514F" w:rsidR="00CD4790" w:rsidRDefault="00B1645B" w:rsidP="00097979">
      <w:pPr>
        <w:spacing w:before="240"/>
      </w:pPr>
      <w:r w:rsidRPr="00C407C9">
        <w:t xml:space="preserve">In developing Skyline we aim to create a vendor-neutral platform for targeted </w:t>
      </w:r>
      <w:r w:rsidR="00DA2FE4">
        <w:t>mass spectrometry</w:t>
      </w:r>
      <w:r w:rsidRPr="00C407C9">
        <w:t xml:space="preserve"> investigation.  </w:t>
      </w:r>
      <w:r w:rsidR="002B73AA">
        <w:t>Skyline can</w:t>
      </w:r>
      <w:r w:rsidRPr="00C407C9">
        <w:t xml:space="preserve"> export </w:t>
      </w:r>
      <w:r w:rsidR="002B73AA">
        <w:t>similar custom</w:t>
      </w:r>
      <w:r w:rsidR="00412985" w:rsidRPr="00C407C9">
        <w:t xml:space="preserve"> reports </w:t>
      </w:r>
      <w:r w:rsidR="002B73AA">
        <w:t xml:space="preserve">for documents populated with the data </w:t>
      </w:r>
      <w:r w:rsidR="006941DA">
        <w:t xml:space="preserve">from </w:t>
      </w:r>
      <w:r w:rsidRPr="00C407C9">
        <w:t xml:space="preserve">Agilent, </w:t>
      </w:r>
      <w:r w:rsidR="00222DB1">
        <w:t>Bruker,</w:t>
      </w:r>
      <w:r w:rsidR="00DA2FE4">
        <w:t xml:space="preserve"> SCIEX, Shimadzu,</w:t>
      </w:r>
      <w:r w:rsidR="00222DB1">
        <w:t xml:space="preserve"> </w:t>
      </w:r>
      <w:r w:rsidRPr="00C407C9">
        <w:t>Thermo-Scientific and Waters</w:t>
      </w:r>
      <w:r w:rsidR="006941DA">
        <w:t xml:space="preserve"> instruments</w:t>
      </w:r>
      <w:r w:rsidRPr="00C407C9">
        <w:t>.</w:t>
      </w:r>
      <w:r w:rsidR="00DF6D5D">
        <w:t xml:space="preserve">  The ability to create consistent reports across instrument platforms </w:t>
      </w:r>
      <w:r w:rsidR="00F14CAD">
        <w:t xml:space="preserve">greatly </w:t>
      </w:r>
      <w:r w:rsidR="00DF6D5D">
        <w:t>facilitates cross-instrument comparisons</w:t>
      </w:r>
      <w:r w:rsidR="00F14CAD">
        <w:t xml:space="preserve"> and large multi-site studies.</w:t>
      </w:r>
    </w:p>
    <w:p w14:paraId="6FCEC0E2" w14:textId="77777777" w:rsidR="00014DA8" w:rsidRDefault="00B1645B" w:rsidP="00014DA8">
      <w:r w:rsidRPr="00C407C9">
        <w:t>Understanding how to create</w:t>
      </w:r>
      <w:r w:rsidR="00C407C9" w:rsidRPr="00C407C9">
        <w:t xml:space="preserve"> </w:t>
      </w:r>
      <w:r w:rsidR="00F14CAD">
        <w:t xml:space="preserve">custom reports, tailored to your own experiments, </w:t>
      </w:r>
      <w:r w:rsidR="00C407C9" w:rsidRPr="00C407C9">
        <w:t xml:space="preserve">is critical and described in detail in this </w:t>
      </w:r>
      <w:r w:rsidRPr="00C407C9">
        <w:t>Skyline</w:t>
      </w:r>
      <w:r w:rsidR="00C407C9" w:rsidRPr="00C407C9">
        <w:t xml:space="preserve"> </w:t>
      </w:r>
      <w:r w:rsidR="00F14CAD">
        <w:t xml:space="preserve">custom </w:t>
      </w:r>
      <w:r w:rsidR="00C407C9" w:rsidRPr="00C407C9">
        <w:t>reports</w:t>
      </w:r>
      <w:r w:rsidRPr="00C407C9">
        <w:t xml:space="preserve"> tutorial.</w:t>
      </w:r>
    </w:p>
    <w:p w14:paraId="69CA85E0" w14:textId="77777777" w:rsidR="00014DA8" w:rsidRDefault="00F14CAD" w:rsidP="00014DA8">
      <w:pPr>
        <w:rPr>
          <w:color w:val="000000"/>
        </w:rPr>
      </w:pPr>
      <w:r>
        <w:rPr>
          <w:color w:val="000000"/>
        </w:rPr>
        <w:t>The second part of this tutorial will focus on the Results</w:t>
      </w:r>
      <w:r w:rsidR="00222DB1">
        <w:rPr>
          <w:color w:val="000000"/>
        </w:rPr>
        <w:t xml:space="preserve"> and Document</w:t>
      </w:r>
      <w:r>
        <w:rPr>
          <w:color w:val="000000"/>
        </w:rPr>
        <w:t xml:space="preserve"> Grid view</w:t>
      </w:r>
      <w:r w:rsidR="00222DB1">
        <w:rPr>
          <w:color w:val="000000"/>
        </w:rPr>
        <w:t>s</w:t>
      </w:r>
      <w:r>
        <w:rPr>
          <w:color w:val="000000"/>
        </w:rPr>
        <w:t xml:space="preserve"> in Skyline, which provide real-time access to many of the data fields available in the custom reports.  You will learn to customize columns in the Results</w:t>
      </w:r>
      <w:r w:rsidR="00222DB1">
        <w:rPr>
          <w:color w:val="000000"/>
        </w:rPr>
        <w:t xml:space="preserve"> and Document</w:t>
      </w:r>
      <w:r>
        <w:rPr>
          <w:color w:val="000000"/>
        </w:rPr>
        <w:t xml:space="preserve"> Grid</w:t>
      </w:r>
      <w:r w:rsidR="00222DB1">
        <w:rPr>
          <w:color w:val="000000"/>
        </w:rPr>
        <w:t>s</w:t>
      </w:r>
      <w:r>
        <w:rPr>
          <w:color w:val="000000"/>
        </w:rPr>
        <w:t xml:space="preserve"> for immediate access to important values, as you inspect and refine your mass spectrometer output in Skyline.</w:t>
      </w:r>
      <w:r w:rsidR="00183CA6">
        <w:rPr>
          <w:color w:val="000000"/>
        </w:rPr>
        <w:t xml:space="preserve">  You will also learn to work with custom annotations to provide a controlled vocabulary for further interpretation of and human interaction with your results, which can also be exported in custom reports.</w:t>
      </w:r>
    </w:p>
    <w:p w14:paraId="197ED23F" w14:textId="77777777" w:rsidR="00014DA8" w:rsidRDefault="00014DA8" w:rsidP="00014DA8">
      <w:pPr>
        <w:pStyle w:val="Heading1"/>
      </w:pPr>
      <w:r>
        <w:t>Getting Started</w:t>
      </w:r>
    </w:p>
    <w:p w14:paraId="315475A2" w14:textId="77777777" w:rsidR="00B1645B" w:rsidRDefault="00B1645B" w:rsidP="00014DA8">
      <w:r>
        <w:t>To start this tutorial, download the following ZIP file:</w:t>
      </w:r>
    </w:p>
    <w:p w14:paraId="10318AEA" w14:textId="77777777" w:rsidR="00B1645B" w:rsidRDefault="005E3F40" w:rsidP="00D17C88">
      <w:hyperlink r:id="rId8" w:history="1">
        <w:r w:rsidR="00E762A1" w:rsidRPr="00911FBC">
          <w:rPr>
            <w:rStyle w:val="Hyperlink"/>
          </w:rPr>
          <w:t>https://skyline.gs.washington.edu/tutorials/CustomReports.zip</w:t>
        </w:r>
      </w:hyperlink>
      <w:r w:rsidR="00B1645B">
        <w:t xml:space="preserve"> </w:t>
      </w:r>
    </w:p>
    <w:p w14:paraId="57AAFC49" w14:textId="77777777" w:rsidR="00B1645B" w:rsidRDefault="00B1645B" w:rsidP="00D17C88">
      <w:r>
        <w:t>Extract the files in it to a folder on your computer, like:</w:t>
      </w:r>
    </w:p>
    <w:p w14:paraId="559D6F15" w14:textId="77777777" w:rsidR="00B1645B" w:rsidRDefault="00B1645B" w:rsidP="00D17C88">
      <w:r>
        <w:lastRenderedPageBreak/>
        <w:t>C:\Users\brendanx\Documents</w:t>
      </w:r>
    </w:p>
    <w:p w14:paraId="13BB6E6B" w14:textId="77777777" w:rsidR="00B1645B" w:rsidRDefault="00B1645B" w:rsidP="00D17C88">
      <w:r>
        <w:t>This will create a new folder:</w:t>
      </w:r>
    </w:p>
    <w:p w14:paraId="1887C708" w14:textId="77777777" w:rsidR="00B1645B" w:rsidRDefault="00B1645B" w:rsidP="00D17C88">
      <w:r>
        <w:t>C:\Users\brendanx\Documents\</w:t>
      </w:r>
      <w:r w:rsidR="000F2F83">
        <w:t>CustomReports</w:t>
      </w:r>
    </w:p>
    <w:p w14:paraId="2BEB2E50" w14:textId="77777777" w:rsidR="000F2F83" w:rsidRDefault="000F2F83" w:rsidP="000F2F83">
      <w:r>
        <w:t xml:space="preserve">Now open the Study7_example.sky file in this new folder by double-clicking, or by using </w:t>
      </w:r>
      <w:r>
        <w:rPr>
          <w:b/>
        </w:rPr>
        <w:t>Open</w:t>
      </w:r>
      <w:r>
        <w:t xml:space="preserve"> on the </w:t>
      </w:r>
      <w:r>
        <w:rPr>
          <w:b/>
        </w:rPr>
        <w:t>File</w:t>
      </w:r>
      <w:r>
        <w:t xml:space="preserve"> menu in a running instance of Skyline.</w:t>
      </w:r>
    </w:p>
    <w:p w14:paraId="785C7393" w14:textId="77777777" w:rsidR="004C552A" w:rsidRDefault="007211CF" w:rsidP="004C552A">
      <w:pPr>
        <w:pStyle w:val="Heading1"/>
      </w:pPr>
      <w:r>
        <w:t>Data Overview</w:t>
      </w:r>
    </w:p>
    <w:p w14:paraId="0DCAB74E" w14:textId="77777777" w:rsidR="00014DA8" w:rsidRDefault="000F2F83" w:rsidP="00014DA8">
      <w:r w:rsidRPr="004D5830">
        <w:rPr>
          <w:color w:val="000000"/>
        </w:rPr>
        <w:t>Th</w:t>
      </w:r>
      <w:r>
        <w:rPr>
          <w:color w:val="000000"/>
        </w:rPr>
        <w:t>e</w:t>
      </w:r>
      <w:r w:rsidRPr="004D5830">
        <w:rPr>
          <w:color w:val="000000"/>
        </w:rPr>
        <w:t xml:space="preserve"> </w:t>
      </w:r>
      <w:r w:rsidR="007E3660" w:rsidRPr="004D5830">
        <w:rPr>
          <w:color w:val="000000"/>
        </w:rPr>
        <w:t>dataset</w:t>
      </w:r>
      <w:r>
        <w:rPr>
          <w:color w:val="000000"/>
        </w:rPr>
        <w:t xml:space="preserve"> in Study7_example.sky</w:t>
      </w:r>
      <w:r w:rsidR="007E3660" w:rsidRPr="004D5830">
        <w:rPr>
          <w:color w:val="000000"/>
        </w:rPr>
        <w:t xml:space="preserve"> is a subset of a study that was performed by the </w:t>
      </w:r>
      <w:r>
        <w:rPr>
          <w:color w:val="000000"/>
        </w:rPr>
        <w:t>Clinical Proteomics Technology Assessment for Cancer (</w:t>
      </w:r>
      <w:r w:rsidR="007E3660" w:rsidRPr="004D5830">
        <w:rPr>
          <w:color w:val="000000"/>
        </w:rPr>
        <w:t>CPTAC</w:t>
      </w:r>
      <w:r>
        <w:rPr>
          <w:color w:val="000000"/>
        </w:rPr>
        <w:t>)</w:t>
      </w:r>
      <w:r w:rsidR="007E3660" w:rsidRPr="004D5830">
        <w:rPr>
          <w:color w:val="000000"/>
        </w:rPr>
        <w:t xml:space="preserve"> consortium</w:t>
      </w:r>
      <w:r w:rsidR="00390EBB" w:rsidRPr="004D5830">
        <w:rPr>
          <w:color w:val="000000"/>
        </w:rPr>
        <w:t xml:space="preserve"> (</w:t>
      </w:r>
      <w:r w:rsidR="001E2D21" w:rsidRPr="004D5830">
        <w:rPr>
          <w:color w:val="000000"/>
        </w:rPr>
        <w:t xml:space="preserve">T. </w:t>
      </w:r>
      <w:proofErr w:type="spellStart"/>
      <w:r w:rsidR="001E2D21" w:rsidRPr="004D5830">
        <w:rPr>
          <w:color w:val="000000"/>
        </w:rPr>
        <w:t>Addona</w:t>
      </w:r>
      <w:proofErr w:type="spellEnd"/>
      <w:r w:rsidR="001E2D21" w:rsidRPr="004D5830">
        <w:rPr>
          <w:color w:val="000000"/>
        </w:rPr>
        <w:t xml:space="preserve"> et al “Multi-site assessment of the precision and reproducibility of multiple reaction monitoring–based measurements of proteins in plasma”, </w:t>
      </w:r>
      <w:r w:rsidR="001E2D21" w:rsidRPr="004D5830">
        <w:rPr>
          <w:i/>
          <w:color w:val="000000"/>
        </w:rPr>
        <w:t>Nature Biotechnology</w:t>
      </w:r>
      <w:r w:rsidR="001E2D21" w:rsidRPr="004D5830">
        <w:rPr>
          <w:color w:val="000000"/>
        </w:rPr>
        <w:t xml:space="preserve">, </w:t>
      </w:r>
      <w:r w:rsidR="001E2D21" w:rsidRPr="004D5830">
        <w:rPr>
          <w:b/>
          <w:color w:val="000000"/>
        </w:rPr>
        <w:t>2009</w:t>
      </w:r>
      <w:r w:rsidR="00B824E4">
        <w:rPr>
          <w:color w:val="000000"/>
        </w:rPr>
        <w:t>, 27, 633 - 641</w:t>
      </w:r>
      <w:r w:rsidR="00390EBB" w:rsidRPr="004D5830">
        <w:rPr>
          <w:color w:val="000000"/>
        </w:rPr>
        <w:t>).</w:t>
      </w:r>
      <w:r w:rsidR="001E2D21" w:rsidRPr="004D5830">
        <w:rPr>
          <w:color w:val="000000"/>
        </w:rPr>
        <w:t xml:space="preserve">  This particular study describes a calibration curve at different concentrations of </w:t>
      </w:r>
      <w:proofErr w:type="spellStart"/>
      <w:r w:rsidR="001E2D21" w:rsidRPr="004D5830">
        <w:rPr>
          <w:color w:val="000000"/>
        </w:rPr>
        <w:t>analyte</w:t>
      </w:r>
      <w:proofErr w:type="spellEnd"/>
      <w:r>
        <w:rPr>
          <w:color w:val="000000"/>
        </w:rPr>
        <w:t xml:space="preserve"> peptides</w:t>
      </w:r>
      <w:r w:rsidR="001E2D21" w:rsidRPr="004D5830">
        <w:rPr>
          <w:color w:val="000000"/>
        </w:rPr>
        <w:t xml:space="preserve"> and a constant spike in level of </w:t>
      </w:r>
      <w:r>
        <w:rPr>
          <w:color w:val="000000"/>
        </w:rPr>
        <w:t xml:space="preserve">their </w:t>
      </w:r>
      <w:r w:rsidR="007211CF">
        <w:rPr>
          <w:color w:val="000000"/>
        </w:rPr>
        <w:t xml:space="preserve">corresponding </w:t>
      </w:r>
      <w:r>
        <w:rPr>
          <w:color w:val="000000"/>
        </w:rPr>
        <w:t xml:space="preserve">isotope labeled internal </w:t>
      </w:r>
      <w:r w:rsidR="001E2D21" w:rsidRPr="004D5830">
        <w:rPr>
          <w:color w:val="000000"/>
        </w:rPr>
        <w:t>standard</w:t>
      </w:r>
      <w:r>
        <w:rPr>
          <w:color w:val="000000"/>
        </w:rPr>
        <w:t>s</w:t>
      </w:r>
      <w:r w:rsidR="001E2D21" w:rsidRPr="004D5830">
        <w:rPr>
          <w:color w:val="000000"/>
        </w:rPr>
        <w:t>.</w:t>
      </w:r>
      <w:r w:rsidR="00014DA8" w:rsidRPr="00014DA8">
        <w:t xml:space="preserve"> </w:t>
      </w:r>
    </w:p>
    <w:p w14:paraId="34E6EA34" w14:textId="77777777" w:rsidR="004D5830" w:rsidRDefault="004C552A" w:rsidP="0093001E">
      <w:r>
        <w:t>The Skyline file displays</w:t>
      </w:r>
      <w:r w:rsidR="0093001E">
        <w:t xml:space="preserve"> data from </w:t>
      </w:r>
      <w:r>
        <w:t xml:space="preserve">a subset of </w:t>
      </w:r>
      <w:r w:rsidR="0093001E">
        <w:t>CPTAC S</w:t>
      </w:r>
      <w:r>
        <w:t>tudy 7.2 data (in the paper referred to as “Study II”)</w:t>
      </w:r>
      <w:r w:rsidR="00A62CFC">
        <w:t xml:space="preserve"> acquired at one CPTAC site</w:t>
      </w:r>
      <w:r>
        <w:t xml:space="preserve">.  The Skyline file </w:t>
      </w:r>
      <w:r w:rsidR="0093001E">
        <w:t>shows data for</w:t>
      </w:r>
      <w:r>
        <w:t xml:space="preserve"> 10 different peptide</w:t>
      </w:r>
      <w:r w:rsidR="0093001E">
        <w:t xml:space="preserve"> sequence</w:t>
      </w:r>
      <w:r>
        <w:t>s monitored by LC-MRM-MS with</w:t>
      </w:r>
      <w:r w:rsidR="0093001E">
        <w:t xml:space="preserve"> </w:t>
      </w:r>
      <w:r>
        <w:t xml:space="preserve">concentrations for the </w:t>
      </w:r>
      <w:proofErr w:type="spellStart"/>
      <w:r>
        <w:t>analyte</w:t>
      </w:r>
      <w:proofErr w:type="spellEnd"/>
      <w:r>
        <w:t xml:space="preserve"> proteins (see light peptides) ranging from concentrations at </w:t>
      </w:r>
      <w:r w:rsidR="0093001E">
        <w:t xml:space="preserve">500 </w:t>
      </w:r>
      <w:proofErr w:type="spellStart"/>
      <w:r w:rsidR="0093001E">
        <w:t>fmol</w:t>
      </w:r>
      <w:proofErr w:type="spellEnd"/>
      <w:r w:rsidR="0093001E">
        <w:t xml:space="preserve"> to</w:t>
      </w:r>
      <w:r>
        <w:t xml:space="preserve"> </w:t>
      </w:r>
      <w:r w:rsidR="0093001E">
        <w:t xml:space="preserve">2.92 </w:t>
      </w:r>
      <w:proofErr w:type="spellStart"/>
      <w:r w:rsidR="0093001E">
        <w:t>fmol</w:t>
      </w:r>
      <w:proofErr w:type="spellEnd"/>
      <w:r w:rsidR="0093001E">
        <w:t xml:space="preserve"> (replicates J: 500 </w:t>
      </w:r>
      <w:proofErr w:type="spellStart"/>
      <w:r w:rsidR="0093001E">
        <w:t>fmol</w:t>
      </w:r>
      <w:proofErr w:type="spellEnd"/>
      <w:r w:rsidR="0093001E">
        <w:t xml:space="preserve">; </w:t>
      </w:r>
      <w:r w:rsidR="0093001E" w:rsidRPr="0093001E">
        <w:t>I</w:t>
      </w:r>
      <w:r w:rsidR="0093001E">
        <w:t>:</w:t>
      </w:r>
      <w:r w:rsidR="0093001E" w:rsidRPr="0093001E">
        <w:t xml:space="preserve"> 275</w:t>
      </w:r>
      <w:r w:rsidR="0093001E">
        <w:t xml:space="preserve"> </w:t>
      </w:r>
      <w:proofErr w:type="spellStart"/>
      <w:r w:rsidR="0093001E">
        <w:t>fmol</w:t>
      </w:r>
      <w:proofErr w:type="spellEnd"/>
      <w:r w:rsidR="0093001E" w:rsidRPr="0093001E">
        <w:t xml:space="preserve">; H: 151 </w:t>
      </w:r>
      <w:proofErr w:type="spellStart"/>
      <w:r w:rsidR="0093001E" w:rsidRPr="0093001E">
        <w:t>fmol</w:t>
      </w:r>
      <w:proofErr w:type="spellEnd"/>
      <w:r w:rsidR="0093001E" w:rsidRPr="0093001E">
        <w:t xml:space="preserve">; G: 83 </w:t>
      </w:r>
      <w:proofErr w:type="spellStart"/>
      <w:r w:rsidR="0093001E" w:rsidRPr="0093001E">
        <w:t>fmol</w:t>
      </w:r>
      <w:proofErr w:type="spellEnd"/>
      <w:r w:rsidR="0093001E" w:rsidRPr="0093001E">
        <w:t>; F: 46</w:t>
      </w:r>
      <w:r w:rsidR="00A62CFC">
        <w:t xml:space="preserve"> </w:t>
      </w:r>
      <w:proofErr w:type="spellStart"/>
      <w:r w:rsidR="00A62CFC">
        <w:t>fmol</w:t>
      </w:r>
      <w:proofErr w:type="spellEnd"/>
      <w:r w:rsidR="00A62CFC">
        <w:t xml:space="preserve">; E: 25 </w:t>
      </w:r>
      <w:proofErr w:type="spellStart"/>
      <w:r w:rsidR="00A62CFC">
        <w:t>fmol</w:t>
      </w:r>
      <w:proofErr w:type="spellEnd"/>
      <w:r w:rsidR="00A62CFC">
        <w:t xml:space="preserve">; and D: 8.55 </w:t>
      </w:r>
      <w:proofErr w:type="spellStart"/>
      <w:r w:rsidR="00A62CFC">
        <w:t>fmol</w:t>
      </w:r>
      <w:proofErr w:type="spellEnd"/>
      <w:r w:rsidR="00A62CFC">
        <w:t xml:space="preserve"> </w:t>
      </w:r>
      <w:r w:rsidR="0093001E">
        <w:t>– lower concentration points although acquired are not included in this tutorial</w:t>
      </w:r>
      <w:r w:rsidR="0093001E" w:rsidRPr="0093001E">
        <w:t>)</w:t>
      </w:r>
      <w:r w:rsidR="0093001E">
        <w:t xml:space="preserve">.  </w:t>
      </w:r>
      <w:r w:rsidR="00A62CFC">
        <w:t>H</w:t>
      </w:r>
      <w:r w:rsidR="0093001E">
        <w:t>eavy</w:t>
      </w:r>
      <w:r w:rsidR="00A62CFC">
        <w:t xml:space="preserve"> internal standard</w:t>
      </w:r>
      <w:r w:rsidR="0093001E">
        <w:t xml:space="preserve"> </w:t>
      </w:r>
      <w:r w:rsidR="007211CF">
        <w:t>(</w:t>
      </w:r>
      <w:r w:rsidR="0093001E" w:rsidRPr="0093001E">
        <w:t>IS</w:t>
      </w:r>
      <w:r w:rsidR="007211CF">
        <w:t>)</w:t>
      </w:r>
      <w:r w:rsidR="0093001E" w:rsidRPr="0093001E">
        <w:t xml:space="preserve"> peptides</w:t>
      </w:r>
      <w:r w:rsidR="0093001E">
        <w:t xml:space="preserve"> are </w:t>
      </w:r>
      <w:r w:rsidR="00A62CFC">
        <w:t xml:space="preserve">each </w:t>
      </w:r>
      <w:r w:rsidR="0093001E">
        <w:t xml:space="preserve">spiked in at </w:t>
      </w:r>
      <w:r w:rsidR="00EC6818">
        <w:t xml:space="preserve">a concentration of </w:t>
      </w:r>
      <w:r w:rsidR="0093001E">
        <w:t xml:space="preserve">50 </w:t>
      </w:r>
      <w:proofErr w:type="spellStart"/>
      <w:r w:rsidR="0093001E">
        <w:t>fmol</w:t>
      </w:r>
      <w:proofErr w:type="spellEnd"/>
      <w:r w:rsidR="0093001E">
        <w:t>.</w:t>
      </w:r>
    </w:p>
    <w:p w14:paraId="19B38F94" w14:textId="178D3884" w:rsidR="004D5830" w:rsidRDefault="004D5830" w:rsidP="0093001E">
      <w:r>
        <w:t>To get a</w:t>
      </w:r>
      <w:r w:rsidR="007211CF">
        <w:t xml:space="preserve"> first</w:t>
      </w:r>
      <w:r>
        <w:t xml:space="preserve"> impression</w:t>
      </w:r>
      <w:r w:rsidR="00DA2FE4">
        <w:t xml:space="preserve"> of</w:t>
      </w:r>
      <w:r>
        <w:t xml:space="preserve"> what this dataset looks like perform the following steps:</w:t>
      </w:r>
    </w:p>
    <w:p w14:paraId="1897ED92" w14:textId="2FF2C5EF" w:rsidR="008F2F4E" w:rsidRDefault="004D5830" w:rsidP="00386150">
      <w:pPr>
        <w:pStyle w:val="ListParagraph"/>
        <w:numPr>
          <w:ilvl w:val="0"/>
          <w:numId w:val="1"/>
        </w:numPr>
      </w:pPr>
      <w:r>
        <w:t>C</w:t>
      </w:r>
      <w:r w:rsidRPr="004D5830">
        <w:t xml:space="preserve">lick on the </w:t>
      </w:r>
      <w:r w:rsidR="00014DA8">
        <w:t>‘</w:t>
      </w:r>
      <w:r w:rsidRPr="004D5830">
        <w:t>HGFLPR</w:t>
      </w:r>
      <w:r w:rsidR="00014DA8">
        <w:t>’</w:t>
      </w:r>
      <w:r w:rsidRPr="004D5830">
        <w:t xml:space="preserve"> peptide</w:t>
      </w:r>
      <w:r w:rsidR="00DA2FE4">
        <w:t xml:space="preserve"> in the </w:t>
      </w:r>
      <w:r w:rsidR="00DA2FE4">
        <w:rPr>
          <w:b/>
        </w:rPr>
        <w:t>Targets</w:t>
      </w:r>
      <w:r w:rsidR="00DA2FE4">
        <w:t xml:space="preserve"> view</w:t>
      </w:r>
      <w:r>
        <w:t xml:space="preserve"> to </w:t>
      </w:r>
      <w:r w:rsidR="00DA2FE4">
        <w:t>select</w:t>
      </w:r>
      <w:r>
        <w:t xml:space="preserve"> it</w:t>
      </w:r>
      <w:r w:rsidR="003165E9">
        <w:t>.</w:t>
      </w:r>
    </w:p>
    <w:p w14:paraId="1781B47C" w14:textId="75306641" w:rsidR="004D5830" w:rsidRDefault="004D5830" w:rsidP="00386150">
      <w:pPr>
        <w:pStyle w:val="ListParagraph"/>
        <w:numPr>
          <w:ilvl w:val="0"/>
          <w:numId w:val="1"/>
        </w:numPr>
      </w:pPr>
      <w:r>
        <w:t xml:space="preserve">On the </w:t>
      </w:r>
      <w:r w:rsidR="003165E9">
        <w:rPr>
          <w:b/>
        </w:rPr>
        <w:t>View</w:t>
      </w:r>
      <w:r>
        <w:t xml:space="preserve"> menu, </w:t>
      </w:r>
      <w:r w:rsidR="007211CF">
        <w:t xml:space="preserve">choose </w:t>
      </w:r>
      <w:r w:rsidR="003165E9">
        <w:rPr>
          <w:b/>
        </w:rPr>
        <w:t>Peak Areas</w:t>
      </w:r>
      <w:r w:rsidR="007211CF">
        <w:t>, and</w:t>
      </w:r>
      <w:r>
        <w:rPr>
          <w:b/>
        </w:rPr>
        <w:t xml:space="preserve"> </w:t>
      </w:r>
      <w:r w:rsidR="007211CF">
        <w:t>click</w:t>
      </w:r>
      <w:r>
        <w:rPr>
          <w:b/>
        </w:rPr>
        <w:t xml:space="preserve"> Re</w:t>
      </w:r>
      <w:r w:rsidR="00DA2FE4">
        <w:rPr>
          <w:b/>
        </w:rPr>
        <w:t>plicate Comparison</w:t>
      </w:r>
      <w:r w:rsidR="00DA2FE4">
        <w:t xml:space="preserve"> (F8)</w:t>
      </w:r>
      <w:r>
        <w:t>.</w:t>
      </w:r>
    </w:p>
    <w:p w14:paraId="65F5C698" w14:textId="5CCFC9A4" w:rsidR="006A33A6" w:rsidRDefault="006A33A6" w:rsidP="00FF7944">
      <w:r>
        <w:t>A new window appears that shows</w:t>
      </w:r>
      <w:r w:rsidR="00DA2FE4">
        <w:t xml:space="preserve"> a bar graph of</w:t>
      </w:r>
      <w:r>
        <w:t xml:space="preserve"> peak area for each replicate.  The blue bars represent the heavy labeled version of this peptide (always spiked in at 50 </w:t>
      </w:r>
      <w:proofErr w:type="spellStart"/>
      <w:r>
        <w:t>fmol</w:t>
      </w:r>
      <w:proofErr w:type="spellEnd"/>
      <w:r>
        <w:t xml:space="preserve">), and the red bars represent the light </w:t>
      </w:r>
      <w:proofErr w:type="spellStart"/>
      <w:r>
        <w:t>analyte</w:t>
      </w:r>
      <w:proofErr w:type="spellEnd"/>
      <w:r>
        <w:t xml:space="preserve"> </w:t>
      </w:r>
      <w:r w:rsidR="00A62CFC">
        <w:t xml:space="preserve">at varying concentrations </w:t>
      </w:r>
      <w:r>
        <w:t xml:space="preserve">(each concentration point </w:t>
      </w:r>
      <w:r w:rsidR="00A62CFC">
        <w:t xml:space="preserve">was </w:t>
      </w:r>
      <w:r>
        <w:t xml:space="preserve">acquired in </w:t>
      </w:r>
      <w:r w:rsidR="007211CF">
        <w:t xml:space="preserve">technical </w:t>
      </w:r>
      <w:r>
        <w:t>quadruplicate</w:t>
      </w:r>
      <w:r w:rsidR="00A62CFC">
        <w:t>)</w:t>
      </w:r>
      <w:r>
        <w:t>.</w:t>
      </w:r>
    </w:p>
    <w:p w14:paraId="20D0B559" w14:textId="77777777" w:rsidR="00A62CFC" w:rsidRDefault="000976DF" w:rsidP="00FF7944">
      <w:r>
        <w:t xml:space="preserve">Other tutorials describe how you can view and edit documents like this one.  For the purposes of this tutorial, however, the Study7_example.sky document has received an initial </w:t>
      </w:r>
      <w:r w:rsidR="00AD69ED">
        <w:t>integration review, fully preparing if for reports to be exported and used in deeper statistical analysis</w:t>
      </w:r>
      <w:r>
        <w:t>.</w:t>
      </w:r>
      <w:r w:rsidR="008C78CC">
        <w:t xml:space="preserve">  Before continuing with the rest of the tutorial:</w:t>
      </w:r>
    </w:p>
    <w:p w14:paraId="01C9E20A" w14:textId="77777777" w:rsidR="008C78CC" w:rsidRPr="00014DA8" w:rsidRDefault="008C78CC" w:rsidP="00386150">
      <w:pPr>
        <w:pStyle w:val="ListParagraph"/>
        <w:numPr>
          <w:ilvl w:val="0"/>
          <w:numId w:val="11"/>
        </w:numPr>
      </w:pPr>
      <w:r>
        <w:t xml:space="preserve">Close the </w:t>
      </w:r>
      <w:r>
        <w:rPr>
          <w:b/>
        </w:rPr>
        <w:t>Peak Areas</w:t>
      </w:r>
      <w:r>
        <w:t xml:space="preserve"> view.</w:t>
      </w:r>
    </w:p>
    <w:p w14:paraId="38F150C8" w14:textId="77777777" w:rsidR="007211CF" w:rsidRPr="006B5F11" w:rsidRDefault="007211CF" w:rsidP="007211CF">
      <w:pPr>
        <w:pStyle w:val="Heading1"/>
      </w:pPr>
      <w:r>
        <w:t>Creating a Simple Custom Report</w:t>
      </w:r>
    </w:p>
    <w:p w14:paraId="1CB4D683" w14:textId="77777777" w:rsidR="008173FA" w:rsidRPr="008173FA" w:rsidRDefault="00AD69ED" w:rsidP="008173FA">
      <w:r>
        <w:t xml:space="preserve">To create your first Skyline custom report template, perform </w:t>
      </w:r>
      <w:r w:rsidR="008173FA">
        <w:t>the following steps:</w:t>
      </w:r>
    </w:p>
    <w:p w14:paraId="60961F81" w14:textId="77777777" w:rsidR="008173FA" w:rsidRPr="008173FA" w:rsidRDefault="008173FA" w:rsidP="00386150">
      <w:pPr>
        <w:pStyle w:val="ListParagraph"/>
        <w:numPr>
          <w:ilvl w:val="0"/>
          <w:numId w:val="2"/>
        </w:numPr>
      </w:pPr>
      <w:r>
        <w:lastRenderedPageBreak/>
        <w:t xml:space="preserve">On the </w:t>
      </w:r>
      <w:r>
        <w:rPr>
          <w:b/>
        </w:rPr>
        <w:t>File</w:t>
      </w:r>
      <w:r>
        <w:t xml:space="preserve"> menu, </w:t>
      </w:r>
      <w:r w:rsidR="00AD69ED">
        <w:t xml:space="preserve">choose </w:t>
      </w:r>
      <w:r>
        <w:rPr>
          <w:b/>
        </w:rPr>
        <w:t>Export</w:t>
      </w:r>
      <w:r w:rsidR="00AD69ED">
        <w:t>, and click</w:t>
      </w:r>
      <w:r w:rsidR="00AD69ED">
        <w:rPr>
          <w:b/>
        </w:rPr>
        <w:t xml:space="preserve"> </w:t>
      </w:r>
      <w:r>
        <w:rPr>
          <w:b/>
        </w:rPr>
        <w:t>Report</w:t>
      </w:r>
    </w:p>
    <w:p w14:paraId="7A436F60" w14:textId="77777777" w:rsidR="008173FA" w:rsidRDefault="008173FA" w:rsidP="00C3238A">
      <w:pPr>
        <w:keepNext/>
      </w:pPr>
      <w:r>
        <w:t xml:space="preserve">An </w:t>
      </w:r>
      <w:r w:rsidRPr="00203814">
        <w:rPr>
          <w:b/>
        </w:rPr>
        <w:t>Export Report</w:t>
      </w:r>
      <w:r>
        <w:t xml:space="preserve"> form </w:t>
      </w:r>
      <w:r w:rsidR="00203814">
        <w:t xml:space="preserve">will appear that </w:t>
      </w:r>
      <w:r w:rsidR="00AD69ED">
        <w:t>will probably list at least the Skyline default report templates shown below</w:t>
      </w:r>
      <w:r>
        <w:t>:</w:t>
      </w:r>
    </w:p>
    <w:p w14:paraId="0814BC13" w14:textId="66B4E08A" w:rsidR="008173FA" w:rsidRDefault="00077C10" w:rsidP="008173FA">
      <w:r>
        <w:rPr>
          <w:noProof/>
        </w:rPr>
        <w:drawing>
          <wp:inline distT="0" distB="0" distL="0" distR="0" wp14:anchorId="44170B1D" wp14:editId="4312307A">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E7FE4AB" w14:textId="77777777" w:rsidR="008173FA" w:rsidRDefault="00A72681" w:rsidP="008173FA">
      <w:r>
        <w:t xml:space="preserve">Continue </w:t>
      </w:r>
      <w:r w:rsidR="00311D9B">
        <w:t>creating</w:t>
      </w:r>
      <w:r w:rsidR="00AD69ED">
        <w:t xml:space="preserve"> </w:t>
      </w:r>
      <w:r>
        <w:t xml:space="preserve">a new Skyline </w:t>
      </w:r>
      <w:r w:rsidR="00AD69ED">
        <w:t xml:space="preserve">custom </w:t>
      </w:r>
      <w:r>
        <w:t>report template by performing the following steps:</w:t>
      </w:r>
    </w:p>
    <w:p w14:paraId="2B743DB4" w14:textId="77777777" w:rsidR="00A72681" w:rsidRDefault="00A72681" w:rsidP="00386150">
      <w:pPr>
        <w:pStyle w:val="ListParagraph"/>
        <w:numPr>
          <w:ilvl w:val="0"/>
          <w:numId w:val="2"/>
        </w:numPr>
      </w:pPr>
      <w:r>
        <w:t xml:space="preserve">Click the </w:t>
      </w:r>
      <w:r w:rsidRPr="00A72681">
        <w:rPr>
          <w:b/>
        </w:rPr>
        <w:t>Edit list</w:t>
      </w:r>
      <w:r>
        <w:t xml:space="preserve"> button</w:t>
      </w:r>
      <w:r w:rsidR="00B53B31">
        <w:t>.</w:t>
      </w:r>
      <w:r>
        <w:t xml:space="preserve"> </w:t>
      </w:r>
    </w:p>
    <w:p w14:paraId="256FE41B" w14:textId="77777777" w:rsidR="00A72681" w:rsidRDefault="00DF0C6F" w:rsidP="00386150">
      <w:pPr>
        <w:pStyle w:val="ListParagraph"/>
        <w:numPr>
          <w:ilvl w:val="0"/>
          <w:numId w:val="2"/>
        </w:numPr>
      </w:pPr>
      <w:r>
        <w:t>In the</w:t>
      </w:r>
      <w:r w:rsidR="00311D9B">
        <w:t xml:space="preserve"> </w:t>
      </w:r>
      <w:r w:rsidR="00311D9B">
        <w:rPr>
          <w:b/>
        </w:rPr>
        <w:t xml:space="preserve">Edit Reports </w:t>
      </w:r>
      <w:r w:rsidR="00311D9B">
        <w:t xml:space="preserve">form, </w:t>
      </w:r>
      <w:r>
        <w:t>c</w:t>
      </w:r>
      <w:r w:rsidR="00A72681">
        <w:t xml:space="preserve">lick the </w:t>
      </w:r>
      <w:r w:rsidR="00A72681">
        <w:rPr>
          <w:b/>
        </w:rPr>
        <w:t>Add</w:t>
      </w:r>
      <w:r w:rsidR="00A72681">
        <w:t xml:space="preserve"> button</w:t>
      </w:r>
      <w:r w:rsidR="00B53B31">
        <w:t>.</w:t>
      </w:r>
    </w:p>
    <w:p w14:paraId="508E9EBF" w14:textId="77777777" w:rsidR="00DF0C6F" w:rsidRDefault="00DF0C6F" w:rsidP="00386150">
      <w:pPr>
        <w:pStyle w:val="ListParagraph"/>
        <w:numPr>
          <w:ilvl w:val="0"/>
          <w:numId w:val="2"/>
        </w:numPr>
      </w:pPr>
      <w:r>
        <w:t xml:space="preserve">In </w:t>
      </w:r>
      <w:r w:rsidR="00311D9B">
        <w:rPr>
          <w:b/>
        </w:rPr>
        <w:t xml:space="preserve">Edit Report </w:t>
      </w:r>
      <w:r w:rsidR="00311D9B">
        <w:t xml:space="preserve">form, enter ‘Overview’ in </w:t>
      </w:r>
      <w:r>
        <w:t xml:space="preserve">the </w:t>
      </w:r>
      <w:r w:rsidRPr="00DF0C6F">
        <w:rPr>
          <w:b/>
        </w:rPr>
        <w:t>Report Name</w:t>
      </w:r>
      <w:r>
        <w:t xml:space="preserve"> field</w:t>
      </w:r>
      <w:r w:rsidR="00B53B31">
        <w:t>.</w:t>
      </w:r>
    </w:p>
    <w:p w14:paraId="480A0535" w14:textId="77777777" w:rsidR="00F2199B" w:rsidRDefault="00311D9B" w:rsidP="00F2199B">
      <w:pPr>
        <w:keepNext/>
      </w:pPr>
      <w:r>
        <w:lastRenderedPageBreak/>
        <w:t>The form should now look like</w:t>
      </w:r>
      <w:r w:rsidR="00C3238A">
        <w:t xml:space="preserve"> this</w:t>
      </w:r>
      <w:r>
        <w:t>:</w:t>
      </w:r>
    </w:p>
    <w:p w14:paraId="15CE130D" w14:textId="1423DADA" w:rsidR="00097979" w:rsidRDefault="00077C10" w:rsidP="00F2199B">
      <w:r>
        <w:rPr>
          <w:noProof/>
        </w:rPr>
        <w:drawing>
          <wp:inline distT="0" distB="0" distL="0" distR="0" wp14:anchorId="3E8F9624" wp14:editId="661C090E">
            <wp:extent cx="5943600" cy="4276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76725"/>
                    </a:xfrm>
                    <a:prstGeom prst="rect">
                      <a:avLst/>
                    </a:prstGeom>
                  </pic:spPr>
                </pic:pic>
              </a:graphicData>
            </a:graphic>
          </wp:inline>
        </w:drawing>
      </w:r>
    </w:p>
    <w:p w14:paraId="1DBDA3C1" w14:textId="77777777" w:rsidR="007754B8" w:rsidRDefault="00CD3089" w:rsidP="00386150">
      <w:pPr>
        <w:pStyle w:val="ListParagraph"/>
        <w:numPr>
          <w:ilvl w:val="0"/>
          <w:numId w:val="2"/>
        </w:numPr>
      </w:pPr>
      <w:r>
        <w:t xml:space="preserve">Expand the </w:t>
      </w:r>
      <w:r w:rsidR="00311D9B">
        <w:t xml:space="preserve">field </w:t>
      </w:r>
      <w:r w:rsidR="00B53B31">
        <w:t>group</w:t>
      </w:r>
      <w:r w:rsidR="00311D9B">
        <w:t>s</w:t>
      </w:r>
      <w:r w:rsidR="00B53B31">
        <w:t xml:space="preserve"> </w:t>
      </w:r>
      <w:r w:rsidR="00B53B31" w:rsidRPr="00B53B31">
        <w:rPr>
          <w:b/>
        </w:rPr>
        <w:t>Peptides</w:t>
      </w:r>
      <w:r w:rsidR="00B53B31">
        <w:t xml:space="preserve"> and </w:t>
      </w:r>
      <w:r w:rsidR="002D6FBE">
        <w:rPr>
          <w:b/>
        </w:rPr>
        <w:t>Replicates</w:t>
      </w:r>
      <w:r w:rsidR="00B53B31">
        <w:t xml:space="preserve"> by clicking on the </w:t>
      </w:r>
      <w:r w:rsidR="00311D9B">
        <w:rPr>
          <w:b/>
        </w:rPr>
        <w:t>‘+’</w:t>
      </w:r>
      <w:r w:rsidR="00311D9B">
        <w:t xml:space="preserve"> </w:t>
      </w:r>
      <w:r w:rsidR="00B53B31">
        <w:t>button to see many more fields that can be exported.</w:t>
      </w:r>
    </w:p>
    <w:p w14:paraId="0F3FE847" w14:textId="77777777" w:rsidR="000A1903" w:rsidRDefault="000A1903" w:rsidP="007754B8">
      <w:pPr>
        <w:pStyle w:val="ListParagraph"/>
        <w:numPr>
          <w:ilvl w:val="0"/>
          <w:numId w:val="2"/>
        </w:numPr>
      </w:pPr>
      <w:r>
        <w:t xml:space="preserve">From the expanded </w:t>
      </w:r>
      <w:r w:rsidRPr="00097979">
        <w:rPr>
          <w:b/>
        </w:rPr>
        <w:t>Peptides</w:t>
      </w:r>
      <w:r>
        <w:t xml:space="preserve"> group </w:t>
      </w:r>
      <w:r w:rsidR="002D6FBE">
        <w:t xml:space="preserve">click the checkbox next to </w:t>
      </w:r>
      <w:r>
        <w:t xml:space="preserve">the </w:t>
      </w:r>
      <w:r w:rsidRPr="00097979">
        <w:rPr>
          <w:b/>
        </w:rPr>
        <w:t>Peptide</w:t>
      </w:r>
      <w:r w:rsidR="002000A3">
        <w:rPr>
          <w:b/>
        </w:rPr>
        <w:t xml:space="preserve"> </w:t>
      </w:r>
      <w:r w:rsidRPr="00097979">
        <w:rPr>
          <w:b/>
        </w:rPr>
        <w:t>Sequence</w:t>
      </w:r>
      <w:r>
        <w:t xml:space="preserve"> field.</w:t>
      </w:r>
    </w:p>
    <w:p w14:paraId="21BE9202" w14:textId="0B291D8E" w:rsidR="00F12928" w:rsidRDefault="002D6FBE" w:rsidP="00C3238A">
      <w:pPr>
        <w:keepNext/>
      </w:pPr>
      <w:r>
        <w:lastRenderedPageBreak/>
        <w:t>T</w:t>
      </w:r>
      <w:r w:rsidR="00826A5C">
        <w:t>he form should now look like</w:t>
      </w:r>
      <w:r w:rsidR="00C3238A">
        <w:t xml:space="preserve"> this</w:t>
      </w:r>
      <w:r w:rsidR="00826A5C">
        <w:t>:</w:t>
      </w:r>
      <w:r w:rsidR="00F12928" w:rsidRPr="00F12928">
        <w:t xml:space="preserve"> </w:t>
      </w:r>
    </w:p>
    <w:p w14:paraId="26F422A1" w14:textId="19DDF64F" w:rsidR="00826A5C" w:rsidRDefault="00077C10" w:rsidP="00826A5C">
      <w:pPr>
        <w:pStyle w:val="ListParagraph"/>
        <w:ind w:left="0"/>
      </w:pPr>
      <w:r>
        <w:rPr>
          <w:noProof/>
        </w:rPr>
        <w:drawing>
          <wp:inline distT="0" distB="0" distL="0" distR="0" wp14:anchorId="5925EB5B" wp14:editId="0C7AE3B9">
            <wp:extent cx="5943600" cy="564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48325"/>
                    </a:xfrm>
                    <a:prstGeom prst="rect">
                      <a:avLst/>
                    </a:prstGeom>
                  </pic:spPr>
                </pic:pic>
              </a:graphicData>
            </a:graphic>
          </wp:inline>
        </w:drawing>
      </w:r>
      <w:bookmarkStart w:id="0" w:name="_GoBack"/>
      <w:bookmarkEnd w:id="0"/>
    </w:p>
    <w:p w14:paraId="7EE15466" w14:textId="46C0AFDF" w:rsidR="004D1705" w:rsidRPr="001B4F2F" w:rsidRDefault="004D1705" w:rsidP="00A6598B">
      <w:pPr>
        <w:rPr>
          <w:color w:val="000000"/>
        </w:rPr>
      </w:pPr>
      <w:r>
        <w:t xml:space="preserve">Note that the </w:t>
      </w:r>
      <w:r w:rsidR="00826A5C">
        <w:t xml:space="preserve">fields in the </w:t>
      </w:r>
      <w:r w:rsidRPr="00326E37">
        <w:rPr>
          <w:b/>
        </w:rPr>
        <w:t>Edit Report</w:t>
      </w:r>
      <w:r>
        <w:t xml:space="preserve"> </w:t>
      </w:r>
      <w:r w:rsidR="00826A5C">
        <w:t>form</w:t>
      </w:r>
      <w:r w:rsidR="00862B2E">
        <w:t>,</w:t>
      </w:r>
      <w:r w:rsidR="00826A5C">
        <w:t xml:space="preserve"> </w:t>
      </w:r>
      <w:r>
        <w:t>shown above</w:t>
      </w:r>
      <w:r w:rsidR="00862B2E">
        <w:t>,</w:t>
      </w:r>
      <w:r>
        <w:t xml:space="preserve"> ha</w:t>
      </w:r>
      <w:r w:rsidR="00826A5C">
        <w:t>ve</w:t>
      </w:r>
      <w:r>
        <w:t xml:space="preserve"> a distinct </w:t>
      </w:r>
      <w:r w:rsidR="00826A5C">
        <w:t xml:space="preserve">hierarchical </w:t>
      </w:r>
      <w:r>
        <w:t xml:space="preserve">structure.  </w:t>
      </w:r>
      <w:r w:rsidR="00826A5C">
        <w:t>At t</w:t>
      </w:r>
      <w:r>
        <w:t>he highest level</w:t>
      </w:r>
      <w:r w:rsidR="00994977">
        <w:t xml:space="preserve"> are </w:t>
      </w:r>
      <w:r w:rsidR="00826A5C">
        <w:t xml:space="preserve">the </w:t>
      </w:r>
      <w:r w:rsidR="00826A5C">
        <w:rPr>
          <w:i/>
        </w:rPr>
        <w:t>p</w:t>
      </w:r>
      <w:r w:rsidR="00994977" w:rsidRPr="004D1705">
        <w:rPr>
          <w:i/>
        </w:rPr>
        <w:t xml:space="preserve">rotein specific </w:t>
      </w:r>
      <w:r w:rsidR="00994977" w:rsidRPr="00C3238A">
        <w:t>fields</w:t>
      </w:r>
      <w:r>
        <w:t xml:space="preserve"> </w:t>
      </w:r>
      <w:r w:rsidR="00994977">
        <w:t>which are</w:t>
      </w:r>
      <w:r>
        <w:t xml:space="preserve"> shown </w:t>
      </w:r>
      <w:r w:rsidR="00862B2E">
        <w:t>at the bottom of the</w:t>
      </w:r>
      <w:r>
        <w:t xml:space="preserve"> left box</w:t>
      </w:r>
      <w:r w:rsidR="00862B2E">
        <w:t xml:space="preserve"> (</w:t>
      </w:r>
      <w:r w:rsidR="00994977" w:rsidRPr="001266E0">
        <w:rPr>
          <w:b/>
        </w:rPr>
        <w:t>Protein</w:t>
      </w:r>
      <w:r w:rsidR="002000A3">
        <w:rPr>
          <w:b/>
        </w:rPr>
        <w:t xml:space="preserve"> </w:t>
      </w:r>
      <w:r w:rsidR="00994977" w:rsidRPr="001266E0">
        <w:rPr>
          <w:b/>
        </w:rPr>
        <w:t>Name</w:t>
      </w:r>
      <w:r w:rsidR="00862B2E">
        <w:t xml:space="preserve">, </w:t>
      </w:r>
      <w:r w:rsidR="00862B2E" w:rsidRPr="001266E0">
        <w:rPr>
          <w:b/>
        </w:rPr>
        <w:t>Protein</w:t>
      </w:r>
      <w:r w:rsidR="002000A3">
        <w:rPr>
          <w:b/>
        </w:rPr>
        <w:t xml:space="preserve"> </w:t>
      </w:r>
      <w:r w:rsidR="00862B2E" w:rsidRPr="001266E0">
        <w:rPr>
          <w:b/>
        </w:rPr>
        <w:t>Description</w:t>
      </w:r>
      <w:r w:rsidR="00862B2E">
        <w:t xml:space="preserve">, </w:t>
      </w:r>
      <w:r w:rsidR="00862B2E" w:rsidRPr="001266E0">
        <w:rPr>
          <w:b/>
        </w:rPr>
        <w:t>Protein</w:t>
      </w:r>
      <w:r w:rsidR="002000A3">
        <w:rPr>
          <w:b/>
        </w:rPr>
        <w:t xml:space="preserve"> </w:t>
      </w:r>
      <w:r w:rsidR="00862B2E" w:rsidRPr="001266E0">
        <w:rPr>
          <w:b/>
        </w:rPr>
        <w:t>Sequence</w:t>
      </w:r>
      <w:r w:rsidR="00862B2E">
        <w:t xml:space="preserve">, </w:t>
      </w:r>
      <w:r w:rsidR="004869D2">
        <w:rPr>
          <w:b/>
        </w:rPr>
        <w:t>Protein</w:t>
      </w:r>
      <w:r w:rsidR="002000A3">
        <w:rPr>
          <w:b/>
        </w:rPr>
        <w:t xml:space="preserve"> </w:t>
      </w:r>
      <w:r w:rsidR="004869D2">
        <w:rPr>
          <w:b/>
        </w:rPr>
        <w:t>Not</w:t>
      </w:r>
      <w:r w:rsidR="00862B2E" w:rsidRPr="001266E0">
        <w:rPr>
          <w:b/>
        </w:rPr>
        <w:t>e</w:t>
      </w:r>
      <w:r w:rsidR="00C3238A">
        <w:t>)</w:t>
      </w:r>
      <w:r w:rsidR="00994977">
        <w:t>,</w:t>
      </w:r>
      <w:r>
        <w:t xml:space="preserve"> and the expanded</w:t>
      </w:r>
      <w:r w:rsidR="00994977">
        <w:t xml:space="preserve"> </w:t>
      </w:r>
      <w:r w:rsidR="002D6FBE">
        <w:rPr>
          <w:b/>
        </w:rPr>
        <w:t>Replicates</w:t>
      </w:r>
      <w:r w:rsidR="002D6FBE" w:rsidRPr="00FC7329">
        <w:rPr>
          <w:i/>
        </w:rPr>
        <w:t xml:space="preserve"> </w:t>
      </w:r>
      <w:r w:rsidR="00685599" w:rsidRPr="00862B2E">
        <w:t>group</w:t>
      </w:r>
      <w:r>
        <w:t xml:space="preserve"> </w:t>
      </w:r>
      <w:r w:rsidR="002D6FBE">
        <w:t xml:space="preserve">below </w:t>
      </w:r>
      <w:r w:rsidR="00862B2E">
        <w:t>these</w:t>
      </w:r>
      <w:r>
        <w:t xml:space="preserve"> that contain</w:t>
      </w:r>
      <w:r w:rsidR="00685599">
        <w:t>s</w:t>
      </w:r>
      <w:r>
        <w:t xml:space="preserve"> </w:t>
      </w:r>
      <w:r w:rsidR="00862B2E">
        <w:t xml:space="preserve">the </w:t>
      </w:r>
      <w:r w:rsidR="00685599">
        <w:t xml:space="preserve">general </w:t>
      </w:r>
      <w:r>
        <w:t xml:space="preserve">field </w:t>
      </w:r>
      <w:r w:rsidR="00862B2E" w:rsidRPr="001266E0">
        <w:rPr>
          <w:b/>
        </w:rPr>
        <w:t>Replicate</w:t>
      </w:r>
      <w:r w:rsidR="002000A3">
        <w:rPr>
          <w:b/>
        </w:rPr>
        <w:t xml:space="preserve"> </w:t>
      </w:r>
      <w:r w:rsidR="00862B2E" w:rsidRPr="001266E0">
        <w:rPr>
          <w:b/>
        </w:rPr>
        <w:t>Name</w:t>
      </w:r>
      <w:r w:rsidR="00C3238A">
        <w:t xml:space="preserve"> among others</w:t>
      </w:r>
      <w:r w:rsidR="00862B2E">
        <w:t>.</w:t>
      </w:r>
      <w:r w:rsidR="00FC7329">
        <w:t xml:space="preserve">  </w:t>
      </w:r>
      <w:r w:rsidR="00685599">
        <w:t xml:space="preserve">Skyline </w:t>
      </w:r>
      <w:r w:rsidR="00862B2E">
        <w:t xml:space="preserve">custom </w:t>
      </w:r>
      <w:r w:rsidR="00685599">
        <w:t xml:space="preserve">reports </w:t>
      </w:r>
      <w:r w:rsidR="00862B2E">
        <w:t xml:space="preserve">also </w:t>
      </w:r>
      <w:r w:rsidR="00685599">
        <w:t xml:space="preserve">provide </w:t>
      </w:r>
      <w:r w:rsidR="00862B2E">
        <w:rPr>
          <w:i/>
        </w:rPr>
        <w:t>p</w:t>
      </w:r>
      <w:r w:rsidR="00FC7329" w:rsidRPr="00FC7329">
        <w:rPr>
          <w:i/>
        </w:rPr>
        <w:t>eptide specific</w:t>
      </w:r>
      <w:r w:rsidR="00C3238A">
        <w:t xml:space="preserve"> fields</w:t>
      </w:r>
      <w:r w:rsidR="00862B2E">
        <w:t>, contained in the expanded</w:t>
      </w:r>
      <w:r w:rsidR="00685599">
        <w:t xml:space="preserve"> </w:t>
      </w:r>
      <w:r w:rsidR="00685599" w:rsidRPr="00862B2E">
        <w:rPr>
          <w:b/>
        </w:rPr>
        <w:t>Peptides</w:t>
      </w:r>
      <w:r w:rsidR="00685599">
        <w:t xml:space="preserve"> group</w:t>
      </w:r>
      <w:r w:rsidR="00862B2E">
        <w:t xml:space="preserve"> at the top of the left box</w:t>
      </w:r>
      <w:r w:rsidR="00FC7329">
        <w:t xml:space="preserve">, such as </w:t>
      </w:r>
      <w:r w:rsidR="005A2320">
        <w:rPr>
          <w:b/>
        </w:rPr>
        <w:t>Peptide</w:t>
      </w:r>
      <w:r w:rsidR="002000A3">
        <w:rPr>
          <w:b/>
        </w:rPr>
        <w:t xml:space="preserve"> </w:t>
      </w:r>
      <w:r w:rsidR="005A2320">
        <w:rPr>
          <w:b/>
        </w:rPr>
        <w:t>S</w:t>
      </w:r>
      <w:r w:rsidR="00FC7329" w:rsidRPr="001266E0">
        <w:rPr>
          <w:b/>
        </w:rPr>
        <w:t>equence</w:t>
      </w:r>
      <w:r w:rsidR="00FC7329">
        <w:t xml:space="preserve"> and </w:t>
      </w:r>
      <w:r w:rsidR="00FC7329" w:rsidRPr="001266E0">
        <w:rPr>
          <w:b/>
        </w:rPr>
        <w:t>Average</w:t>
      </w:r>
      <w:r w:rsidR="002000A3">
        <w:rPr>
          <w:b/>
        </w:rPr>
        <w:t xml:space="preserve"> </w:t>
      </w:r>
      <w:r w:rsidR="00FC7329" w:rsidRPr="001266E0">
        <w:rPr>
          <w:b/>
        </w:rPr>
        <w:t>Measured</w:t>
      </w:r>
      <w:r w:rsidR="002000A3">
        <w:rPr>
          <w:b/>
        </w:rPr>
        <w:t xml:space="preserve"> </w:t>
      </w:r>
      <w:r w:rsidR="00FC7329" w:rsidRPr="001266E0">
        <w:rPr>
          <w:b/>
        </w:rPr>
        <w:t>Retention</w:t>
      </w:r>
      <w:r w:rsidR="002000A3">
        <w:rPr>
          <w:b/>
        </w:rPr>
        <w:t xml:space="preserve"> </w:t>
      </w:r>
      <w:r w:rsidR="00FC7329" w:rsidRPr="001266E0">
        <w:rPr>
          <w:b/>
        </w:rPr>
        <w:t>Time</w:t>
      </w:r>
      <w:r w:rsidR="00FC7329">
        <w:t xml:space="preserve"> </w:t>
      </w:r>
      <w:r w:rsidR="001266E0">
        <w:t>among others.  The peptide</w:t>
      </w:r>
      <w:r w:rsidR="00C3238A">
        <w:t xml:space="preserve"> specific</w:t>
      </w:r>
      <w:r w:rsidR="001266E0">
        <w:t xml:space="preserve"> fields include a</w:t>
      </w:r>
      <w:r w:rsidR="00685599">
        <w:t xml:space="preserve"> </w:t>
      </w:r>
      <w:r w:rsidR="00685599" w:rsidRPr="001266E0">
        <w:rPr>
          <w:b/>
        </w:rPr>
        <w:t>Peptide</w:t>
      </w:r>
      <w:r w:rsidR="002000A3">
        <w:rPr>
          <w:b/>
        </w:rPr>
        <w:t xml:space="preserve"> </w:t>
      </w:r>
      <w:r w:rsidR="00685599" w:rsidRPr="001266E0">
        <w:rPr>
          <w:b/>
        </w:rPr>
        <w:t>Results</w:t>
      </w:r>
      <w:r w:rsidR="001266E0">
        <w:t xml:space="preserve"> group, which is </w:t>
      </w:r>
      <w:r w:rsidR="00685599">
        <w:t>not expanded yet</w:t>
      </w:r>
      <w:r w:rsidR="00FC7329">
        <w:t xml:space="preserve">.  </w:t>
      </w:r>
      <w:r w:rsidR="001266E0">
        <w:t>Also unexpanded</w:t>
      </w:r>
      <w:r w:rsidR="00685599">
        <w:t xml:space="preserve"> is the</w:t>
      </w:r>
      <w:r w:rsidR="00685599" w:rsidRPr="001266E0">
        <w:rPr>
          <w:b/>
        </w:rPr>
        <w:t xml:space="preserve"> Precursor</w:t>
      </w:r>
      <w:r w:rsidR="001266E0" w:rsidRPr="001266E0">
        <w:rPr>
          <w:b/>
        </w:rPr>
        <w:t>s</w:t>
      </w:r>
      <w:r w:rsidR="00685599">
        <w:t xml:space="preserve"> </w:t>
      </w:r>
      <w:r w:rsidR="001266E0">
        <w:t>group, which contains</w:t>
      </w:r>
      <w:r w:rsidR="00685599">
        <w:t xml:space="preserve"> </w:t>
      </w:r>
      <w:r w:rsidR="001266E0">
        <w:rPr>
          <w:i/>
        </w:rPr>
        <w:t>p</w:t>
      </w:r>
      <w:r w:rsidR="00FC7329" w:rsidRPr="00FC7329">
        <w:rPr>
          <w:i/>
        </w:rPr>
        <w:t>recursor specific</w:t>
      </w:r>
      <w:r w:rsidR="00C3238A">
        <w:t xml:space="preserve"> fields</w:t>
      </w:r>
      <w:r w:rsidR="001266E0">
        <w:t xml:space="preserve">, a </w:t>
      </w:r>
      <w:r w:rsidR="00100E29" w:rsidRPr="001266E0">
        <w:rPr>
          <w:b/>
          <w:color w:val="000000"/>
        </w:rPr>
        <w:t>Precursors</w:t>
      </w:r>
      <w:r w:rsidR="002000A3">
        <w:rPr>
          <w:b/>
          <w:color w:val="000000"/>
        </w:rPr>
        <w:t xml:space="preserve"> </w:t>
      </w:r>
      <w:r w:rsidR="00100E29" w:rsidRPr="001266E0">
        <w:rPr>
          <w:b/>
          <w:color w:val="000000"/>
        </w:rPr>
        <w:t>Results</w:t>
      </w:r>
      <w:r w:rsidR="001266E0">
        <w:rPr>
          <w:color w:val="000000"/>
        </w:rPr>
        <w:t xml:space="preserve"> group, and finally a </w:t>
      </w:r>
      <w:r w:rsidR="001266E0" w:rsidRPr="001266E0">
        <w:rPr>
          <w:b/>
          <w:color w:val="000000"/>
        </w:rPr>
        <w:t>Transitions</w:t>
      </w:r>
      <w:r w:rsidR="001266E0">
        <w:rPr>
          <w:color w:val="000000"/>
        </w:rPr>
        <w:t xml:space="preserve"> field group.  The </w:t>
      </w:r>
      <w:r w:rsidR="001266E0">
        <w:rPr>
          <w:b/>
          <w:color w:val="000000"/>
        </w:rPr>
        <w:t>Transitions</w:t>
      </w:r>
      <w:r w:rsidR="001266E0">
        <w:rPr>
          <w:color w:val="000000"/>
        </w:rPr>
        <w:t xml:space="preserve"> group, in turn, contains the </w:t>
      </w:r>
      <w:r w:rsidR="001266E0" w:rsidRPr="001266E0">
        <w:rPr>
          <w:i/>
          <w:color w:val="000000"/>
        </w:rPr>
        <w:t>transition specific</w:t>
      </w:r>
      <w:r w:rsidR="00C3238A">
        <w:rPr>
          <w:color w:val="000000"/>
        </w:rPr>
        <w:t xml:space="preserve"> fields</w:t>
      </w:r>
      <w:r w:rsidR="001266E0">
        <w:rPr>
          <w:color w:val="000000"/>
        </w:rPr>
        <w:t xml:space="preserve"> and a corresponding </w:t>
      </w:r>
      <w:r w:rsidR="001266E0">
        <w:rPr>
          <w:b/>
          <w:color w:val="000000"/>
        </w:rPr>
        <w:t>Transition</w:t>
      </w:r>
      <w:r w:rsidR="002000A3">
        <w:rPr>
          <w:b/>
          <w:color w:val="000000"/>
        </w:rPr>
        <w:t xml:space="preserve"> </w:t>
      </w:r>
      <w:r w:rsidR="001266E0">
        <w:rPr>
          <w:b/>
          <w:color w:val="000000"/>
        </w:rPr>
        <w:lastRenderedPageBreak/>
        <w:t>Results</w:t>
      </w:r>
      <w:r w:rsidR="001266E0">
        <w:rPr>
          <w:color w:val="000000"/>
        </w:rPr>
        <w:t xml:space="preserve"> group, containing the most detailed results values, such as </w:t>
      </w:r>
      <w:r w:rsidR="001266E0">
        <w:rPr>
          <w:b/>
          <w:color w:val="000000"/>
        </w:rPr>
        <w:t xml:space="preserve">Retention Time, </w:t>
      </w:r>
      <w:proofErr w:type="spellStart"/>
      <w:r w:rsidR="001266E0">
        <w:rPr>
          <w:b/>
          <w:color w:val="000000"/>
        </w:rPr>
        <w:t>Fwhm</w:t>
      </w:r>
      <w:proofErr w:type="spellEnd"/>
      <w:r w:rsidR="001266E0">
        <w:rPr>
          <w:b/>
          <w:color w:val="000000"/>
        </w:rPr>
        <w:t>, Start</w:t>
      </w:r>
      <w:r w:rsidR="002000A3">
        <w:rPr>
          <w:b/>
          <w:color w:val="000000"/>
        </w:rPr>
        <w:t xml:space="preserve"> </w:t>
      </w:r>
      <w:r w:rsidR="001266E0">
        <w:rPr>
          <w:b/>
          <w:color w:val="000000"/>
        </w:rPr>
        <w:t>Time, End</w:t>
      </w:r>
      <w:r w:rsidR="002000A3">
        <w:rPr>
          <w:b/>
          <w:color w:val="000000"/>
        </w:rPr>
        <w:t xml:space="preserve"> </w:t>
      </w:r>
      <w:r w:rsidR="001266E0">
        <w:rPr>
          <w:b/>
          <w:color w:val="000000"/>
        </w:rPr>
        <w:t>Time, Area</w:t>
      </w:r>
      <w:r w:rsidR="001266E0">
        <w:rPr>
          <w:color w:val="000000"/>
        </w:rPr>
        <w:t xml:space="preserve"> and </w:t>
      </w:r>
      <w:r w:rsidR="001266E0">
        <w:rPr>
          <w:b/>
          <w:color w:val="000000"/>
        </w:rPr>
        <w:t>Background</w:t>
      </w:r>
      <w:r w:rsidR="001266E0">
        <w:rPr>
          <w:color w:val="000000"/>
        </w:rPr>
        <w:t>, from which many of the higher level r</w:t>
      </w:r>
      <w:r w:rsidR="002000A3">
        <w:rPr>
          <w:color w:val="000000"/>
        </w:rPr>
        <w:t>esults field values are derived</w:t>
      </w:r>
      <w:r w:rsidR="001B4F2F">
        <w:rPr>
          <w:color w:val="000000"/>
        </w:rPr>
        <w:t>.</w:t>
      </w:r>
    </w:p>
    <w:p w14:paraId="256FCC0F" w14:textId="77777777" w:rsidR="00A6598B" w:rsidRPr="001B4F2F" w:rsidRDefault="00622E8A" w:rsidP="00A6598B">
      <w:pPr>
        <w:rPr>
          <w:color w:val="000000"/>
        </w:rPr>
      </w:pPr>
      <w:r>
        <w:rPr>
          <w:color w:val="000000"/>
        </w:rPr>
        <w:t>In the</w:t>
      </w:r>
      <w:r w:rsidR="00431405" w:rsidRPr="001B4F2F">
        <w:rPr>
          <w:color w:val="000000"/>
        </w:rPr>
        <w:t xml:space="preserve"> Edit Report form </w:t>
      </w:r>
      <w:r w:rsidR="008C3100">
        <w:rPr>
          <w:color w:val="000000"/>
        </w:rPr>
        <w:t xml:space="preserve">continue to </w:t>
      </w:r>
      <w:r>
        <w:rPr>
          <w:color w:val="000000"/>
        </w:rPr>
        <w:t>add fields to your first custom report template by performing the following steps</w:t>
      </w:r>
      <w:r w:rsidR="00203814" w:rsidRPr="001B4F2F">
        <w:rPr>
          <w:color w:val="000000"/>
        </w:rPr>
        <w:t>:</w:t>
      </w:r>
    </w:p>
    <w:p w14:paraId="4CF430CB" w14:textId="77777777" w:rsidR="00622E8A" w:rsidRDefault="00622E8A" w:rsidP="00386150">
      <w:pPr>
        <w:pStyle w:val="ListParagraph"/>
        <w:numPr>
          <w:ilvl w:val="0"/>
          <w:numId w:val="2"/>
        </w:numPr>
      </w:pPr>
      <w:r>
        <w:t>E</w:t>
      </w:r>
      <w:r w:rsidR="003F704F">
        <w:t xml:space="preserve">xpand the </w:t>
      </w:r>
      <w:r w:rsidR="003F704F">
        <w:rPr>
          <w:b/>
        </w:rPr>
        <w:t>Precursors</w:t>
      </w:r>
      <w:r w:rsidR="003F704F">
        <w:t xml:space="preserve"> </w:t>
      </w:r>
      <w:r>
        <w:t>group (</w:t>
      </w:r>
      <w:r w:rsidR="003F704F">
        <w:t>located directly below the</w:t>
      </w:r>
      <w:r>
        <w:t xml:space="preserve"> expanded</w:t>
      </w:r>
      <w:r w:rsidR="003F704F">
        <w:t xml:space="preserve"> </w:t>
      </w:r>
      <w:r w:rsidR="003F704F" w:rsidRPr="00622E8A">
        <w:rPr>
          <w:b/>
        </w:rPr>
        <w:t>Peptides</w:t>
      </w:r>
      <w:r w:rsidR="003F704F">
        <w:t xml:space="preserve"> </w:t>
      </w:r>
      <w:r>
        <w:t xml:space="preserve">group </w:t>
      </w:r>
      <w:r w:rsidR="008C3100">
        <w:t>at the very top)</w:t>
      </w:r>
      <w:r w:rsidR="003F704F">
        <w:t xml:space="preserve"> by clicking on the </w:t>
      </w:r>
      <w:r>
        <w:t>’</w:t>
      </w:r>
      <w:r w:rsidR="003F704F">
        <w:t>+</w:t>
      </w:r>
      <w:r>
        <w:t>’</w:t>
      </w:r>
      <w:r w:rsidR="008C3100">
        <w:t xml:space="preserve"> </w:t>
      </w:r>
      <w:r>
        <w:t>icon</w:t>
      </w:r>
      <w:r w:rsidR="00941809">
        <w:t>.</w:t>
      </w:r>
    </w:p>
    <w:p w14:paraId="4F00B150" w14:textId="77777777" w:rsidR="00941809" w:rsidRDefault="00622E8A" w:rsidP="00386150">
      <w:pPr>
        <w:pStyle w:val="ListParagraph"/>
        <w:numPr>
          <w:ilvl w:val="0"/>
          <w:numId w:val="2"/>
        </w:numPr>
      </w:pPr>
      <w:r>
        <w:t>E</w:t>
      </w:r>
      <w:r w:rsidR="00941809">
        <w:t xml:space="preserve">xpand the </w:t>
      </w:r>
      <w:r w:rsidR="00941809" w:rsidRPr="00EF2B42">
        <w:rPr>
          <w:b/>
        </w:rPr>
        <w:t>Precursor</w:t>
      </w:r>
      <w:r w:rsidR="002000A3">
        <w:rPr>
          <w:b/>
        </w:rPr>
        <w:t xml:space="preserve"> </w:t>
      </w:r>
      <w:r w:rsidR="00941809" w:rsidRPr="00EF2B42">
        <w:rPr>
          <w:b/>
        </w:rPr>
        <w:t>Results</w:t>
      </w:r>
      <w:r w:rsidR="00941809">
        <w:t xml:space="preserve"> group field </w:t>
      </w:r>
      <w:r>
        <w:t xml:space="preserve">now visible in the expanded </w:t>
      </w:r>
      <w:r>
        <w:rPr>
          <w:b/>
        </w:rPr>
        <w:t>Precursor</w:t>
      </w:r>
      <w:r>
        <w:t xml:space="preserve"> group</w:t>
      </w:r>
      <w:r w:rsidR="00941809">
        <w:t>.</w:t>
      </w:r>
    </w:p>
    <w:p w14:paraId="689F3489" w14:textId="77777777" w:rsidR="00622E8A" w:rsidRDefault="005A2320" w:rsidP="00386150">
      <w:pPr>
        <w:pStyle w:val="ListParagraph"/>
        <w:numPr>
          <w:ilvl w:val="0"/>
          <w:numId w:val="2"/>
        </w:numPr>
      </w:pPr>
      <w:r>
        <w:t xml:space="preserve">Click the checkbox next to the </w:t>
      </w:r>
      <w:r w:rsidR="008C3100">
        <w:rPr>
          <w:b/>
        </w:rPr>
        <w:t>Isotope</w:t>
      </w:r>
      <w:r w:rsidR="002000A3">
        <w:rPr>
          <w:b/>
        </w:rPr>
        <w:t xml:space="preserve"> </w:t>
      </w:r>
      <w:r w:rsidR="008C3100">
        <w:rPr>
          <w:b/>
        </w:rPr>
        <w:t>Label</w:t>
      </w:r>
      <w:r w:rsidR="002000A3">
        <w:rPr>
          <w:b/>
        </w:rPr>
        <w:t xml:space="preserve"> </w:t>
      </w:r>
      <w:r w:rsidR="008C3100">
        <w:rPr>
          <w:b/>
        </w:rPr>
        <w:t xml:space="preserve">Type </w:t>
      </w:r>
      <w:r w:rsidR="00622E8A">
        <w:t>field</w:t>
      </w:r>
      <w:r w:rsidR="00A26920">
        <w:t xml:space="preserve"> </w:t>
      </w:r>
      <w:r w:rsidR="003F704F">
        <w:t xml:space="preserve">from the expanded </w:t>
      </w:r>
      <w:r w:rsidR="003F704F" w:rsidRPr="00EF2B42">
        <w:rPr>
          <w:b/>
        </w:rPr>
        <w:t>Precursor</w:t>
      </w:r>
      <w:r w:rsidR="008C3100">
        <w:rPr>
          <w:b/>
        </w:rPr>
        <w:t xml:space="preserve">s </w:t>
      </w:r>
      <w:r w:rsidR="008C3100">
        <w:t>group</w:t>
      </w:r>
      <w:r w:rsidR="00622E8A">
        <w:t>.</w:t>
      </w:r>
      <w:r w:rsidR="002511A7">
        <w:t xml:space="preserve">  (If necessary, scroll down or resize the form.)</w:t>
      </w:r>
    </w:p>
    <w:p w14:paraId="3EAF49E1" w14:textId="77777777" w:rsidR="00617AF6" w:rsidRDefault="00617AF6" w:rsidP="00386150">
      <w:pPr>
        <w:pStyle w:val="ListParagraph"/>
        <w:numPr>
          <w:ilvl w:val="0"/>
          <w:numId w:val="2"/>
        </w:numPr>
      </w:pPr>
      <w:r>
        <w:t xml:space="preserve">Repeat this procedure to add the following additional fields </w:t>
      </w:r>
      <w:r w:rsidR="00C37EBB">
        <w:t xml:space="preserve">from the </w:t>
      </w:r>
      <w:r w:rsidR="000A1903">
        <w:t xml:space="preserve">precursor </w:t>
      </w:r>
      <w:proofErr w:type="spellStart"/>
      <w:r w:rsidR="00C37EBB">
        <w:rPr>
          <w:b/>
        </w:rPr>
        <w:t>Precursor</w:t>
      </w:r>
      <w:proofErr w:type="spellEnd"/>
      <w:r w:rsidR="002000A3">
        <w:rPr>
          <w:b/>
        </w:rPr>
        <w:t xml:space="preserve"> </w:t>
      </w:r>
      <w:r w:rsidR="00C37EBB">
        <w:rPr>
          <w:b/>
        </w:rPr>
        <w:t xml:space="preserve">Results </w:t>
      </w:r>
      <w:r w:rsidR="00C37EBB">
        <w:t xml:space="preserve">group </w:t>
      </w:r>
      <w:r>
        <w:t>to the report template column list:</w:t>
      </w:r>
    </w:p>
    <w:p w14:paraId="65B21BF8" w14:textId="77777777" w:rsidR="00617AF6" w:rsidRDefault="00941809" w:rsidP="00386150">
      <w:pPr>
        <w:pStyle w:val="ListParagraph"/>
        <w:numPr>
          <w:ilvl w:val="1"/>
          <w:numId w:val="2"/>
        </w:numPr>
      </w:pPr>
      <w:r w:rsidRPr="00941809">
        <w:rPr>
          <w:b/>
        </w:rPr>
        <w:t>Best</w:t>
      </w:r>
      <w:r w:rsidR="002000A3">
        <w:rPr>
          <w:b/>
        </w:rPr>
        <w:t xml:space="preserve"> </w:t>
      </w:r>
      <w:r w:rsidRPr="00941809">
        <w:rPr>
          <w:b/>
        </w:rPr>
        <w:t>Retention</w:t>
      </w:r>
      <w:r w:rsidR="002000A3">
        <w:rPr>
          <w:b/>
        </w:rPr>
        <w:t xml:space="preserve"> </w:t>
      </w:r>
      <w:r w:rsidRPr="00941809">
        <w:rPr>
          <w:b/>
        </w:rPr>
        <w:t>Time</w:t>
      </w:r>
      <w:r w:rsidR="00617AF6">
        <w:rPr>
          <w:b/>
        </w:rPr>
        <w:t xml:space="preserve"> -</w:t>
      </w:r>
      <w:r w:rsidR="00617AF6">
        <w:t xml:space="preserve"> the </w:t>
      </w:r>
      <w:proofErr w:type="spellStart"/>
      <w:r w:rsidR="00617AF6">
        <w:rPr>
          <w:b/>
        </w:rPr>
        <w:t>RetentionTime</w:t>
      </w:r>
      <w:proofErr w:type="spellEnd"/>
      <w:r w:rsidR="00617AF6">
        <w:t xml:space="preserve"> value of the transition with the highest maximum intensity for the particular precursor</w:t>
      </w:r>
    </w:p>
    <w:p w14:paraId="7CE7F41F" w14:textId="77777777" w:rsidR="008C3100" w:rsidRDefault="00941809" w:rsidP="00386150">
      <w:pPr>
        <w:pStyle w:val="ListParagraph"/>
        <w:numPr>
          <w:ilvl w:val="1"/>
          <w:numId w:val="2"/>
        </w:numPr>
      </w:pPr>
      <w:r w:rsidRPr="00941809">
        <w:rPr>
          <w:b/>
        </w:rPr>
        <w:t>Total</w:t>
      </w:r>
      <w:r w:rsidR="002000A3">
        <w:rPr>
          <w:b/>
        </w:rPr>
        <w:t xml:space="preserve"> </w:t>
      </w:r>
      <w:r w:rsidRPr="00941809">
        <w:rPr>
          <w:b/>
        </w:rPr>
        <w:t>Area</w:t>
      </w:r>
      <w:r w:rsidR="00617AF6">
        <w:t xml:space="preserve"> - </w:t>
      </w:r>
      <w:r w:rsidRPr="00941809">
        <w:t>the sum</w:t>
      </w:r>
      <w:r w:rsidR="00617AF6">
        <w:t xml:space="preserve">med </w:t>
      </w:r>
      <w:r w:rsidR="00617AF6">
        <w:rPr>
          <w:b/>
        </w:rPr>
        <w:t>Area</w:t>
      </w:r>
      <w:r w:rsidR="00617AF6">
        <w:t xml:space="preserve"> values</w:t>
      </w:r>
      <w:r w:rsidRPr="00941809">
        <w:t xml:space="preserve"> of all individual transitions for the particular precursor</w:t>
      </w:r>
      <w:r w:rsidR="00617AF6">
        <w:t xml:space="preserve"> (for more information </w:t>
      </w:r>
      <w:r w:rsidR="002000A3">
        <w:t xml:space="preserve">about these </w:t>
      </w:r>
      <w:r w:rsidR="00617AF6">
        <w:t>field values</w:t>
      </w:r>
      <w:r w:rsidR="002000A3">
        <w:t xml:space="preserve">, click the “?” button on the tool strip at the top of the </w:t>
      </w:r>
      <w:r w:rsidR="002000A3" w:rsidRPr="00481B2F">
        <w:rPr>
          <w:b/>
        </w:rPr>
        <w:t>Edit Report</w:t>
      </w:r>
      <w:r w:rsidR="002000A3">
        <w:t xml:space="preserve"> form</w:t>
      </w:r>
      <w:r w:rsidR="00617AF6">
        <w:t>)</w:t>
      </w:r>
    </w:p>
    <w:p w14:paraId="698D5334" w14:textId="77777777" w:rsidR="00617AF6" w:rsidRDefault="00617AF6" w:rsidP="00386150">
      <w:pPr>
        <w:pStyle w:val="ListParagraph"/>
        <w:numPr>
          <w:ilvl w:val="0"/>
          <w:numId w:val="2"/>
        </w:numPr>
      </w:pPr>
      <w:r>
        <w:t>C</w:t>
      </w:r>
      <w:r w:rsidR="00941809">
        <w:t xml:space="preserve">heck the </w:t>
      </w:r>
      <w:r w:rsidR="00941809" w:rsidRPr="00687DC6">
        <w:rPr>
          <w:b/>
        </w:rPr>
        <w:t>Pivot Replicate Name</w:t>
      </w:r>
      <w:r w:rsidR="00941809">
        <w:t xml:space="preserve"> </w:t>
      </w:r>
      <w:r>
        <w:t xml:space="preserve">check box </w:t>
      </w:r>
      <w:r w:rsidR="00941809">
        <w:t xml:space="preserve">in the lower left corner of the </w:t>
      </w:r>
      <w:r w:rsidR="00941809" w:rsidRPr="00617AF6">
        <w:rPr>
          <w:b/>
        </w:rPr>
        <w:t>Edit Report</w:t>
      </w:r>
      <w:r w:rsidR="00941809">
        <w:t xml:space="preserve"> </w:t>
      </w:r>
      <w:r w:rsidR="00687DC6">
        <w:t>form</w:t>
      </w:r>
      <w:r w:rsidR="00941809">
        <w:t>.</w:t>
      </w:r>
    </w:p>
    <w:p w14:paraId="2E463795" w14:textId="77777777" w:rsidR="00F2199B" w:rsidRDefault="00617AF6" w:rsidP="00F2199B">
      <w:pPr>
        <w:keepNext/>
      </w:pPr>
      <w:r>
        <w:lastRenderedPageBreak/>
        <w:t xml:space="preserve">This should leave the </w:t>
      </w:r>
      <w:r>
        <w:rPr>
          <w:b/>
        </w:rPr>
        <w:t>Edit Report</w:t>
      </w:r>
      <w:r>
        <w:t xml:space="preserve"> form looking like:</w:t>
      </w:r>
    </w:p>
    <w:p w14:paraId="278DBBF7" w14:textId="2722EE93" w:rsidR="00617AF6" w:rsidRPr="00617AF6" w:rsidRDefault="00077C10" w:rsidP="00F2199B">
      <w:r>
        <w:rPr>
          <w:noProof/>
        </w:rPr>
        <w:drawing>
          <wp:inline distT="0" distB="0" distL="0" distR="0" wp14:anchorId="0227493C" wp14:editId="3941A09C">
            <wp:extent cx="5943600"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48325"/>
                    </a:xfrm>
                    <a:prstGeom prst="rect">
                      <a:avLst/>
                    </a:prstGeom>
                  </pic:spPr>
                </pic:pic>
              </a:graphicData>
            </a:graphic>
          </wp:inline>
        </w:drawing>
      </w:r>
    </w:p>
    <w:p w14:paraId="1895D806" w14:textId="77777777" w:rsidR="00873396" w:rsidRDefault="003F704F" w:rsidP="00386150">
      <w:pPr>
        <w:pStyle w:val="ListParagraph"/>
        <w:numPr>
          <w:ilvl w:val="0"/>
          <w:numId w:val="2"/>
        </w:numPr>
      </w:pPr>
      <w:r>
        <w:t xml:space="preserve">Click the </w:t>
      </w:r>
      <w:r w:rsidRPr="00AE1844">
        <w:rPr>
          <w:b/>
        </w:rPr>
        <w:t>Preview</w:t>
      </w:r>
      <w:r>
        <w:t xml:space="preserve"> button in the upper right corner of the </w:t>
      </w:r>
      <w:r w:rsidRPr="00617AF6">
        <w:rPr>
          <w:b/>
        </w:rPr>
        <w:t>Edit Report</w:t>
      </w:r>
      <w:r>
        <w:t xml:space="preserve"> form</w:t>
      </w:r>
      <w:r w:rsidR="00687DC6">
        <w:t>.</w:t>
      </w:r>
    </w:p>
    <w:p w14:paraId="478D2D61" w14:textId="70F34B43" w:rsidR="00F12928" w:rsidRDefault="00873396" w:rsidP="00481B2F">
      <w:pPr>
        <w:keepNext/>
      </w:pPr>
      <w:r>
        <w:lastRenderedPageBreak/>
        <w:t xml:space="preserve">The </w:t>
      </w:r>
      <w:r>
        <w:rPr>
          <w:b/>
        </w:rPr>
        <w:t xml:space="preserve">Preview </w:t>
      </w:r>
      <w:r>
        <w:t>form should appear looking like</w:t>
      </w:r>
      <w:r w:rsidR="00481B2F">
        <w:t xml:space="preserve"> this</w:t>
      </w:r>
      <w:r>
        <w:t>:</w:t>
      </w:r>
    </w:p>
    <w:p w14:paraId="0E12BBDB" w14:textId="5A906A64" w:rsidR="00941809" w:rsidRDefault="00077C10" w:rsidP="00941809">
      <w:pPr>
        <w:pStyle w:val="ListParagraph"/>
        <w:ind w:left="0"/>
      </w:pPr>
      <w:r>
        <w:rPr>
          <w:noProof/>
        </w:rPr>
        <w:drawing>
          <wp:inline distT="0" distB="0" distL="0" distR="0" wp14:anchorId="714E5B29" wp14:editId="2F52117F">
            <wp:extent cx="5943600" cy="3171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1190"/>
                    </a:xfrm>
                    <a:prstGeom prst="rect">
                      <a:avLst/>
                    </a:prstGeom>
                  </pic:spPr>
                </pic:pic>
              </a:graphicData>
            </a:graphic>
          </wp:inline>
        </w:drawing>
      </w:r>
    </w:p>
    <w:p w14:paraId="7FBD7D52" w14:textId="436F3953" w:rsidR="00F12928" w:rsidRDefault="00687DC6" w:rsidP="00A83D51">
      <w:r>
        <w:t xml:space="preserve">The </w:t>
      </w:r>
      <w:r w:rsidRPr="00481B2F">
        <w:rPr>
          <w:b/>
        </w:rPr>
        <w:t>Preview</w:t>
      </w:r>
      <w:r>
        <w:t xml:space="preserve"> function is quite helpful when </w:t>
      </w:r>
      <w:r w:rsidR="00AF164C">
        <w:t xml:space="preserve">designing </w:t>
      </w:r>
      <w:r>
        <w:t>report templates.</w:t>
      </w:r>
      <w:r w:rsidR="00B91F08">
        <w:t xml:space="preserve">  At times it may even serve as a quick substitute for exporting a report to a file</w:t>
      </w:r>
      <w:r w:rsidR="00A83D51">
        <w:t>. The copy button (</w:t>
      </w:r>
      <w:r w:rsidR="00A83D51">
        <w:rPr>
          <w:noProof/>
        </w:rPr>
        <w:drawing>
          <wp:inline distT="0" distB="0" distL="0" distR="0" wp14:anchorId="6DC9FD6D" wp14:editId="790C434B">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83D51">
        <w:t>) on the toolbar will copy all of the data including the column headers. Y</w:t>
      </w:r>
      <w:r w:rsidR="00B91F08">
        <w:t>ou can</w:t>
      </w:r>
      <w:r w:rsidR="00AF164C">
        <w:t xml:space="preserve"> </w:t>
      </w:r>
      <w:r w:rsidR="00A83D51">
        <w:t xml:space="preserve">also </w:t>
      </w:r>
      <w:r w:rsidR="00AF164C">
        <w:t>select</w:t>
      </w:r>
      <w:r w:rsidR="00B91F08">
        <w:t xml:space="preserve"> all of the values in the </w:t>
      </w:r>
      <w:r w:rsidR="00AF164C">
        <w:rPr>
          <w:b/>
        </w:rPr>
        <w:t xml:space="preserve">Preview </w:t>
      </w:r>
      <w:r w:rsidR="00AF164C">
        <w:t>form</w:t>
      </w:r>
      <w:r w:rsidR="00B91F08">
        <w:t xml:space="preserve"> by clicking the upper-left rectangle</w:t>
      </w:r>
      <w:r w:rsidR="00481B2F">
        <w:t xml:space="preserve"> to the left of the column headers</w:t>
      </w:r>
      <w:r w:rsidR="00B91F08">
        <w:t xml:space="preserve">.  </w:t>
      </w:r>
      <w:r w:rsidR="00AF164C">
        <w:t>P</w:t>
      </w:r>
      <w:r w:rsidR="00B91F08">
        <w:t>ressing Ctrl-C, t</w:t>
      </w:r>
      <w:r w:rsidR="00AF164C">
        <w:t>hen copies</w:t>
      </w:r>
      <w:r w:rsidR="00B91F08">
        <w:t xml:space="preserve"> the full report</w:t>
      </w:r>
      <w:r w:rsidR="00A83D51">
        <w:t>, excluding the column headers</w:t>
      </w:r>
      <w:r w:rsidR="00AF164C">
        <w:t xml:space="preserve">.  After </w:t>
      </w:r>
      <w:r w:rsidR="00A83D51">
        <w:t>copying the data using either method</w:t>
      </w:r>
      <w:r w:rsidR="00244418">
        <w:t>,</w:t>
      </w:r>
      <w:r w:rsidR="00B91F08">
        <w:t xml:space="preserve"> it </w:t>
      </w:r>
      <w:r w:rsidR="00AF164C">
        <w:t xml:space="preserve">can be pasted </w:t>
      </w:r>
      <w:r w:rsidR="00B91F08">
        <w:t xml:space="preserve">into another tool, </w:t>
      </w:r>
      <w:r w:rsidR="00A83D51">
        <w:t xml:space="preserve">such as </w:t>
      </w:r>
      <w:r w:rsidR="00B91F08">
        <w:t>Excel.</w:t>
      </w:r>
    </w:p>
    <w:p w14:paraId="237DBEE8" w14:textId="77777777" w:rsidR="00941809" w:rsidRDefault="00426492" w:rsidP="00687DC6">
      <w:pPr>
        <w:pStyle w:val="ListParagraph"/>
        <w:ind w:left="0"/>
      </w:pPr>
      <w:r>
        <w:t xml:space="preserve">The </w:t>
      </w:r>
      <w:r w:rsidR="00F466E7">
        <w:t>report preview displayed in part</w:t>
      </w:r>
      <w:r>
        <w:t xml:space="preserve"> above</w:t>
      </w:r>
      <w:r w:rsidR="00F466E7">
        <w:t>,</w:t>
      </w:r>
      <w:r>
        <w:t xml:space="preserve"> for replicates 7_2_D_01, and 7_2_D_02</w:t>
      </w:r>
      <w:r w:rsidR="00F466E7">
        <w:t>,</w:t>
      </w:r>
      <w:r>
        <w:t xml:space="preserve"> </w:t>
      </w:r>
      <w:r w:rsidR="00F466E7">
        <w:t>shows</w:t>
      </w:r>
      <w:r>
        <w:t xml:space="preserve"> </w:t>
      </w:r>
      <w:r w:rsidR="00BE7575">
        <w:t xml:space="preserve">precursor </w:t>
      </w:r>
      <w:r w:rsidR="00BE7575" w:rsidRPr="008E3111">
        <w:rPr>
          <w:b/>
        </w:rPr>
        <w:t>Best</w:t>
      </w:r>
      <w:r w:rsidR="002000A3">
        <w:rPr>
          <w:b/>
        </w:rPr>
        <w:t xml:space="preserve"> </w:t>
      </w:r>
      <w:r w:rsidR="00BE7575" w:rsidRPr="008E3111">
        <w:rPr>
          <w:b/>
        </w:rPr>
        <w:t>Retention</w:t>
      </w:r>
      <w:r w:rsidR="002000A3">
        <w:rPr>
          <w:b/>
        </w:rPr>
        <w:t xml:space="preserve"> </w:t>
      </w:r>
      <w:r w:rsidR="00BE7575" w:rsidRPr="008E3111">
        <w:rPr>
          <w:b/>
        </w:rPr>
        <w:t>Time</w:t>
      </w:r>
      <w:r w:rsidR="00BE7575">
        <w:t xml:space="preserve"> and </w:t>
      </w:r>
      <w:r w:rsidR="00BE7575" w:rsidRPr="008E3111">
        <w:rPr>
          <w:b/>
        </w:rPr>
        <w:t>Total</w:t>
      </w:r>
      <w:r w:rsidR="002000A3">
        <w:rPr>
          <w:b/>
        </w:rPr>
        <w:t xml:space="preserve"> </w:t>
      </w:r>
      <w:r w:rsidR="00BE7575" w:rsidRPr="008E3111">
        <w:rPr>
          <w:b/>
        </w:rPr>
        <w:t>Area</w:t>
      </w:r>
      <w:r w:rsidR="00BE7575">
        <w:t xml:space="preserve"> for all 10 peptides </w:t>
      </w:r>
      <w:r w:rsidR="009D5BE5">
        <w:t xml:space="preserve">in </w:t>
      </w:r>
      <w:r w:rsidR="008E3111">
        <w:t xml:space="preserve">both </w:t>
      </w:r>
      <w:r w:rsidR="009D5BE5">
        <w:t>their light and heavy form across all LC-MRM-MS acquisitions</w:t>
      </w:r>
      <w:r w:rsidR="00063058">
        <w:t xml:space="preserve">/experiments </w:t>
      </w:r>
      <w:r w:rsidR="009D5BE5">
        <w:t xml:space="preserve">in the columns to the right.  </w:t>
      </w:r>
      <w:r w:rsidR="00F466E7">
        <w:t>By scrolling to the right, you can see</w:t>
      </w:r>
      <w:r w:rsidR="009D5BE5">
        <w:t xml:space="preserve"> columns for all 28 </w:t>
      </w:r>
      <w:r w:rsidR="00063058">
        <w:t>LC-MRM-MS acquisitions</w:t>
      </w:r>
      <w:r w:rsidR="00F466E7">
        <w:t>.  M</w:t>
      </w:r>
      <w:r w:rsidR="00834D16">
        <w:t xml:space="preserve">aximize the </w:t>
      </w:r>
      <w:r w:rsidR="00617491" w:rsidRPr="00F466E7">
        <w:rPr>
          <w:b/>
        </w:rPr>
        <w:t xml:space="preserve">Preview </w:t>
      </w:r>
      <w:r w:rsidR="00F466E7">
        <w:t xml:space="preserve">form </w:t>
      </w:r>
      <w:r w:rsidR="00834D16">
        <w:t xml:space="preserve">by clicking on the square in </w:t>
      </w:r>
      <w:r w:rsidR="00F466E7">
        <w:t xml:space="preserve">its </w:t>
      </w:r>
      <w:r w:rsidR="00617491">
        <w:t>upper right corner</w:t>
      </w:r>
      <w:r w:rsidR="008E3111">
        <w:t xml:space="preserve"> to see more columns</w:t>
      </w:r>
      <w:r w:rsidR="00063058">
        <w:t xml:space="preserve">.  </w:t>
      </w:r>
      <w:r w:rsidR="00F466E7">
        <w:t>I</w:t>
      </w:r>
      <w:r w:rsidR="00063058">
        <w:t xml:space="preserve">n this example 7_2_D_01, and 7_2_D_02 are </w:t>
      </w:r>
      <w:r w:rsidR="00B91F08">
        <w:t xml:space="preserve">taken from samples </w:t>
      </w:r>
      <w:r w:rsidR="00063058">
        <w:t xml:space="preserve">at the same light </w:t>
      </w:r>
      <w:proofErr w:type="spellStart"/>
      <w:r w:rsidR="00063058">
        <w:t>analyte</w:t>
      </w:r>
      <w:proofErr w:type="spellEnd"/>
      <w:r w:rsidR="00063058">
        <w:t xml:space="preserve"> concentration</w:t>
      </w:r>
      <w:r w:rsidR="00B91F08">
        <w:t>.  Therefor</w:t>
      </w:r>
      <w:r w:rsidR="00C37EBB">
        <w:t>e</w:t>
      </w:r>
      <w:r w:rsidR="00B91F08">
        <w:t xml:space="preserve">, </w:t>
      </w:r>
      <w:r w:rsidR="00063058" w:rsidRPr="002000A3">
        <w:rPr>
          <w:b/>
        </w:rPr>
        <w:t>Total</w:t>
      </w:r>
      <w:r w:rsidR="002000A3" w:rsidRPr="002000A3">
        <w:rPr>
          <w:b/>
        </w:rPr>
        <w:t xml:space="preserve"> </w:t>
      </w:r>
      <w:r w:rsidR="00063058" w:rsidRPr="002000A3">
        <w:rPr>
          <w:b/>
        </w:rPr>
        <w:t>Area</w:t>
      </w:r>
      <w:r w:rsidR="00063058">
        <w:t xml:space="preserve"> values are expected to be similar.  </w:t>
      </w:r>
      <w:r w:rsidR="00B91F08">
        <w:t xml:space="preserve">Each </w:t>
      </w:r>
      <w:r w:rsidR="00063058">
        <w:t>letter D</w:t>
      </w:r>
      <w:r w:rsidR="00B91F08">
        <w:t xml:space="preserve"> through </w:t>
      </w:r>
      <w:r w:rsidR="00063058">
        <w:t xml:space="preserve">J indicates </w:t>
      </w:r>
      <w:r w:rsidR="00B91F08">
        <w:t xml:space="preserve">a </w:t>
      </w:r>
      <w:r w:rsidR="00063058">
        <w:t xml:space="preserve">different light </w:t>
      </w:r>
      <w:proofErr w:type="spellStart"/>
      <w:r w:rsidR="00063058">
        <w:t>analyte</w:t>
      </w:r>
      <w:proofErr w:type="spellEnd"/>
      <w:r w:rsidR="00063058">
        <w:t xml:space="preserve"> concentration</w:t>
      </w:r>
      <w:r w:rsidR="00B91F08">
        <w:t>.  Each concentration was acquired in technical quadruplicate, indicated by numbers 01 through 04. The</w:t>
      </w:r>
      <w:r w:rsidR="00063058">
        <w:t xml:space="preserve"> heavy peptide concentrations </w:t>
      </w:r>
      <w:r w:rsidR="00B91F08">
        <w:t xml:space="preserve">were held </w:t>
      </w:r>
      <w:r w:rsidR="00063058">
        <w:t xml:space="preserve">constant at 50 </w:t>
      </w:r>
      <w:proofErr w:type="spellStart"/>
      <w:r w:rsidR="00063058">
        <w:t>fmol</w:t>
      </w:r>
      <w:proofErr w:type="spellEnd"/>
      <w:r w:rsidR="00063058">
        <w:t xml:space="preserve"> </w:t>
      </w:r>
      <w:r w:rsidR="00B91F08">
        <w:t>in all samples</w:t>
      </w:r>
      <w:r w:rsidR="00063058">
        <w:t>.</w:t>
      </w:r>
    </w:p>
    <w:p w14:paraId="2A119789" w14:textId="6ACBE5AB" w:rsidR="00834D16" w:rsidRDefault="00834D16" w:rsidP="00834D16">
      <w:r>
        <w:t xml:space="preserve">Close the </w:t>
      </w:r>
      <w:r w:rsidRPr="00481B2F">
        <w:rPr>
          <w:b/>
        </w:rPr>
        <w:t>Preview</w:t>
      </w:r>
      <w:r>
        <w:t xml:space="preserve"> form by clicking </w:t>
      </w:r>
      <w:r w:rsidR="00481B2F">
        <w:t>t</w:t>
      </w:r>
      <w:r>
        <w:t xml:space="preserve">he </w:t>
      </w:r>
      <w:r w:rsidR="00B91F08">
        <w:t>‘</w:t>
      </w:r>
      <w:r>
        <w:t>x</w:t>
      </w:r>
      <w:r w:rsidR="00B91F08">
        <w:t>’</w:t>
      </w:r>
      <w:r>
        <w:t xml:space="preserve"> in the upper right corner </w:t>
      </w:r>
      <w:r w:rsidR="00B91F08">
        <w:t>to return to</w:t>
      </w:r>
      <w:r>
        <w:t xml:space="preserve"> the </w:t>
      </w:r>
      <w:r w:rsidRPr="00B91F08">
        <w:rPr>
          <w:b/>
        </w:rPr>
        <w:t>Edit Report</w:t>
      </w:r>
      <w:r>
        <w:t xml:space="preserve"> form again</w:t>
      </w:r>
      <w:r w:rsidR="00B91F08">
        <w:t xml:space="preserve">.  </w:t>
      </w:r>
      <w:r>
        <w:t>To save this report template:</w:t>
      </w:r>
    </w:p>
    <w:p w14:paraId="7FEF20A8" w14:textId="77777777" w:rsidR="00834D16" w:rsidRDefault="00834D16" w:rsidP="00386150">
      <w:pPr>
        <w:pStyle w:val="ListParagraph"/>
        <w:numPr>
          <w:ilvl w:val="0"/>
          <w:numId w:val="1"/>
        </w:numPr>
      </w:pPr>
      <w:r>
        <w:t xml:space="preserve">Click </w:t>
      </w:r>
      <w:r w:rsidR="00B91F08">
        <w:t xml:space="preserve">the </w:t>
      </w:r>
      <w:r>
        <w:rPr>
          <w:b/>
        </w:rPr>
        <w:t>OK</w:t>
      </w:r>
      <w:r w:rsidR="00B91F08">
        <w:t xml:space="preserve"> button</w:t>
      </w:r>
      <w:r>
        <w:t>.</w:t>
      </w:r>
    </w:p>
    <w:p w14:paraId="3791C4B5" w14:textId="77777777" w:rsidR="00481B2F" w:rsidRDefault="00385AA5" w:rsidP="00481B2F">
      <w:pPr>
        <w:keepNext/>
      </w:pPr>
      <w:r>
        <w:lastRenderedPageBreak/>
        <w:t xml:space="preserve">You will see the new </w:t>
      </w:r>
      <w:r>
        <w:rPr>
          <w:b/>
        </w:rPr>
        <w:t>Overview</w:t>
      </w:r>
      <w:r>
        <w:t xml:space="preserve"> report template appear in the </w:t>
      </w:r>
      <w:r w:rsidRPr="00385AA5">
        <w:rPr>
          <w:b/>
        </w:rPr>
        <w:t>Report</w:t>
      </w:r>
      <w:r w:rsidR="00481B2F">
        <w:t xml:space="preserve"> template list, as shown below:</w:t>
      </w:r>
    </w:p>
    <w:p w14:paraId="00360638" w14:textId="7A308A25" w:rsidR="00C554CE" w:rsidRDefault="000C02FE" w:rsidP="00481B2F">
      <w:pPr>
        <w:keepNext/>
      </w:pPr>
      <w:r>
        <w:rPr>
          <w:noProof/>
        </w:rPr>
        <w:drawing>
          <wp:inline distT="0" distB="0" distL="0" distR="0" wp14:anchorId="33309585" wp14:editId="69E4CE54">
            <wp:extent cx="3581400" cy="35909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1B742B51" w14:textId="77777777" w:rsidR="00385AA5" w:rsidRDefault="00834D16" w:rsidP="00481B2F">
      <w:pPr>
        <w:pStyle w:val="ListParagraph"/>
        <w:numPr>
          <w:ilvl w:val="0"/>
          <w:numId w:val="1"/>
        </w:numPr>
        <w:spacing w:before="240"/>
      </w:pPr>
      <w:r>
        <w:t xml:space="preserve">Click </w:t>
      </w:r>
      <w:r w:rsidR="00385AA5">
        <w:t xml:space="preserve">the </w:t>
      </w:r>
      <w:r>
        <w:rPr>
          <w:b/>
        </w:rPr>
        <w:t>OK</w:t>
      </w:r>
      <w:r>
        <w:t xml:space="preserve"> </w:t>
      </w:r>
      <w:r w:rsidR="00385AA5">
        <w:t xml:space="preserve">button </w:t>
      </w:r>
      <w:r>
        <w:t>again</w:t>
      </w:r>
      <w:r w:rsidR="00385AA5">
        <w:t xml:space="preserve"> to return to the </w:t>
      </w:r>
      <w:r w:rsidR="00385AA5">
        <w:rPr>
          <w:b/>
        </w:rPr>
        <w:t>Export Report</w:t>
      </w:r>
      <w:r w:rsidR="00385AA5">
        <w:t xml:space="preserve"> form.</w:t>
      </w:r>
    </w:p>
    <w:p w14:paraId="25F9FF88" w14:textId="40C8C325" w:rsidR="00481B2F" w:rsidRDefault="00834D16" w:rsidP="00481B2F">
      <w:pPr>
        <w:keepNext/>
      </w:pPr>
      <w:r>
        <w:lastRenderedPageBreak/>
        <w:t xml:space="preserve">The new </w:t>
      </w:r>
      <w:r w:rsidR="008E3111">
        <w:rPr>
          <w:b/>
        </w:rPr>
        <w:t>Overview</w:t>
      </w:r>
      <w:r w:rsidR="008E3111">
        <w:t xml:space="preserve"> </w:t>
      </w:r>
      <w:r>
        <w:t xml:space="preserve">report template is now </w:t>
      </w:r>
      <w:r w:rsidR="001302ED">
        <w:t xml:space="preserve">added </w:t>
      </w:r>
      <w:r w:rsidR="00385AA5">
        <w:t xml:space="preserve">to the Skyline report template list.  </w:t>
      </w:r>
      <w:r>
        <w:t>The</w:t>
      </w:r>
      <w:r w:rsidR="00385AA5">
        <w:t xml:space="preserve"> </w:t>
      </w:r>
      <w:r w:rsidR="00385AA5">
        <w:rPr>
          <w:b/>
        </w:rPr>
        <w:t>Export Report</w:t>
      </w:r>
      <w:r w:rsidR="00385AA5">
        <w:t xml:space="preserve"> form should now look like</w:t>
      </w:r>
      <w:r>
        <w:t>:</w:t>
      </w:r>
    </w:p>
    <w:p w14:paraId="092294B6" w14:textId="052E7075" w:rsidR="0045241C" w:rsidRDefault="00077C10" w:rsidP="0045241C">
      <w:r>
        <w:rPr>
          <w:noProof/>
        </w:rPr>
        <w:drawing>
          <wp:inline distT="0" distB="0" distL="0" distR="0" wp14:anchorId="619CDDF7" wp14:editId="59FC460A">
            <wp:extent cx="3533775" cy="3962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3962400"/>
                    </a:xfrm>
                    <a:prstGeom prst="rect">
                      <a:avLst/>
                    </a:prstGeom>
                  </pic:spPr>
                </pic:pic>
              </a:graphicData>
            </a:graphic>
          </wp:inline>
        </w:drawing>
      </w:r>
    </w:p>
    <w:p w14:paraId="7313FD79" w14:textId="77777777" w:rsidR="0045241C" w:rsidRDefault="00905C49" w:rsidP="0045241C">
      <w:r>
        <w:t>From th</w:t>
      </w:r>
      <w:r w:rsidR="00385AA5">
        <w:t>e</w:t>
      </w:r>
      <w:r>
        <w:t xml:space="preserve"> </w:t>
      </w:r>
      <w:r w:rsidRPr="00385AA5">
        <w:rPr>
          <w:b/>
        </w:rPr>
        <w:t>Export Report</w:t>
      </w:r>
      <w:r>
        <w:t xml:space="preserve"> form y</w:t>
      </w:r>
      <w:r w:rsidR="00834D16">
        <w:t xml:space="preserve">ou </w:t>
      </w:r>
      <w:r w:rsidR="0045241C">
        <w:t>could</w:t>
      </w:r>
      <w:r w:rsidR="00834D16">
        <w:t xml:space="preserve"> now </w:t>
      </w:r>
      <w:r w:rsidR="00AE2943">
        <w:t xml:space="preserve">export your new report by selecting ‘Overview’ in the </w:t>
      </w:r>
      <w:r w:rsidR="00AE2943">
        <w:rPr>
          <w:b/>
        </w:rPr>
        <w:t>Report</w:t>
      </w:r>
      <w:r w:rsidR="00AE2943">
        <w:t xml:space="preserve"> list and </w:t>
      </w:r>
      <w:r w:rsidR="00834D16">
        <w:t xml:space="preserve">clicking the </w:t>
      </w:r>
      <w:r w:rsidR="00834D16" w:rsidRPr="00AE2943">
        <w:rPr>
          <w:b/>
        </w:rPr>
        <w:t>Export</w:t>
      </w:r>
      <w:r w:rsidR="00834D16">
        <w:t xml:space="preserve"> button</w:t>
      </w:r>
      <w:r w:rsidR="00AE2943">
        <w:t xml:space="preserve">.  For now, </w:t>
      </w:r>
      <w:r w:rsidR="00875969">
        <w:t xml:space="preserve">dismissing </w:t>
      </w:r>
      <w:r w:rsidR="0045241C">
        <w:t xml:space="preserve">the </w:t>
      </w:r>
      <w:r w:rsidR="00875969">
        <w:t xml:space="preserve">form, </w:t>
      </w:r>
      <w:r w:rsidR="00AE2943">
        <w:t>in order to start the process from the</w:t>
      </w:r>
      <w:r w:rsidR="002B0F42">
        <w:t xml:space="preserve"> original Skyline</w:t>
      </w:r>
      <w:r w:rsidR="00AE2943">
        <w:t xml:space="preserve"> document view.</w:t>
      </w:r>
    </w:p>
    <w:p w14:paraId="7750BEBF" w14:textId="60F005C3" w:rsidR="0045241C" w:rsidRPr="00AE2943" w:rsidRDefault="0045241C" w:rsidP="0045241C">
      <w:pPr>
        <w:pStyle w:val="ListParagraph"/>
        <w:numPr>
          <w:ilvl w:val="0"/>
          <w:numId w:val="1"/>
        </w:numPr>
      </w:pPr>
      <w:r>
        <w:t xml:space="preserve">Click the </w:t>
      </w:r>
      <w:r w:rsidRPr="0045241C">
        <w:rPr>
          <w:b/>
        </w:rPr>
        <w:t>Cancel</w:t>
      </w:r>
      <w:r>
        <w:t xml:space="preserve"> button.</w:t>
      </w:r>
    </w:p>
    <w:p w14:paraId="020FD34B" w14:textId="77777777" w:rsidR="00AE2943" w:rsidRDefault="00AE2943" w:rsidP="00AE2943">
      <w:pPr>
        <w:pStyle w:val="Heading1"/>
      </w:pPr>
      <w:r>
        <w:t>Exporting Report Data to a File</w:t>
      </w:r>
    </w:p>
    <w:p w14:paraId="34299F5E" w14:textId="77777777" w:rsidR="00EE4710" w:rsidRDefault="00617050" w:rsidP="00EE4710">
      <w:r>
        <w:t xml:space="preserve">To </w:t>
      </w:r>
      <w:r w:rsidR="00AE2943">
        <w:t>export the report you created and previewed above to a CSV file, do the following</w:t>
      </w:r>
      <w:r>
        <w:t>:</w:t>
      </w:r>
      <w:r w:rsidR="00EE4710" w:rsidRPr="00EE4710">
        <w:t xml:space="preserve"> </w:t>
      </w:r>
    </w:p>
    <w:p w14:paraId="3BD398B1" w14:textId="77777777" w:rsidR="00617050" w:rsidRPr="00E07E12" w:rsidRDefault="00AE2943" w:rsidP="0045241C">
      <w:pPr>
        <w:pStyle w:val="ListParagraph"/>
        <w:numPr>
          <w:ilvl w:val="0"/>
          <w:numId w:val="1"/>
        </w:numPr>
      </w:pPr>
      <w:r>
        <w:t>On the</w:t>
      </w:r>
      <w:r w:rsidR="00617050">
        <w:t xml:space="preserve"> </w:t>
      </w:r>
      <w:r w:rsidR="00617050" w:rsidRPr="0045241C">
        <w:rPr>
          <w:b/>
        </w:rPr>
        <w:t>File</w:t>
      </w:r>
      <w:r w:rsidR="00617050">
        <w:t xml:space="preserve"> menu, </w:t>
      </w:r>
      <w:r>
        <w:t xml:space="preserve">choose </w:t>
      </w:r>
      <w:r w:rsidR="00617050" w:rsidRPr="0045241C">
        <w:rPr>
          <w:b/>
        </w:rPr>
        <w:t>Export</w:t>
      </w:r>
      <w:r>
        <w:t>, and click</w:t>
      </w:r>
      <w:r w:rsidR="00617050" w:rsidRPr="0045241C">
        <w:rPr>
          <w:b/>
        </w:rPr>
        <w:t xml:space="preserve"> Report</w:t>
      </w:r>
      <w:r w:rsidR="00617050">
        <w:t>.</w:t>
      </w:r>
    </w:p>
    <w:p w14:paraId="3F9589FB" w14:textId="629477B2" w:rsidR="00617050" w:rsidRPr="00E07E12" w:rsidRDefault="0045241C" w:rsidP="00386150">
      <w:pPr>
        <w:pStyle w:val="ListParagraph"/>
        <w:numPr>
          <w:ilvl w:val="0"/>
          <w:numId w:val="1"/>
        </w:numPr>
      </w:pPr>
      <w:r>
        <w:t>I</w:t>
      </w:r>
      <w:r w:rsidR="00AE2943">
        <w:t xml:space="preserve">n the </w:t>
      </w:r>
      <w:r w:rsidR="00AE2943">
        <w:rPr>
          <w:b/>
        </w:rPr>
        <w:t>Report</w:t>
      </w:r>
      <w:r w:rsidR="00AE2943">
        <w:t xml:space="preserve"> list</w:t>
      </w:r>
      <w:r>
        <w:t xml:space="preserve"> select ’Overview’</w:t>
      </w:r>
      <w:r w:rsidR="00617050">
        <w:t>.</w:t>
      </w:r>
    </w:p>
    <w:p w14:paraId="66DB2731" w14:textId="77777777" w:rsidR="00617050" w:rsidRDefault="00617050" w:rsidP="00386150">
      <w:pPr>
        <w:pStyle w:val="ListParagraph"/>
        <w:numPr>
          <w:ilvl w:val="0"/>
          <w:numId w:val="1"/>
        </w:numPr>
      </w:pPr>
      <w:r w:rsidRPr="00E07E12">
        <w:t>Click</w:t>
      </w:r>
      <w:r>
        <w:t xml:space="preserve"> the</w:t>
      </w:r>
      <w:r>
        <w:rPr>
          <w:b/>
        </w:rPr>
        <w:t xml:space="preserve"> Export</w:t>
      </w:r>
      <w:r>
        <w:t xml:space="preserve"> button.</w:t>
      </w:r>
    </w:p>
    <w:p w14:paraId="007B67CF" w14:textId="229DBF59" w:rsidR="00617050" w:rsidRDefault="0045241C" w:rsidP="00386150">
      <w:pPr>
        <w:pStyle w:val="ListParagraph"/>
        <w:numPr>
          <w:ilvl w:val="0"/>
          <w:numId w:val="1"/>
        </w:numPr>
      </w:pPr>
      <w:r>
        <w:t xml:space="preserve">In the </w:t>
      </w:r>
      <w:r>
        <w:rPr>
          <w:b/>
        </w:rPr>
        <w:t>File name</w:t>
      </w:r>
      <w:r>
        <w:t xml:space="preserve"> field of the </w:t>
      </w:r>
      <w:r>
        <w:rPr>
          <w:b/>
        </w:rPr>
        <w:t>Export Report</w:t>
      </w:r>
      <w:r>
        <w:t xml:space="preserve"> form e</w:t>
      </w:r>
      <w:r w:rsidR="00AE2943">
        <w:t>nter</w:t>
      </w:r>
      <w:r w:rsidR="00617050">
        <w:t xml:space="preserve"> </w:t>
      </w:r>
      <w:r w:rsidR="00AE2943">
        <w:t>‘</w:t>
      </w:r>
      <w:r w:rsidR="00617050">
        <w:t>Overview</w:t>
      </w:r>
      <w:r w:rsidR="00617050" w:rsidRPr="00591708">
        <w:t>_</w:t>
      </w:r>
      <w:r w:rsidR="00E748FB">
        <w:t>Study7_</w:t>
      </w:r>
      <w:r w:rsidR="00617050" w:rsidRPr="00591708">
        <w:t>example.csv</w:t>
      </w:r>
      <w:r w:rsidR="00AE2943">
        <w:t>’.</w:t>
      </w:r>
    </w:p>
    <w:p w14:paraId="194A1DFC" w14:textId="77777777" w:rsidR="00EE4710" w:rsidRDefault="001428D4" w:rsidP="00386150">
      <w:pPr>
        <w:pStyle w:val="ListParagraph"/>
        <w:numPr>
          <w:ilvl w:val="0"/>
          <w:numId w:val="4"/>
        </w:numPr>
      </w:pPr>
      <w:r>
        <w:t xml:space="preserve">Click the </w:t>
      </w:r>
      <w:r w:rsidRPr="00EE4710">
        <w:rPr>
          <w:b/>
        </w:rPr>
        <w:t>Save</w:t>
      </w:r>
      <w:r>
        <w:t xml:space="preserve"> button.</w:t>
      </w:r>
      <w:r w:rsidR="00EE4710" w:rsidRPr="00EE4710">
        <w:t xml:space="preserve"> </w:t>
      </w:r>
    </w:p>
    <w:p w14:paraId="4B6CFF59" w14:textId="0C66D2E9" w:rsidR="00F12928" w:rsidRDefault="001428D4" w:rsidP="00F12928">
      <w:r>
        <w:t xml:space="preserve">If you switch to a Windows </w:t>
      </w:r>
      <w:r w:rsidR="0045241C">
        <w:t xml:space="preserve">File </w:t>
      </w:r>
      <w:r>
        <w:t xml:space="preserve">Explorer window, showing the </w:t>
      </w:r>
      <w:proofErr w:type="spellStart"/>
      <w:r>
        <w:t>CustomReports</w:t>
      </w:r>
      <w:proofErr w:type="spellEnd"/>
      <w:r>
        <w:t xml:space="preserve"> folder you created for this tutorial, you will see the Overview</w:t>
      </w:r>
      <w:r w:rsidR="00816CC6">
        <w:t>_Study7</w:t>
      </w:r>
      <w:r>
        <w:t xml:space="preserve">_example.csv file you just created.  Open it now </w:t>
      </w:r>
      <w:r w:rsidR="00117674">
        <w:t xml:space="preserve">with Excel </w:t>
      </w:r>
      <w:r>
        <w:t xml:space="preserve">and confirm that its contents are quite similar to the preview you displayed earlier.  Note that the file </w:t>
      </w:r>
      <w:r>
        <w:lastRenderedPageBreak/>
        <w:t xml:space="preserve">contains the column header names, which you cannot get by simply copying and pasting from the </w:t>
      </w:r>
      <w:r w:rsidR="0045241C">
        <w:rPr>
          <w:b/>
        </w:rPr>
        <w:t>P</w:t>
      </w:r>
      <w:r w:rsidRPr="0045241C">
        <w:rPr>
          <w:b/>
        </w:rPr>
        <w:t>review</w:t>
      </w:r>
      <w:r>
        <w:t xml:space="preserve"> form.</w:t>
      </w:r>
      <w:r w:rsidR="00F12928" w:rsidRPr="00F12928">
        <w:t xml:space="preserve"> </w:t>
      </w:r>
    </w:p>
    <w:p w14:paraId="2F8CE485" w14:textId="77777777" w:rsidR="006B5F11" w:rsidRDefault="001428D4" w:rsidP="00F12928">
      <w:pPr>
        <w:pStyle w:val="Heading1"/>
      </w:pPr>
      <w:r>
        <w:t>Sharing Report Templates</w:t>
      </w:r>
    </w:p>
    <w:p w14:paraId="4B2782C1" w14:textId="00413CC4" w:rsidR="00EE4710" w:rsidRDefault="00433D75" w:rsidP="00EE4710">
      <w:r>
        <w:t>Report t</w:t>
      </w:r>
      <w:r w:rsidR="006B5F11">
        <w:t>emplates in Skyline are very flexible</w:t>
      </w:r>
      <w:r w:rsidR="00901538">
        <w:t>,</w:t>
      </w:r>
      <w:r w:rsidR="006B5F11">
        <w:t xml:space="preserve"> easy to manage</w:t>
      </w:r>
      <w:r w:rsidR="00A64EE0">
        <w:t xml:space="preserve"> and</w:t>
      </w:r>
      <w:r w:rsidR="006B5F11">
        <w:t xml:space="preserve"> modify, and share with collaborators.</w:t>
      </w:r>
      <w:r w:rsidR="00EE4710" w:rsidRPr="00EE4710">
        <w:t xml:space="preserve"> </w:t>
      </w:r>
    </w:p>
    <w:p w14:paraId="45D0080B" w14:textId="77777777" w:rsidR="00EE4710" w:rsidRDefault="00EE4710" w:rsidP="00EE4710">
      <w:r>
        <w:t>There are many reasons you might want to share a custom report template</w:t>
      </w:r>
      <w:r w:rsidR="005A2320">
        <w:t>,</w:t>
      </w:r>
      <w:r>
        <w:t xml:space="preserve"> whether you are participating in a large multi-laboratory study or working with a single collaborator, whether you are providing the proteomics community with your own custom tool that depends on particular fields from Skyline documents or providing supplementary information with a manuscript to allow others to repeat your protocols.  The Skyline support for instruments from multiple vendors means your shared report templates can be used to gather data from multiple sites with different instrumentation.</w:t>
      </w:r>
    </w:p>
    <w:p w14:paraId="58D17758" w14:textId="77777777" w:rsidR="00A64EE0" w:rsidRDefault="00A64EE0" w:rsidP="00A64EE0">
      <w:r>
        <w:t xml:space="preserve">To share </w:t>
      </w:r>
      <w:r w:rsidR="001C34D2">
        <w:t xml:space="preserve">the </w:t>
      </w:r>
      <w:r>
        <w:t xml:space="preserve">Skyline </w:t>
      </w:r>
      <w:r w:rsidR="00EE4710">
        <w:t xml:space="preserve">report </w:t>
      </w:r>
      <w:r>
        <w:t>template</w:t>
      </w:r>
      <w:r w:rsidR="00EE4710">
        <w:t xml:space="preserve"> you created in this tutorial,</w:t>
      </w:r>
      <w:r>
        <w:t xml:space="preserve"> </w:t>
      </w:r>
      <w:r w:rsidR="00EE4710">
        <w:t xml:space="preserve">perform </w:t>
      </w:r>
      <w:r>
        <w:t xml:space="preserve">the </w:t>
      </w:r>
      <w:r w:rsidR="00EE4710">
        <w:t xml:space="preserve">following </w:t>
      </w:r>
      <w:r>
        <w:t>steps:</w:t>
      </w:r>
    </w:p>
    <w:p w14:paraId="76DC53A4" w14:textId="77777777" w:rsidR="00A64EE0" w:rsidRDefault="00A64EE0" w:rsidP="00386150">
      <w:pPr>
        <w:pStyle w:val="ListParagraph"/>
        <w:numPr>
          <w:ilvl w:val="0"/>
          <w:numId w:val="1"/>
        </w:numPr>
      </w:pPr>
      <w:r>
        <w:t xml:space="preserve">On the </w:t>
      </w:r>
      <w:r>
        <w:rPr>
          <w:b/>
        </w:rPr>
        <w:t>File</w:t>
      </w:r>
      <w:r>
        <w:t xml:space="preserve"> menu, </w:t>
      </w:r>
      <w:r w:rsidR="00EE4710">
        <w:t xml:space="preserve">choose </w:t>
      </w:r>
      <w:r>
        <w:rPr>
          <w:b/>
        </w:rPr>
        <w:t>Export</w:t>
      </w:r>
      <w:r w:rsidR="00EE4710">
        <w:t>, and</w:t>
      </w:r>
      <w:r>
        <w:rPr>
          <w:b/>
        </w:rPr>
        <w:t xml:space="preserve"> </w:t>
      </w:r>
      <w:r w:rsidR="00EE4710">
        <w:t>click</w:t>
      </w:r>
      <w:r w:rsidR="00EE4710">
        <w:rPr>
          <w:b/>
        </w:rPr>
        <w:t xml:space="preserve"> </w:t>
      </w:r>
      <w:r>
        <w:rPr>
          <w:b/>
        </w:rPr>
        <w:t>Report</w:t>
      </w:r>
      <w:r>
        <w:t>.</w:t>
      </w:r>
    </w:p>
    <w:p w14:paraId="7D81B143" w14:textId="77777777" w:rsidR="00A64EE0" w:rsidRDefault="00A64EE0" w:rsidP="00386150">
      <w:pPr>
        <w:pStyle w:val="ListParagraph"/>
        <w:numPr>
          <w:ilvl w:val="0"/>
          <w:numId w:val="1"/>
        </w:numPr>
      </w:pPr>
      <w:r>
        <w:t xml:space="preserve">Click the </w:t>
      </w:r>
      <w:r>
        <w:rPr>
          <w:b/>
        </w:rPr>
        <w:t>Share</w:t>
      </w:r>
      <w:r>
        <w:t xml:space="preserve"> button</w:t>
      </w:r>
      <w:r w:rsidR="0095254D">
        <w:t xml:space="preserve"> in the </w:t>
      </w:r>
      <w:r w:rsidR="0095254D">
        <w:rPr>
          <w:b/>
        </w:rPr>
        <w:t>Export Report</w:t>
      </w:r>
      <w:r w:rsidR="0095254D">
        <w:t xml:space="preserve"> form</w:t>
      </w:r>
      <w:r>
        <w:t>.</w:t>
      </w:r>
    </w:p>
    <w:p w14:paraId="750DEC3C" w14:textId="77777777" w:rsidR="00F2199B" w:rsidRDefault="0095254D" w:rsidP="00F2199B">
      <w:pPr>
        <w:keepNext/>
      </w:pPr>
      <w:r>
        <w:t xml:space="preserve">Skyline will present the </w:t>
      </w:r>
      <w:r w:rsidR="00946940">
        <w:rPr>
          <w:b/>
        </w:rPr>
        <w:t xml:space="preserve">Manage </w:t>
      </w:r>
      <w:r w:rsidR="00433D75">
        <w:rPr>
          <w:b/>
        </w:rPr>
        <w:t>Report</w:t>
      </w:r>
      <w:r w:rsidR="00946940">
        <w:rPr>
          <w:b/>
        </w:rPr>
        <w:t>s</w:t>
      </w:r>
      <w:r>
        <w:t xml:space="preserve"> for</w:t>
      </w:r>
      <w:r w:rsidR="000C2161">
        <w:t>m</w:t>
      </w:r>
      <w:r>
        <w:t>, as shown below:</w:t>
      </w:r>
    </w:p>
    <w:p w14:paraId="35DF53DE" w14:textId="418551A3" w:rsidR="00901538" w:rsidRDefault="00077C10" w:rsidP="00F2199B">
      <w:r>
        <w:rPr>
          <w:noProof/>
        </w:rPr>
        <w:drawing>
          <wp:inline distT="0" distB="0" distL="0" distR="0" wp14:anchorId="3299B94D" wp14:editId="4E6685B4">
            <wp:extent cx="3581400" cy="3590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3590925"/>
                    </a:xfrm>
                    <a:prstGeom prst="rect">
                      <a:avLst/>
                    </a:prstGeom>
                  </pic:spPr>
                </pic:pic>
              </a:graphicData>
            </a:graphic>
          </wp:inline>
        </w:drawing>
      </w:r>
    </w:p>
    <w:p w14:paraId="6AE2B5E0" w14:textId="65A5E5FB" w:rsidR="00A64EE0" w:rsidRDefault="00946940" w:rsidP="00386150">
      <w:pPr>
        <w:pStyle w:val="ListParagraph"/>
        <w:numPr>
          <w:ilvl w:val="0"/>
          <w:numId w:val="1"/>
        </w:numPr>
      </w:pPr>
      <w:r>
        <w:t xml:space="preserve">Click on </w:t>
      </w:r>
      <w:r w:rsidR="0095254D">
        <w:t>‘Overview’ in the list</w:t>
      </w:r>
      <w:r>
        <w:t xml:space="preserve"> to select it</w:t>
      </w:r>
      <w:r w:rsidR="0095254D">
        <w:t>.</w:t>
      </w:r>
    </w:p>
    <w:p w14:paraId="16684924" w14:textId="2E523F0B" w:rsidR="0095254D" w:rsidRDefault="0095254D" w:rsidP="00386150">
      <w:pPr>
        <w:pStyle w:val="ListParagraph"/>
        <w:numPr>
          <w:ilvl w:val="0"/>
          <w:numId w:val="1"/>
        </w:numPr>
      </w:pPr>
      <w:r>
        <w:t xml:space="preserve">Click the </w:t>
      </w:r>
      <w:r w:rsidR="00433D75">
        <w:rPr>
          <w:b/>
        </w:rPr>
        <w:t>Share</w:t>
      </w:r>
      <w:r w:rsidR="00946940">
        <w:rPr>
          <w:b/>
        </w:rPr>
        <w:t xml:space="preserve"> </w:t>
      </w:r>
      <w:r>
        <w:t>button.</w:t>
      </w:r>
    </w:p>
    <w:p w14:paraId="39CA99CF" w14:textId="4D4C68A4" w:rsidR="0095254D" w:rsidRDefault="00433D75" w:rsidP="00386150">
      <w:pPr>
        <w:pStyle w:val="ListParagraph"/>
        <w:numPr>
          <w:ilvl w:val="0"/>
          <w:numId w:val="1"/>
        </w:numPr>
      </w:pPr>
      <w:r>
        <w:t>I</w:t>
      </w:r>
      <w:r w:rsidR="0095254D">
        <w:t xml:space="preserve">n the </w:t>
      </w:r>
      <w:r w:rsidR="0095254D">
        <w:rPr>
          <w:b/>
        </w:rPr>
        <w:t>File name</w:t>
      </w:r>
      <w:r w:rsidR="0095254D">
        <w:t xml:space="preserve"> field of the </w:t>
      </w:r>
      <w:r w:rsidR="0095254D">
        <w:rPr>
          <w:b/>
        </w:rPr>
        <w:t>Save As</w:t>
      </w:r>
      <w:r w:rsidR="0095254D">
        <w:t xml:space="preserve"> form</w:t>
      </w:r>
      <w:r>
        <w:t xml:space="preserve"> enter ‘Overview’</w:t>
      </w:r>
      <w:r w:rsidR="0095254D">
        <w:t>.</w:t>
      </w:r>
    </w:p>
    <w:p w14:paraId="2C7B68BA" w14:textId="77777777" w:rsidR="00A64EE0" w:rsidRDefault="0095254D" w:rsidP="00386150">
      <w:pPr>
        <w:pStyle w:val="ListParagraph"/>
        <w:numPr>
          <w:ilvl w:val="0"/>
          <w:numId w:val="1"/>
        </w:numPr>
      </w:pPr>
      <w:r>
        <w:lastRenderedPageBreak/>
        <w:t xml:space="preserve">Click the </w:t>
      </w:r>
      <w:r>
        <w:rPr>
          <w:b/>
        </w:rPr>
        <w:t>Save</w:t>
      </w:r>
      <w:r>
        <w:t xml:space="preserve"> button.</w:t>
      </w:r>
    </w:p>
    <w:p w14:paraId="156D68D6" w14:textId="11EDA936" w:rsidR="00F12928" w:rsidRDefault="00A64EE0" w:rsidP="00F12928">
      <w:r>
        <w:t xml:space="preserve">The report template is saved </w:t>
      </w:r>
      <w:r w:rsidR="0095254D">
        <w:t xml:space="preserve">to the file </w:t>
      </w:r>
      <w:r w:rsidR="00433D75">
        <w:t>“</w:t>
      </w:r>
      <w:proofErr w:type="spellStart"/>
      <w:r w:rsidR="00901538" w:rsidRPr="00433D75">
        <w:t>Overview</w:t>
      </w:r>
      <w:r w:rsidRPr="00433D75">
        <w:t>.skyr</w:t>
      </w:r>
      <w:proofErr w:type="spellEnd"/>
      <w:r w:rsidR="00433D75">
        <w:t>”</w:t>
      </w:r>
      <w:r w:rsidR="0095254D">
        <w:t xml:space="preserve"> in the </w:t>
      </w:r>
      <w:proofErr w:type="spellStart"/>
      <w:r w:rsidR="0095254D" w:rsidRPr="00433D75">
        <w:t>CustomReports</w:t>
      </w:r>
      <w:proofErr w:type="spellEnd"/>
      <w:r w:rsidR="0095254D">
        <w:t xml:space="preserve"> folder created for this tutorial.</w:t>
      </w:r>
      <w:r>
        <w:t xml:space="preserve"> </w:t>
      </w:r>
      <w:r w:rsidR="0095254D">
        <w:t xml:space="preserve">  You could now share it</w:t>
      </w:r>
      <w:r>
        <w:t xml:space="preserve"> with your collaborators</w:t>
      </w:r>
      <w:r w:rsidR="0095254D">
        <w:t>, with your own analysis tool or as supplementary data for a manuscript</w:t>
      </w:r>
      <w:r>
        <w:t>.</w:t>
      </w:r>
    </w:p>
    <w:p w14:paraId="215B953D" w14:textId="77777777" w:rsidR="00A64EE0" w:rsidRPr="00901538" w:rsidRDefault="00901538" w:rsidP="00F12928">
      <w:pPr>
        <w:pStyle w:val="Heading1"/>
      </w:pPr>
      <w:r w:rsidRPr="00901538">
        <w:t>Managing Report Templates in Skyline</w:t>
      </w:r>
    </w:p>
    <w:p w14:paraId="5179012D" w14:textId="379437C1" w:rsidR="00811E88" w:rsidRDefault="00811E88" w:rsidP="00811E88">
      <w:r>
        <w:t xml:space="preserve">To gain an understanding of how others would use the custom report template you have shared, you need to first delete it from your system.  Then you can add it back using the shared report file </w:t>
      </w:r>
      <w:r w:rsidR="00924CC5">
        <w:t>“</w:t>
      </w:r>
      <w:proofErr w:type="spellStart"/>
      <w:r w:rsidRPr="00924CC5">
        <w:t>Overview.skyr</w:t>
      </w:r>
      <w:proofErr w:type="spellEnd"/>
      <w:r w:rsidR="00924CC5">
        <w:t>”</w:t>
      </w:r>
      <w:r>
        <w:t xml:space="preserve"> that you created in the previous section, as if you had acquired this shared template from </w:t>
      </w:r>
      <w:r w:rsidR="00924CC5">
        <w:t>someone else</w:t>
      </w:r>
      <w:r>
        <w:t>.</w:t>
      </w:r>
    </w:p>
    <w:p w14:paraId="2A2F0825" w14:textId="77777777" w:rsidR="00811E88" w:rsidRPr="00811E88" w:rsidRDefault="00811E88" w:rsidP="00811E88">
      <w:r>
        <w:t xml:space="preserve">The </w:t>
      </w:r>
      <w:r>
        <w:rPr>
          <w:b/>
        </w:rPr>
        <w:t>Export Report</w:t>
      </w:r>
      <w:r>
        <w:t xml:space="preserve"> form should still be open after the steps performed </w:t>
      </w:r>
      <w:r w:rsidR="00557734">
        <w:t>in the previous section.  To</w:t>
      </w:r>
      <w:r>
        <w:t xml:space="preserve"> delete the ‘Overview’ report template from your </w:t>
      </w:r>
      <w:r w:rsidR="004D4A91">
        <w:t>Skyline settings</w:t>
      </w:r>
      <w:r>
        <w:t>, do the following:</w:t>
      </w:r>
    </w:p>
    <w:p w14:paraId="69584363" w14:textId="77777777" w:rsidR="00A64EE0" w:rsidRDefault="00A64EE0" w:rsidP="00386150">
      <w:pPr>
        <w:pStyle w:val="ListParagraph"/>
        <w:numPr>
          <w:ilvl w:val="0"/>
          <w:numId w:val="1"/>
        </w:numPr>
      </w:pPr>
      <w:r>
        <w:t xml:space="preserve">Click the </w:t>
      </w:r>
      <w:r w:rsidRPr="00A64EE0">
        <w:rPr>
          <w:b/>
        </w:rPr>
        <w:t>Edit List</w:t>
      </w:r>
      <w:r>
        <w:t xml:space="preserve"> button.</w:t>
      </w:r>
    </w:p>
    <w:p w14:paraId="7A1E25E5" w14:textId="1CA3E4A3" w:rsidR="00811E88" w:rsidRDefault="00811E88" w:rsidP="00386150">
      <w:pPr>
        <w:pStyle w:val="ListParagraph"/>
        <w:numPr>
          <w:ilvl w:val="0"/>
          <w:numId w:val="1"/>
        </w:numPr>
      </w:pPr>
      <w:r>
        <w:t xml:space="preserve">Select the ‘Overview’ item in the list of the </w:t>
      </w:r>
      <w:r w:rsidR="00946940">
        <w:rPr>
          <w:b/>
        </w:rPr>
        <w:t xml:space="preserve">Manage </w:t>
      </w:r>
      <w:r w:rsidR="00943186">
        <w:rPr>
          <w:b/>
        </w:rPr>
        <w:t>Reports</w:t>
      </w:r>
      <w:r>
        <w:t xml:space="preserve"> form</w:t>
      </w:r>
      <w:r w:rsidR="00A64EE0">
        <w:t>.</w:t>
      </w:r>
    </w:p>
    <w:p w14:paraId="71A0C8D6" w14:textId="37CEEF19" w:rsidR="00F12928" w:rsidRDefault="00811E88" w:rsidP="00943186">
      <w:pPr>
        <w:keepNext/>
      </w:pPr>
      <w:r>
        <w:t xml:space="preserve">The </w:t>
      </w:r>
      <w:r w:rsidR="00946940">
        <w:rPr>
          <w:b/>
        </w:rPr>
        <w:t xml:space="preserve">Manage </w:t>
      </w:r>
      <w:r w:rsidR="00943186">
        <w:rPr>
          <w:b/>
        </w:rPr>
        <w:t>Reports</w:t>
      </w:r>
      <w:r>
        <w:t xml:space="preserve"> form should now look like</w:t>
      </w:r>
      <w:r w:rsidR="00943186">
        <w:t xml:space="preserve"> this</w:t>
      </w:r>
      <w:r>
        <w:t>:</w:t>
      </w:r>
      <w:r w:rsidR="00F12928" w:rsidRPr="00F12928">
        <w:t xml:space="preserve"> </w:t>
      </w:r>
    </w:p>
    <w:p w14:paraId="4045A351" w14:textId="25F1C503" w:rsidR="00A64EE0" w:rsidRDefault="00077C10" w:rsidP="00A64EE0">
      <w:pPr>
        <w:pStyle w:val="ListParagraph"/>
        <w:ind w:left="0"/>
      </w:pPr>
      <w:r>
        <w:rPr>
          <w:noProof/>
        </w:rPr>
        <w:drawing>
          <wp:inline distT="0" distB="0" distL="0" distR="0" wp14:anchorId="471FBF95" wp14:editId="28059983">
            <wp:extent cx="3581400" cy="3590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400" cy="3590925"/>
                    </a:xfrm>
                    <a:prstGeom prst="rect">
                      <a:avLst/>
                    </a:prstGeom>
                  </pic:spPr>
                </pic:pic>
              </a:graphicData>
            </a:graphic>
          </wp:inline>
        </w:drawing>
      </w:r>
    </w:p>
    <w:p w14:paraId="3FDFBA09" w14:textId="77777777" w:rsidR="00A9191F" w:rsidRDefault="00A9191F" w:rsidP="00F12928">
      <w:r>
        <w:t>To remove the ‘Overview’ item from the list, do the following:</w:t>
      </w:r>
      <w:r w:rsidR="00F12928" w:rsidRPr="00F12928">
        <w:t xml:space="preserve"> </w:t>
      </w:r>
    </w:p>
    <w:p w14:paraId="04F0BBAC" w14:textId="77777777" w:rsidR="00352AC2" w:rsidRDefault="00A9191F" w:rsidP="00386150">
      <w:pPr>
        <w:pStyle w:val="ListParagraph"/>
        <w:numPr>
          <w:ilvl w:val="0"/>
          <w:numId w:val="1"/>
        </w:numPr>
      </w:pPr>
      <w:r>
        <w:t xml:space="preserve">Click the </w:t>
      </w:r>
      <w:r>
        <w:rPr>
          <w:b/>
        </w:rPr>
        <w:t>Remove</w:t>
      </w:r>
      <w:r>
        <w:t xml:space="preserve"> button.</w:t>
      </w:r>
    </w:p>
    <w:p w14:paraId="225C6524" w14:textId="77777777" w:rsidR="00352AC2" w:rsidRDefault="00A9191F" w:rsidP="00386150">
      <w:pPr>
        <w:pStyle w:val="ListParagraph"/>
        <w:numPr>
          <w:ilvl w:val="0"/>
          <w:numId w:val="1"/>
        </w:numPr>
      </w:pPr>
      <w:r>
        <w:t>Click the OK button.</w:t>
      </w:r>
    </w:p>
    <w:p w14:paraId="4DA0DDA2" w14:textId="26D2069F" w:rsidR="00F12928" w:rsidRDefault="00A9191F" w:rsidP="00943186">
      <w:pPr>
        <w:keepNext/>
      </w:pPr>
      <w:r>
        <w:lastRenderedPageBreak/>
        <w:t xml:space="preserve">The </w:t>
      </w:r>
      <w:r>
        <w:rPr>
          <w:b/>
        </w:rPr>
        <w:t>Export Report</w:t>
      </w:r>
      <w:r>
        <w:t xml:space="preserve"> form should now look like</w:t>
      </w:r>
      <w:r w:rsidR="00943186">
        <w:t xml:space="preserve"> this</w:t>
      </w:r>
      <w:r>
        <w:t>:</w:t>
      </w:r>
      <w:r w:rsidR="00F12928" w:rsidRPr="00F12928">
        <w:t xml:space="preserve"> </w:t>
      </w:r>
    </w:p>
    <w:p w14:paraId="2F637B9A" w14:textId="6EED6F06" w:rsidR="00A9191F" w:rsidRDefault="00077C10" w:rsidP="00A9191F">
      <w:pPr>
        <w:pStyle w:val="ListParagraph"/>
        <w:ind w:left="0"/>
      </w:pPr>
      <w:r>
        <w:rPr>
          <w:noProof/>
        </w:rPr>
        <w:drawing>
          <wp:inline distT="0" distB="0" distL="0" distR="0" wp14:anchorId="25C93856" wp14:editId="3382F829">
            <wp:extent cx="3533775" cy="3962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775" cy="3962400"/>
                    </a:xfrm>
                    <a:prstGeom prst="rect">
                      <a:avLst/>
                    </a:prstGeom>
                  </pic:spPr>
                </pic:pic>
              </a:graphicData>
            </a:graphic>
          </wp:inline>
        </w:drawing>
      </w:r>
    </w:p>
    <w:p w14:paraId="16897E11" w14:textId="77777777" w:rsidR="00A64EE0" w:rsidRDefault="00A9191F" w:rsidP="005D63BA">
      <w:r>
        <w:t>Just as when you first brought it up in this tutorial.</w:t>
      </w:r>
      <w:r w:rsidR="005D63BA" w:rsidRPr="005D63BA">
        <w:t xml:space="preserve"> </w:t>
      </w:r>
    </w:p>
    <w:p w14:paraId="33B611B7" w14:textId="6254B995" w:rsidR="00A9191F" w:rsidRDefault="00352AC2" w:rsidP="005D63BA">
      <w:r>
        <w:t xml:space="preserve">To demonstrate how </w:t>
      </w:r>
      <w:r w:rsidR="006B5F11">
        <w:t xml:space="preserve">your collaborators </w:t>
      </w:r>
      <w:r>
        <w:t>would</w:t>
      </w:r>
      <w:r w:rsidR="006B5F11">
        <w:t xml:space="preserve"> import </w:t>
      </w:r>
      <w:r>
        <w:t>a</w:t>
      </w:r>
      <w:r w:rsidR="006B5F11">
        <w:t xml:space="preserve"> new report template into Skyline follow the steps</w:t>
      </w:r>
      <w:r>
        <w:t xml:space="preserve"> below</w:t>
      </w:r>
      <w:r w:rsidR="00A9191F">
        <w:t>:</w:t>
      </w:r>
      <w:r w:rsidR="005D63BA" w:rsidRPr="005D63BA">
        <w:t xml:space="preserve"> </w:t>
      </w:r>
    </w:p>
    <w:p w14:paraId="6AD27484" w14:textId="2751B0E5" w:rsidR="006B5F11" w:rsidRDefault="006B5F11" w:rsidP="00386150">
      <w:pPr>
        <w:pStyle w:val="ListParagraph"/>
        <w:numPr>
          <w:ilvl w:val="0"/>
          <w:numId w:val="1"/>
        </w:numPr>
      </w:pPr>
      <w:r>
        <w:t xml:space="preserve">Click the </w:t>
      </w:r>
      <w:r w:rsidR="00946940">
        <w:rPr>
          <w:b/>
        </w:rPr>
        <w:t xml:space="preserve">Edit List </w:t>
      </w:r>
      <w:r>
        <w:t>button</w:t>
      </w:r>
      <w:r w:rsidR="00946940">
        <w:t xml:space="preserve"> to bring up the </w:t>
      </w:r>
      <w:r w:rsidR="00946940" w:rsidRPr="004C5498">
        <w:rPr>
          <w:b/>
        </w:rPr>
        <w:t xml:space="preserve">Manage </w:t>
      </w:r>
      <w:r w:rsidR="00943186">
        <w:rPr>
          <w:b/>
        </w:rPr>
        <w:t>Reports</w:t>
      </w:r>
      <w:r w:rsidR="00946940">
        <w:t xml:space="preserve"> form</w:t>
      </w:r>
      <w:r w:rsidR="00943186">
        <w:t>.</w:t>
      </w:r>
    </w:p>
    <w:p w14:paraId="26CCE065" w14:textId="77777777" w:rsidR="00946940" w:rsidRDefault="00946940" w:rsidP="00386150">
      <w:pPr>
        <w:pStyle w:val="ListParagraph"/>
        <w:numPr>
          <w:ilvl w:val="0"/>
          <w:numId w:val="1"/>
        </w:numPr>
      </w:pPr>
      <w:r>
        <w:t xml:space="preserve">Click the </w:t>
      </w:r>
      <w:r w:rsidRPr="004C5498">
        <w:rPr>
          <w:b/>
        </w:rPr>
        <w:t>Import</w:t>
      </w:r>
      <w:r>
        <w:rPr>
          <w:b/>
        </w:rPr>
        <w:t xml:space="preserve"> </w:t>
      </w:r>
      <w:r>
        <w:t xml:space="preserve">button </w:t>
      </w:r>
    </w:p>
    <w:p w14:paraId="1CC940A9" w14:textId="77777777" w:rsidR="003C6A3A" w:rsidRDefault="00A9191F" w:rsidP="00386150">
      <w:pPr>
        <w:pStyle w:val="ListParagraph"/>
        <w:numPr>
          <w:ilvl w:val="0"/>
          <w:numId w:val="1"/>
        </w:numPr>
      </w:pPr>
      <w:r>
        <w:t>Select the ‘</w:t>
      </w:r>
      <w:proofErr w:type="spellStart"/>
      <w:r>
        <w:t>Overview.skyr</w:t>
      </w:r>
      <w:proofErr w:type="spellEnd"/>
      <w:r>
        <w:t xml:space="preserve">’ file you created earlier in the </w:t>
      </w:r>
      <w:r>
        <w:rPr>
          <w:b/>
        </w:rPr>
        <w:t>Open</w:t>
      </w:r>
      <w:r>
        <w:t xml:space="preserve"> form (which should still be showing the contents of the ‘</w:t>
      </w:r>
      <w:proofErr w:type="spellStart"/>
      <w:r>
        <w:t>CustomReports</w:t>
      </w:r>
      <w:proofErr w:type="spellEnd"/>
      <w:r>
        <w:t>’ folder for this tutorial).</w:t>
      </w:r>
    </w:p>
    <w:p w14:paraId="6FC24F2F" w14:textId="77777777" w:rsidR="00A9191F" w:rsidRDefault="00A9191F" w:rsidP="00386150">
      <w:pPr>
        <w:pStyle w:val="ListParagraph"/>
        <w:numPr>
          <w:ilvl w:val="0"/>
          <w:numId w:val="1"/>
        </w:numPr>
      </w:pPr>
      <w:r>
        <w:t xml:space="preserve">Click the </w:t>
      </w:r>
      <w:r>
        <w:rPr>
          <w:b/>
        </w:rPr>
        <w:t>Open</w:t>
      </w:r>
      <w:r>
        <w:t xml:space="preserve"> button.</w:t>
      </w:r>
    </w:p>
    <w:p w14:paraId="0C64BC55" w14:textId="2E8772DE" w:rsidR="00946940" w:rsidRDefault="00946940" w:rsidP="00386150">
      <w:pPr>
        <w:pStyle w:val="ListParagraph"/>
        <w:numPr>
          <w:ilvl w:val="0"/>
          <w:numId w:val="1"/>
        </w:numPr>
      </w:pPr>
      <w:r>
        <w:t xml:space="preserve">Click the </w:t>
      </w:r>
      <w:r w:rsidRPr="004C5498">
        <w:rPr>
          <w:b/>
        </w:rPr>
        <w:t>OK</w:t>
      </w:r>
      <w:r>
        <w:rPr>
          <w:b/>
        </w:rPr>
        <w:t xml:space="preserve"> </w:t>
      </w:r>
      <w:r w:rsidRPr="004C5498">
        <w:t>butto</w:t>
      </w:r>
      <w:r>
        <w:t xml:space="preserve">n on the </w:t>
      </w:r>
      <w:r w:rsidRPr="004C5498">
        <w:rPr>
          <w:b/>
        </w:rPr>
        <w:t xml:space="preserve">Manage </w:t>
      </w:r>
      <w:r w:rsidR="00943186">
        <w:rPr>
          <w:b/>
        </w:rPr>
        <w:t>Reports</w:t>
      </w:r>
      <w:r>
        <w:t xml:space="preserve"> form</w:t>
      </w:r>
      <w:r w:rsidR="00943186">
        <w:t>.</w:t>
      </w:r>
    </w:p>
    <w:p w14:paraId="0F99BEE8" w14:textId="77777777" w:rsidR="00734373" w:rsidRDefault="00A9191F" w:rsidP="005D63BA">
      <w:r>
        <w:t xml:space="preserve">These actions should add an ‘Overview’ item back to the </w:t>
      </w:r>
      <w:r>
        <w:rPr>
          <w:b/>
        </w:rPr>
        <w:t>Report</w:t>
      </w:r>
      <w:r>
        <w:t xml:space="preserve"> list</w:t>
      </w:r>
      <w:r w:rsidR="00734373">
        <w:t xml:space="preserve"> in the </w:t>
      </w:r>
      <w:r w:rsidR="00734373">
        <w:rPr>
          <w:b/>
        </w:rPr>
        <w:t>Export Report</w:t>
      </w:r>
      <w:r w:rsidR="00734373">
        <w:t xml:space="preserve"> form.  To verify that this is indeed the report you saved, perform the following steps:</w:t>
      </w:r>
      <w:r w:rsidR="005D63BA" w:rsidRPr="005D63BA">
        <w:t xml:space="preserve"> </w:t>
      </w:r>
    </w:p>
    <w:p w14:paraId="183D7C56" w14:textId="77777777" w:rsidR="00734373" w:rsidRDefault="00734373" w:rsidP="00386150">
      <w:pPr>
        <w:pStyle w:val="ListParagraph"/>
        <w:numPr>
          <w:ilvl w:val="0"/>
          <w:numId w:val="5"/>
        </w:numPr>
      </w:pPr>
      <w:r>
        <w:t xml:space="preserve">Select the ‘Overview’ item in the </w:t>
      </w:r>
      <w:r>
        <w:rPr>
          <w:b/>
        </w:rPr>
        <w:t>Report</w:t>
      </w:r>
      <w:r>
        <w:t xml:space="preserve"> list.</w:t>
      </w:r>
    </w:p>
    <w:p w14:paraId="09D7AF9C" w14:textId="77777777" w:rsidR="00734373" w:rsidRDefault="00734373" w:rsidP="00386150">
      <w:pPr>
        <w:pStyle w:val="ListParagraph"/>
        <w:numPr>
          <w:ilvl w:val="0"/>
          <w:numId w:val="5"/>
        </w:numPr>
      </w:pPr>
      <w:r>
        <w:t xml:space="preserve">Click the </w:t>
      </w:r>
      <w:r>
        <w:rPr>
          <w:b/>
        </w:rPr>
        <w:t>Preview</w:t>
      </w:r>
      <w:r>
        <w:t xml:space="preserve"> button.</w:t>
      </w:r>
    </w:p>
    <w:p w14:paraId="03FC0C6C" w14:textId="43222A06" w:rsidR="00943186" w:rsidRDefault="00943186" w:rsidP="00943186">
      <w:r>
        <w:t xml:space="preserve">Skyline will present a </w:t>
      </w:r>
      <w:r>
        <w:rPr>
          <w:b/>
        </w:rPr>
        <w:t>Preview</w:t>
      </w:r>
      <w:r>
        <w:t xml:space="preserve"> form containing the same values you saw earlier in this tutorial.</w:t>
      </w:r>
    </w:p>
    <w:p w14:paraId="73710C11" w14:textId="77777777" w:rsidR="003C6A3A" w:rsidRDefault="00734373" w:rsidP="003C6A3A">
      <w:pPr>
        <w:pStyle w:val="Heading1"/>
      </w:pPr>
      <w:r>
        <w:lastRenderedPageBreak/>
        <w:t>Modifying Existing Report Templates</w:t>
      </w:r>
    </w:p>
    <w:p w14:paraId="7C5ADCA0" w14:textId="44CED013" w:rsidR="00943186" w:rsidRDefault="00EB5D36" w:rsidP="00943186">
      <w:r>
        <w:t>You can, of course, create much more data rich reports than t</w:t>
      </w:r>
      <w:r w:rsidR="00943186">
        <w:t>he simple ‘Overview’ report</w:t>
      </w:r>
      <w:r>
        <w:t>.  You can do this by creating another new report</w:t>
      </w:r>
      <w:r w:rsidR="009B3422">
        <w:t xml:space="preserve"> template</w:t>
      </w:r>
      <w:r>
        <w:t>, by editing your existing ‘Overview’ report</w:t>
      </w:r>
      <w:r w:rsidR="009B3422">
        <w:t>, or, as shown below, by making a copy of the ‘Overview’ report and editing the copy.  To create a new, more complex report from a copy of the ‘Overview’ report template, perform the following steps</w:t>
      </w:r>
      <w:r w:rsidR="003B7D69">
        <w:t>:</w:t>
      </w:r>
      <w:r w:rsidR="00943186" w:rsidRPr="00943186">
        <w:t xml:space="preserve"> </w:t>
      </w:r>
    </w:p>
    <w:p w14:paraId="31A366A7" w14:textId="16CE1DD3" w:rsidR="003B7D69" w:rsidRDefault="003B7D69" w:rsidP="00943186">
      <w:pPr>
        <w:pStyle w:val="ListParagraph"/>
        <w:numPr>
          <w:ilvl w:val="0"/>
          <w:numId w:val="30"/>
        </w:numPr>
      </w:pPr>
      <w:r>
        <w:t xml:space="preserve">Click on </w:t>
      </w:r>
      <w:r>
        <w:rPr>
          <w:b/>
        </w:rPr>
        <w:t>Edit List</w:t>
      </w:r>
      <w:r>
        <w:t xml:space="preserve"> button </w:t>
      </w:r>
      <w:r w:rsidR="009B3422">
        <w:t xml:space="preserve">in the </w:t>
      </w:r>
      <w:r w:rsidR="009B3422">
        <w:rPr>
          <w:b/>
        </w:rPr>
        <w:t>Export Report</w:t>
      </w:r>
      <w:r w:rsidR="009B3422">
        <w:t xml:space="preserve"> form</w:t>
      </w:r>
      <w:r>
        <w:t>.</w:t>
      </w:r>
    </w:p>
    <w:p w14:paraId="64A5E729" w14:textId="77777777" w:rsidR="0036119C" w:rsidRDefault="009B3422" w:rsidP="00386150">
      <w:pPr>
        <w:pStyle w:val="ListParagraph"/>
        <w:numPr>
          <w:ilvl w:val="0"/>
          <w:numId w:val="1"/>
        </w:numPr>
      </w:pPr>
      <w:r>
        <w:t xml:space="preserve">Select the ‘Overview’ item in the </w:t>
      </w:r>
      <w:r>
        <w:rPr>
          <w:b/>
        </w:rPr>
        <w:t>Report</w:t>
      </w:r>
      <w:r>
        <w:t xml:space="preserve"> list.</w:t>
      </w:r>
    </w:p>
    <w:p w14:paraId="4BA20F92" w14:textId="5DF817DF" w:rsidR="009B3422" w:rsidRDefault="009B3422" w:rsidP="00386150">
      <w:pPr>
        <w:pStyle w:val="ListParagraph"/>
        <w:numPr>
          <w:ilvl w:val="0"/>
          <w:numId w:val="1"/>
        </w:numPr>
      </w:pPr>
      <w:r>
        <w:t>C</w:t>
      </w:r>
      <w:r w:rsidR="00943186">
        <w:t xml:space="preserve">lick </w:t>
      </w:r>
      <w:r w:rsidR="00D00044">
        <w:t xml:space="preserve">the </w:t>
      </w:r>
      <w:r w:rsidR="00D00044">
        <w:rPr>
          <w:b/>
        </w:rPr>
        <w:t>Copy</w:t>
      </w:r>
      <w:r w:rsidR="00D00044">
        <w:t xml:space="preserve"> button</w:t>
      </w:r>
      <w:r w:rsidR="00946940">
        <w:t xml:space="preserve"> and </w:t>
      </w:r>
      <w:r w:rsidR="00943186">
        <w:t>click</w:t>
      </w:r>
      <w:r w:rsidR="00946940">
        <w:t xml:space="preserve"> </w:t>
      </w:r>
      <w:r w:rsidR="00946940" w:rsidRPr="004C5498">
        <w:rPr>
          <w:b/>
        </w:rPr>
        <w:t xml:space="preserve">Open </w:t>
      </w:r>
      <w:r w:rsidR="002A487C">
        <w:rPr>
          <w:b/>
        </w:rPr>
        <w:t>Report</w:t>
      </w:r>
      <w:r w:rsidR="00946940" w:rsidRPr="004C5498">
        <w:rPr>
          <w:b/>
        </w:rPr>
        <w:t xml:space="preserve"> Editor</w:t>
      </w:r>
      <w:r w:rsidR="00946940">
        <w:t xml:space="preserve"> on the menu that appears</w:t>
      </w:r>
      <w:r w:rsidR="0036119C">
        <w:t>.</w:t>
      </w:r>
    </w:p>
    <w:p w14:paraId="233C41A9" w14:textId="77777777" w:rsidR="005D63BA" w:rsidRDefault="009B3422" w:rsidP="00943186">
      <w:pPr>
        <w:keepNext/>
      </w:pPr>
      <w:r>
        <w:t xml:space="preserve">Skyline will present the </w:t>
      </w:r>
      <w:r>
        <w:rPr>
          <w:b/>
        </w:rPr>
        <w:t>Edit Report</w:t>
      </w:r>
      <w:r>
        <w:t xml:space="preserve"> form with the fields from the ‘Overview’ report template already added, as shown below:</w:t>
      </w:r>
      <w:r w:rsidR="005D63BA" w:rsidRPr="005D63BA">
        <w:t xml:space="preserve"> </w:t>
      </w:r>
    </w:p>
    <w:p w14:paraId="59AFC044" w14:textId="0DAD4E3D" w:rsidR="009B3422" w:rsidRDefault="00077C10" w:rsidP="009B3422">
      <w:pPr>
        <w:pStyle w:val="ListParagraph"/>
        <w:ind w:left="0"/>
      </w:pPr>
      <w:r>
        <w:rPr>
          <w:noProof/>
        </w:rPr>
        <w:drawing>
          <wp:inline distT="0" distB="0" distL="0" distR="0" wp14:anchorId="4C9F2B63" wp14:editId="40ABE8B4">
            <wp:extent cx="5943600" cy="4276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76725"/>
                    </a:xfrm>
                    <a:prstGeom prst="rect">
                      <a:avLst/>
                    </a:prstGeom>
                  </pic:spPr>
                </pic:pic>
              </a:graphicData>
            </a:graphic>
          </wp:inline>
        </w:drawing>
      </w:r>
    </w:p>
    <w:p w14:paraId="466FE2AB" w14:textId="77777777" w:rsidR="009B3422" w:rsidRPr="009B3422" w:rsidRDefault="009B3422" w:rsidP="005D63BA">
      <w:r>
        <w:t>The report name for this new report template has not yet been assigned.  To assign it now:</w:t>
      </w:r>
      <w:r w:rsidR="005D63BA" w:rsidRPr="005D63BA">
        <w:t xml:space="preserve"> </w:t>
      </w:r>
    </w:p>
    <w:p w14:paraId="4D579E86" w14:textId="076F1720" w:rsidR="003B7D69" w:rsidRDefault="00A34295" w:rsidP="00386150">
      <w:pPr>
        <w:pStyle w:val="ListParagraph"/>
        <w:numPr>
          <w:ilvl w:val="0"/>
          <w:numId w:val="1"/>
        </w:numPr>
      </w:pPr>
      <w:r>
        <w:t>I</w:t>
      </w:r>
      <w:r w:rsidR="009B3422">
        <w:t xml:space="preserve">n the </w:t>
      </w:r>
      <w:r w:rsidR="002A487C">
        <w:rPr>
          <w:b/>
        </w:rPr>
        <w:t>Report</w:t>
      </w:r>
      <w:r w:rsidR="005A2320">
        <w:rPr>
          <w:b/>
        </w:rPr>
        <w:t xml:space="preserve"> </w:t>
      </w:r>
      <w:r w:rsidR="009B3422">
        <w:rPr>
          <w:b/>
        </w:rPr>
        <w:t xml:space="preserve">Name </w:t>
      </w:r>
      <w:r w:rsidR="009B3422">
        <w:t>field</w:t>
      </w:r>
      <w:r>
        <w:t>, enter ’Study 7’</w:t>
      </w:r>
      <w:r w:rsidR="0036119C">
        <w:t>.</w:t>
      </w:r>
    </w:p>
    <w:p w14:paraId="356963CE" w14:textId="1CEE9914" w:rsidR="003B7D69" w:rsidRDefault="003B7D69" w:rsidP="005D63BA">
      <w:r>
        <w:t>Continue to add more fields as described below</w:t>
      </w:r>
      <w:r w:rsidR="00C70676">
        <w:t xml:space="preserve"> by </w:t>
      </w:r>
      <w:r w:rsidR="005A2320">
        <w:t xml:space="preserve">clicking the checkbox next to </w:t>
      </w:r>
      <w:r w:rsidR="00C70676">
        <w:t xml:space="preserve">each field to add </w:t>
      </w:r>
      <w:r w:rsidR="00382D7A">
        <w:t>it</w:t>
      </w:r>
      <w:r w:rsidR="00C70676">
        <w:t xml:space="preserve"> to the column list for your report template, on the right side of the </w:t>
      </w:r>
      <w:r w:rsidR="00C70676">
        <w:rPr>
          <w:b/>
        </w:rPr>
        <w:t>Edit Report</w:t>
      </w:r>
      <w:r w:rsidR="00C70676">
        <w:t xml:space="preserve"> form:</w:t>
      </w:r>
      <w:r w:rsidR="005D63BA" w:rsidRPr="005D63BA">
        <w:t xml:space="preserve"> </w:t>
      </w:r>
    </w:p>
    <w:p w14:paraId="2726A99C" w14:textId="5D7A6865" w:rsidR="003B7D69" w:rsidRDefault="003B7D69" w:rsidP="00386150">
      <w:pPr>
        <w:pStyle w:val="ListParagraph"/>
        <w:numPr>
          <w:ilvl w:val="0"/>
          <w:numId w:val="2"/>
        </w:numPr>
      </w:pPr>
      <w:r>
        <w:t>Expand the field</w:t>
      </w:r>
      <w:r w:rsidR="00C70676">
        <w:t xml:space="preserve"> groups</w:t>
      </w:r>
      <w:r>
        <w:t xml:space="preserve"> </w:t>
      </w:r>
      <w:r w:rsidRPr="00B53B31">
        <w:rPr>
          <w:b/>
        </w:rPr>
        <w:t>Peptides</w:t>
      </w:r>
      <w:r>
        <w:t xml:space="preserve"> and </w:t>
      </w:r>
      <w:r w:rsidRPr="00B53B31">
        <w:rPr>
          <w:b/>
        </w:rPr>
        <w:t>Re</w:t>
      </w:r>
      <w:r w:rsidR="00715B6B">
        <w:rPr>
          <w:b/>
        </w:rPr>
        <w:t>plicates</w:t>
      </w:r>
      <w:r>
        <w:t xml:space="preserve"> by clicking the </w:t>
      </w:r>
      <w:r w:rsidR="00C70676">
        <w:rPr>
          <w:b/>
        </w:rPr>
        <w:t>‘</w:t>
      </w:r>
      <w:r w:rsidRPr="00B53B31">
        <w:rPr>
          <w:b/>
        </w:rPr>
        <w:t>+</w:t>
      </w:r>
      <w:r w:rsidR="00C70676">
        <w:rPr>
          <w:b/>
        </w:rPr>
        <w:t>’</w:t>
      </w:r>
      <w:r>
        <w:t xml:space="preserve"> </w:t>
      </w:r>
      <w:r w:rsidR="00C70676">
        <w:t>icons to their left</w:t>
      </w:r>
      <w:r>
        <w:t>.</w:t>
      </w:r>
    </w:p>
    <w:p w14:paraId="11457C00" w14:textId="3ACC5758" w:rsidR="00C70676" w:rsidRDefault="003B7D69" w:rsidP="00386150">
      <w:pPr>
        <w:pStyle w:val="ListParagraph"/>
        <w:numPr>
          <w:ilvl w:val="0"/>
          <w:numId w:val="2"/>
        </w:numPr>
      </w:pPr>
      <w:r>
        <w:lastRenderedPageBreak/>
        <w:t>From the expanded</w:t>
      </w:r>
      <w:r w:rsidR="00C70676">
        <w:t xml:space="preserve"> </w:t>
      </w:r>
      <w:r w:rsidR="00C70676">
        <w:rPr>
          <w:b/>
        </w:rPr>
        <w:t>Re</w:t>
      </w:r>
      <w:r w:rsidR="00715B6B">
        <w:rPr>
          <w:b/>
        </w:rPr>
        <w:t>plicates</w:t>
      </w:r>
      <w:r w:rsidR="00C70676">
        <w:t xml:space="preserve"> group</w:t>
      </w:r>
      <w:r>
        <w:t>,</w:t>
      </w:r>
      <w:r w:rsidR="00C70676">
        <w:t xml:space="preserve"> add the following fields:</w:t>
      </w:r>
    </w:p>
    <w:p w14:paraId="31B2B390" w14:textId="77777777" w:rsidR="00C70676" w:rsidRDefault="003B7D69" w:rsidP="00386150">
      <w:pPr>
        <w:pStyle w:val="ListParagraph"/>
        <w:numPr>
          <w:ilvl w:val="1"/>
          <w:numId w:val="2"/>
        </w:numPr>
      </w:pPr>
      <w:r w:rsidRPr="009B5A41">
        <w:rPr>
          <w:b/>
        </w:rPr>
        <w:t>File</w:t>
      </w:r>
      <w:r w:rsidR="002000A3">
        <w:rPr>
          <w:b/>
        </w:rPr>
        <w:t xml:space="preserve"> </w:t>
      </w:r>
      <w:r w:rsidRPr="009B5A41">
        <w:rPr>
          <w:b/>
        </w:rPr>
        <w:t>Name</w:t>
      </w:r>
      <w:r w:rsidR="00ED2479">
        <w:t xml:space="preserve"> – the name of the file from which the data was imported</w:t>
      </w:r>
    </w:p>
    <w:p w14:paraId="2F9F718E" w14:textId="77777777" w:rsidR="00C70676" w:rsidRDefault="00A84852" w:rsidP="00386150">
      <w:pPr>
        <w:pStyle w:val="ListParagraph"/>
        <w:numPr>
          <w:ilvl w:val="1"/>
          <w:numId w:val="2"/>
        </w:numPr>
      </w:pPr>
      <w:r w:rsidRPr="00FF0AEA">
        <w:rPr>
          <w:b/>
        </w:rPr>
        <w:t>Sample</w:t>
      </w:r>
      <w:r w:rsidR="002000A3">
        <w:rPr>
          <w:b/>
        </w:rPr>
        <w:t xml:space="preserve"> </w:t>
      </w:r>
      <w:r w:rsidRPr="00FF0AEA">
        <w:rPr>
          <w:b/>
        </w:rPr>
        <w:t>Name</w:t>
      </w:r>
      <w:r w:rsidR="00ED2479">
        <w:t xml:space="preserve"> – the sample name, if the data was imported from a multi-sample WIFF file, or the file name again, if not</w:t>
      </w:r>
    </w:p>
    <w:p w14:paraId="12D4310D" w14:textId="74816BE3" w:rsidR="00C70676" w:rsidRDefault="00A84852" w:rsidP="00386150">
      <w:pPr>
        <w:pStyle w:val="ListParagraph"/>
        <w:numPr>
          <w:ilvl w:val="1"/>
          <w:numId w:val="2"/>
        </w:numPr>
      </w:pPr>
      <w:r w:rsidRPr="00FF0AEA">
        <w:rPr>
          <w:b/>
        </w:rPr>
        <w:t>Replicate</w:t>
      </w:r>
      <w:r w:rsidR="002000A3">
        <w:rPr>
          <w:b/>
        </w:rPr>
        <w:t xml:space="preserve"> </w:t>
      </w:r>
      <w:r w:rsidRPr="00FF0AEA">
        <w:rPr>
          <w:b/>
        </w:rPr>
        <w:t>Name</w:t>
      </w:r>
      <w:r w:rsidR="00ED2479">
        <w:t xml:space="preserve"> – the replicate name assigned to the data during import</w:t>
      </w:r>
    </w:p>
    <w:p w14:paraId="716A78BE" w14:textId="77777777" w:rsidR="00C70676" w:rsidRDefault="00C70676" w:rsidP="00386150">
      <w:pPr>
        <w:pStyle w:val="ListParagraph"/>
        <w:numPr>
          <w:ilvl w:val="0"/>
          <w:numId w:val="2"/>
        </w:numPr>
      </w:pPr>
      <w:r>
        <w:t xml:space="preserve">From the top level add </w:t>
      </w:r>
      <w:r w:rsidR="00A84852" w:rsidRPr="00FF0AEA">
        <w:rPr>
          <w:b/>
        </w:rPr>
        <w:t>Protein</w:t>
      </w:r>
      <w:r w:rsidR="002000A3">
        <w:rPr>
          <w:b/>
        </w:rPr>
        <w:t xml:space="preserve"> </w:t>
      </w:r>
      <w:r w:rsidR="00A84852" w:rsidRPr="00FF0AEA">
        <w:rPr>
          <w:b/>
        </w:rPr>
        <w:t>Name</w:t>
      </w:r>
      <w:r w:rsidR="00DB1645">
        <w:t>.</w:t>
      </w:r>
    </w:p>
    <w:p w14:paraId="1CA6F3A2" w14:textId="77777777" w:rsidR="00DB1645" w:rsidRPr="00C70676" w:rsidRDefault="00DB1645" w:rsidP="00386150">
      <w:pPr>
        <w:pStyle w:val="ListParagraph"/>
        <w:numPr>
          <w:ilvl w:val="0"/>
          <w:numId w:val="2"/>
        </w:numPr>
      </w:pPr>
      <w:r>
        <w:t xml:space="preserve">From the expanded </w:t>
      </w:r>
      <w:r>
        <w:rPr>
          <w:b/>
        </w:rPr>
        <w:t>Peptide</w:t>
      </w:r>
      <w:r>
        <w:t xml:space="preserve"> group, add the </w:t>
      </w:r>
      <w:r>
        <w:rPr>
          <w:b/>
        </w:rPr>
        <w:t>Average</w:t>
      </w:r>
      <w:r w:rsidR="002000A3">
        <w:rPr>
          <w:b/>
        </w:rPr>
        <w:t xml:space="preserve"> </w:t>
      </w:r>
      <w:r>
        <w:rPr>
          <w:b/>
        </w:rPr>
        <w:t>Measured</w:t>
      </w:r>
      <w:r w:rsidR="002000A3">
        <w:rPr>
          <w:b/>
        </w:rPr>
        <w:t xml:space="preserve"> </w:t>
      </w:r>
      <w:r>
        <w:rPr>
          <w:b/>
        </w:rPr>
        <w:t>Retention</w:t>
      </w:r>
      <w:r w:rsidR="002000A3">
        <w:rPr>
          <w:b/>
        </w:rPr>
        <w:t xml:space="preserve"> </w:t>
      </w:r>
      <w:r>
        <w:rPr>
          <w:b/>
        </w:rPr>
        <w:t>Time</w:t>
      </w:r>
      <w:r>
        <w:t xml:space="preserve"> field – the average retention time over all replicates.</w:t>
      </w:r>
    </w:p>
    <w:p w14:paraId="4BDD42D3" w14:textId="1C42DCFD" w:rsidR="00C70676" w:rsidRDefault="00485DD9" w:rsidP="00386150">
      <w:pPr>
        <w:pStyle w:val="ListParagraph"/>
        <w:numPr>
          <w:ilvl w:val="0"/>
          <w:numId w:val="2"/>
        </w:numPr>
      </w:pPr>
      <w:r w:rsidRPr="00C70676">
        <w:t>Expand</w:t>
      </w:r>
      <w:r>
        <w:t xml:space="preserve"> the </w:t>
      </w:r>
      <w:r w:rsidR="00382D7A">
        <w:rPr>
          <w:b/>
        </w:rPr>
        <w:t xml:space="preserve">Peptide </w:t>
      </w:r>
      <w:r w:rsidRPr="00485DD9">
        <w:rPr>
          <w:b/>
        </w:rPr>
        <w:t>Results</w:t>
      </w:r>
      <w:r>
        <w:t xml:space="preserve"> group</w:t>
      </w:r>
      <w:r w:rsidR="000A1903">
        <w:t xml:space="preserve"> in the expanded </w:t>
      </w:r>
      <w:r w:rsidR="000A1903" w:rsidRPr="00097979">
        <w:rPr>
          <w:b/>
        </w:rPr>
        <w:t>Peptide</w:t>
      </w:r>
      <w:r w:rsidR="000A1903">
        <w:t xml:space="preserve"> group</w:t>
      </w:r>
      <w:r w:rsidR="00C70676">
        <w:t>.</w:t>
      </w:r>
    </w:p>
    <w:p w14:paraId="0259829B" w14:textId="5D983587" w:rsidR="00C70676" w:rsidRDefault="00C70676" w:rsidP="00386150">
      <w:pPr>
        <w:pStyle w:val="ListParagraph"/>
        <w:numPr>
          <w:ilvl w:val="0"/>
          <w:numId w:val="2"/>
        </w:numPr>
      </w:pPr>
      <w:r>
        <w:t xml:space="preserve">From the expanded </w:t>
      </w:r>
      <w:r w:rsidR="00382D7A">
        <w:rPr>
          <w:b/>
        </w:rPr>
        <w:t xml:space="preserve">Peptide </w:t>
      </w:r>
      <w:r w:rsidR="000A1903">
        <w:rPr>
          <w:b/>
        </w:rPr>
        <w:t>Results</w:t>
      </w:r>
      <w:r w:rsidR="000A1903">
        <w:t xml:space="preserve"> </w:t>
      </w:r>
      <w:r>
        <w:t>group</w:t>
      </w:r>
      <w:r w:rsidR="00DB1645">
        <w:t>,</w:t>
      </w:r>
      <w:r>
        <w:t xml:space="preserve"> add the following fields:</w:t>
      </w:r>
    </w:p>
    <w:p w14:paraId="3EF421A4" w14:textId="77777777" w:rsidR="00DB1645" w:rsidRDefault="00485DD9" w:rsidP="00386150">
      <w:pPr>
        <w:pStyle w:val="ListParagraph"/>
        <w:numPr>
          <w:ilvl w:val="1"/>
          <w:numId w:val="2"/>
        </w:numPr>
      </w:pPr>
      <w:r w:rsidRPr="00485DD9">
        <w:rPr>
          <w:b/>
        </w:rPr>
        <w:t>Peptide</w:t>
      </w:r>
      <w:r w:rsidR="002000A3">
        <w:rPr>
          <w:b/>
        </w:rPr>
        <w:t xml:space="preserve"> </w:t>
      </w:r>
      <w:r w:rsidRPr="00485DD9">
        <w:rPr>
          <w:b/>
        </w:rPr>
        <w:t>Retention</w:t>
      </w:r>
      <w:r w:rsidR="002000A3">
        <w:rPr>
          <w:b/>
        </w:rPr>
        <w:t xml:space="preserve"> </w:t>
      </w:r>
      <w:r w:rsidRPr="00485DD9">
        <w:rPr>
          <w:b/>
        </w:rPr>
        <w:t>Time</w:t>
      </w:r>
      <w:r>
        <w:t xml:space="preserve"> </w:t>
      </w:r>
      <w:r w:rsidR="00DB1645">
        <w:t xml:space="preserve">– </w:t>
      </w:r>
      <w:r>
        <w:t xml:space="preserve">peptide RT </w:t>
      </w:r>
      <w:r w:rsidR="00DB1645">
        <w:t xml:space="preserve">for </w:t>
      </w:r>
      <w:r>
        <w:t>each replicate run</w:t>
      </w:r>
    </w:p>
    <w:p w14:paraId="36BB664D" w14:textId="77777777" w:rsidR="003B7D69" w:rsidRDefault="00485DD9" w:rsidP="00386150">
      <w:pPr>
        <w:pStyle w:val="ListParagraph"/>
        <w:numPr>
          <w:ilvl w:val="1"/>
          <w:numId w:val="2"/>
        </w:numPr>
      </w:pPr>
      <w:r w:rsidRPr="00485DD9">
        <w:rPr>
          <w:b/>
        </w:rPr>
        <w:t>Ratio</w:t>
      </w:r>
      <w:r w:rsidR="002000A3">
        <w:rPr>
          <w:b/>
        </w:rPr>
        <w:t xml:space="preserve"> </w:t>
      </w:r>
      <w:r w:rsidRPr="00485DD9">
        <w:rPr>
          <w:b/>
        </w:rPr>
        <w:t>To</w:t>
      </w:r>
      <w:r w:rsidR="002000A3">
        <w:rPr>
          <w:b/>
        </w:rPr>
        <w:t xml:space="preserve"> </w:t>
      </w:r>
      <w:r w:rsidRPr="00485DD9">
        <w:rPr>
          <w:b/>
        </w:rPr>
        <w:t>Standard</w:t>
      </w:r>
      <w:r>
        <w:t xml:space="preserve"> </w:t>
      </w:r>
      <w:r w:rsidR="00DB1645">
        <w:t xml:space="preserve">– </w:t>
      </w:r>
      <w:r>
        <w:t xml:space="preserve">area ratio </w:t>
      </w:r>
      <w:r w:rsidR="00DB1645">
        <w:t xml:space="preserve">of </w:t>
      </w:r>
      <w:r>
        <w:t>light to heavy</w:t>
      </w:r>
    </w:p>
    <w:p w14:paraId="4E505AA9" w14:textId="77777777" w:rsidR="00DB1645" w:rsidRDefault="00485DD9" w:rsidP="00386150">
      <w:pPr>
        <w:pStyle w:val="ListParagraph"/>
        <w:numPr>
          <w:ilvl w:val="0"/>
          <w:numId w:val="2"/>
        </w:numPr>
      </w:pPr>
      <w:r w:rsidRPr="00DB1645">
        <w:t>Expand</w:t>
      </w:r>
      <w:r>
        <w:rPr>
          <w:b/>
        </w:rPr>
        <w:t xml:space="preserve"> </w:t>
      </w:r>
      <w:r w:rsidRPr="00485DD9">
        <w:t>the</w:t>
      </w:r>
      <w:r>
        <w:rPr>
          <w:b/>
        </w:rPr>
        <w:t xml:space="preserve"> Precursors </w:t>
      </w:r>
      <w:r w:rsidRPr="00485DD9">
        <w:t>group</w:t>
      </w:r>
      <w:r w:rsidR="00DB1645">
        <w:t>.</w:t>
      </w:r>
    </w:p>
    <w:p w14:paraId="7BB2D231" w14:textId="77777777" w:rsidR="00DB1645" w:rsidRDefault="00DB1645" w:rsidP="00386150">
      <w:pPr>
        <w:pStyle w:val="ListParagraph"/>
        <w:numPr>
          <w:ilvl w:val="0"/>
          <w:numId w:val="2"/>
        </w:numPr>
      </w:pPr>
      <w:r>
        <w:t xml:space="preserve">From the expanded </w:t>
      </w:r>
      <w:r>
        <w:rPr>
          <w:b/>
        </w:rPr>
        <w:t>Precursors</w:t>
      </w:r>
      <w:r>
        <w:t xml:space="preserve"> group, add the following fields:</w:t>
      </w:r>
    </w:p>
    <w:p w14:paraId="1636A8F9" w14:textId="77777777" w:rsidR="00DB1645" w:rsidRDefault="00485DD9" w:rsidP="00386150">
      <w:pPr>
        <w:pStyle w:val="ListParagraph"/>
        <w:numPr>
          <w:ilvl w:val="1"/>
          <w:numId w:val="2"/>
        </w:numPr>
      </w:pPr>
      <w:r w:rsidRPr="00485DD9">
        <w:rPr>
          <w:b/>
        </w:rPr>
        <w:t>Charge</w:t>
      </w:r>
      <w:r>
        <w:t xml:space="preserve"> </w:t>
      </w:r>
      <w:r w:rsidR="00DB1645">
        <w:t>(</w:t>
      </w:r>
      <w:r>
        <w:t xml:space="preserve">displayed </w:t>
      </w:r>
      <w:r w:rsidR="00DB1645">
        <w:t xml:space="preserve">in the column list </w:t>
      </w:r>
      <w:r>
        <w:t xml:space="preserve">as </w:t>
      </w:r>
      <w:proofErr w:type="spellStart"/>
      <w:r w:rsidRPr="00382D7A">
        <w:rPr>
          <w:b/>
        </w:rPr>
        <w:t>PrecursorCharge</w:t>
      </w:r>
      <w:proofErr w:type="spellEnd"/>
      <w:r w:rsidR="00DB1645">
        <w:t>)</w:t>
      </w:r>
    </w:p>
    <w:p w14:paraId="49FD2602" w14:textId="4A767B1A" w:rsidR="00485DD9" w:rsidRDefault="00485DD9" w:rsidP="00386150">
      <w:pPr>
        <w:pStyle w:val="ListParagraph"/>
        <w:numPr>
          <w:ilvl w:val="1"/>
          <w:numId w:val="2"/>
        </w:numPr>
      </w:pPr>
      <w:proofErr w:type="spellStart"/>
      <w:r w:rsidRPr="00485DD9">
        <w:rPr>
          <w:b/>
        </w:rPr>
        <w:t>Mz</w:t>
      </w:r>
      <w:proofErr w:type="spellEnd"/>
      <w:r>
        <w:t xml:space="preserve"> </w:t>
      </w:r>
      <w:r w:rsidR="00DB1645">
        <w:t>(</w:t>
      </w:r>
      <w:r>
        <w:t xml:space="preserve">displayed </w:t>
      </w:r>
      <w:r w:rsidR="00DB1645">
        <w:t xml:space="preserve">in the column list </w:t>
      </w:r>
      <w:r w:rsidR="00382D7A">
        <w:t xml:space="preserve">as </w:t>
      </w:r>
      <w:proofErr w:type="spellStart"/>
      <w:r w:rsidR="00382D7A" w:rsidRPr="00382D7A">
        <w:rPr>
          <w:b/>
        </w:rPr>
        <w:t>PrecursorMz</w:t>
      </w:r>
      <w:proofErr w:type="spellEnd"/>
      <w:r w:rsidR="00DB1645">
        <w:t>)</w:t>
      </w:r>
    </w:p>
    <w:p w14:paraId="0FA7F47E" w14:textId="77777777" w:rsidR="00DB1645" w:rsidRDefault="00E00CA3" w:rsidP="00386150">
      <w:pPr>
        <w:pStyle w:val="ListParagraph"/>
        <w:numPr>
          <w:ilvl w:val="0"/>
          <w:numId w:val="2"/>
        </w:numPr>
      </w:pPr>
      <w:r w:rsidRPr="00DB1645">
        <w:t>Expand</w:t>
      </w:r>
      <w:r>
        <w:rPr>
          <w:b/>
        </w:rPr>
        <w:t xml:space="preserve"> </w:t>
      </w:r>
      <w:r w:rsidRPr="00485DD9">
        <w:t>the</w:t>
      </w:r>
      <w:r>
        <w:rPr>
          <w:b/>
        </w:rPr>
        <w:t xml:space="preserve"> Transitions </w:t>
      </w:r>
      <w:r w:rsidRPr="00485DD9">
        <w:t>group</w:t>
      </w:r>
      <w:r w:rsidR="00DB1645">
        <w:t>.</w:t>
      </w:r>
    </w:p>
    <w:p w14:paraId="395B507A" w14:textId="77777777" w:rsidR="00DB1645" w:rsidRDefault="00DB1645" w:rsidP="00386150">
      <w:pPr>
        <w:pStyle w:val="ListParagraph"/>
        <w:numPr>
          <w:ilvl w:val="0"/>
          <w:numId w:val="2"/>
        </w:numPr>
      </w:pPr>
      <w:r>
        <w:t xml:space="preserve">From the expanded </w:t>
      </w:r>
      <w:r>
        <w:rPr>
          <w:b/>
        </w:rPr>
        <w:t>Transitions</w:t>
      </w:r>
      <w:r>
        <w:t xml:space="preserve"> group, add the following fields:</w:t>
      </w:r>
    </w:p>
    <w:p w14:paraId="7F2B35D4" w14:textId="77777777" w:rsidR="00DB1645" w:rsidRDefault="00E00CA3" w:rsidP="00386150">
      <w:pPr>
        <w:pStyle w:val="ListParagraph"/>
        <w:numPr>
          <w:ilvl w:val="1"/>
          <w:numId w:val="2"/>
        </w:numPr>
      </w:pPr>
      <w:r w:rsidRPr="00E00CA3">
        <w:rPr>
          <w:b/>
        </w:rPr>
        <w:t>Product</w:t>
      </w:r>
      <w:r w:rsidR="002000A3">
        <w:rPr>
          <w:b/>
        </w:rPr>
        <w:t xml:space="preserve"> </w:t>
      </w:r>
      <w:r w:rsidRPr="00485DD9">
        <w:rPr>
          <w:b/>
        </w:rPr>
        <w:t>Charge</w:t>
      </w:r>
    </w:p>
    <w:p w14:paraId="37BCFA3B" w14:textId="77777777" w:rsidR="00DB1645" w:rsidRDefault="00E00CA3" w:rsidP="00386150">
      <w:pPr>
        <w:pStyle w:val="ListParagraph"/>
        <w:numPr>
          <w:ilvl w:val="1"/>
          <w:numId w:val="2"/>
        </w:numPr>
      </w:pPr>
      <w:r w:rsidRPr="00E00CA3">
        <w:rPr>
          <w:b/>
        </w:rPr>
        <w:t>Product</w:t>
      </w:r>
      <w:r w:rsidR="002000A3">
        <w:rPr>
          <w:b/>
        </w:rPr>
        <w:t xml:space="preserve"> </w:t>
      </w:r>
      <w:proofErr w:type="spellStart"/>
      <w:r w:rsidRPr="00E00CA3">
        <w:rPr>
          <w:b/>
        </w:rPr>
        <w:t>Mz</w:t>
      </w:r>
      <w:proofErr w:type="spellEnd"/>
    </w:p>
    <w:p w14:paraId="67D878C8" w14:textId="77777777" w:rsidR="00885120" w:rsidRPr="00085FC2" w:rsidRDefault="00B44A75" w:rsidP="00386150">
      <w:pPr>
        <w:pStyle w:val="ListParagraph"/>
        <w:numPr>
          <w:ilvl w:val="1"/>
          <w:numId w:val="2"/>
        </w:numPr>
        <w:rPr>
          <w:lang w:val="fr-CH"/>
        </w:rPr>
      </w:pPr>
      <w:r w:rsidRPr="00085FC2">
        <w:rPr>
          <w:b/>
          <w:lang w:val="fr-CH"/>
        </w:rPr>
        <w:t>Fragment</w:t>
      </w:r>
      <w:r w:rsidR="002000A3">
        <w:rPr>
          <w:b/>
          <w:lang w:val="fr-CH"/>
        </w:rPr>
        <w:t xml:space="preserve"> </w:t>
      </w:r>
      <w:r w:rsidRPr="00085FC2">
        <w:rPr>
          <w:b/>
          <w:lang w:val="fr-CH"/>
        </w:rPr>
        <w:t>Ion</w:t>
      </w:r>
      <w:r w:rsidR="009241AB" w:rsidRPr="00085FC2">
        <w:rPr>
          <w:lang w:val="fr-CH"/>
        </w:rPr>
        <w:t xml:space="preserve"> – the fragment ion </w:t>
      </w:r>
      <w:proofErr w:type="spellStart"/>
      <w:r w:rsidR="009241AB" w:rsidRPr="00085FC2">
        <w:rPr>
          <w:lang w:val="fr-CH"/>
        </w:rPr>
        <w:t>name</w:t>
      </w:r>
      <w:proofErr w:type="spellEnd"/>
      <w:r w:rsidR="009241AB" w:rsidRPr="00085FC2">
        <w:rPr>
          <w:lang w:val="fr-CH"/>
        </w:rPr>
        <w:t xml:space="preserve"> (</w:t>
      </w:r>
      <w:proofErr w:type="spellStart"/>
      <w:r w:rsidR="009241AB" w:rsidRPr="00085FC2">
        <w:rPr>
          <w:lang w:val="fr-CH"/>
        </w:rPr>
        <w:t>e.g</w:t>
      </w:r>
      <w:proofErr w:type="spellEnd"/>
      <w:r w:rsidR="009241AB" w:rsidRPr="00085FC2">
        <w:rPr>
          <w:lang w:val="fr-CH"/>
        </w:rPr>
        <w:t>. y8, y10, b7, etc.)</w:t>
      </w:r>
    </w:p>
    <w:p w14:paraId="769E7834" w14:textId="23B57D2A" w:rsidR="00DB1645" w:rsidRDefault="00885120" w:rsidP="00386150">
      <w:pPr>
        <w:pStyle w:val="ListParagraph"/>
        <w:numPr>
          <w:ilvl w:val="0"/>
          <w:numId w:val="2"/>
        </w:numPr>
      </w:pPr>
      <w:r w:rsidRPr="00DB1645">
        <w:t>Expand</w:t>
      </w:r>
      <w:r>
        <w:rPr>
          <w:b/>
        </w:rPr>
        <w:t xml:space="preserve"> </w:t>
      </w:r>
      <w:r w:rsidRPr="00485DD9">
        <w:t>the</w:t>
      </w:r>
      <w:r>
        <w:rPr>
          <w:b/>
        </w:rPr>
        <w:t xml:space="preserve"> </w:t>
      </w:r>
      <w:r w:rsidR="00382D7A">
        <w:rPr>
          <w:b/>
        </w:rPr>
        <w:t xml:space="preserve">Precursor </w:t>
      </w:r>
      <w:r>
        <w:rPr>
          <w:b/>
        </w:rPr>
        <w:t xml:space="preserve">Results </w:t>
      </w:r>
      <w:r w:rsidRPr="00485DD9">
        <w:t>group</w:t>
      </w:r>
      <w:r w:rsidR="000A1903">
        <w:t xml:space="preserve"> in the </w:t>
      </w:r>
      <w:r w:rsidR="000A1903" w:rsidRPr="00097979">
        <w:rPr>
          <w:b/>
        </w:rPr>
        <w:t>Precursors</w:t>
      </w:r>
      <w:r w:rsidR="000A1903">
        <w:t xml:space="preserve"> group</w:t>
      </w:r>
      <w:r w:rsidR="00DB1645">
        <w:t>.</w:t>
      </w:r>
    </w:p>
    <w:p w14:paraId="38766425" w14:textId="50F34A08" w:rsidR="00DB1645" w:rsidRDefault="00DB1645" w:rsidP="00386150">
      <w:pPr>
        <w:pStyle w:val="ListParagraph"/>
        <w:numPr>
          <w:ilvl w:val="0"/>
          <w:numId w:val="2"/>
        </w:numPr>
      </w:pPr>
      <w:r>
        <w:t xml:space="preserve">From the expanded </w:t>
      </w:r>
      <w:r w:rsidR="000A1903">
        <w:t>p</w:t>
      </w:r>
      <w:r w:rsidR="000A1903" w:rsidRPr="00097979">
        <w:t>recursor</w:t>
      </w:r>
      <w:r w:rsidR="000A1903">
        <w:t xml:space="preserve"> </w:t>
      </w:r>
      <w:proofErr w:type="spellStart"/>
      <w:r w:rsidR="00382D7A">
        <w:rPr>
          <w:b/>
        </w:rPr>
        <w:t>Precursor</w:t>
      </w:r>
      <w:proofErr w:type="spellEnd"/>
      <w:r w:rsidR="00382D7A">
        <w:rPr>
          <w:b/>
        </w:rPr>
        <w:t xml:space="preserve"> </w:t>
      </w:r>
      <w:r>
        <w:rPr>
          <w:b/>
        </w:rPr>
        <w:t>Results</w:t>
      </w:r>
      <w:r>
        <w:t xml:space="preserve"> group, add the following fields:</w:t>
      </w:r>
    </w:p>
    <w:p w14:paraId="30EC9FA8" w14:textId="77777777" w:rsidR="00DB1645" w:rsidRDefault="00885120" w:rsidP="00386150">
      <w:pPr>
        <w:pStyle w:val="ListParagraph"/>
        <w:numPr>
          <w:ilvl w:val="1"/>
          <w:numId w:val="2"/>
        </w:numPr>
      </w:pPr>
      <w:r w:rsidRPr="00885120">
        <w:rPr>
          <w:b/>
        </w:rPr>
        <w:t>Max</w:t>
      </w:r>
      <w:r w:rsidR="002000A3">
        <w:rPr>
          <w:b/>
        </w:rPr>
        <w:t xml:space="preserve"> </w:t>
      </w:r>
      <w:proofErr w:type="spellStart"/>
      <w:r w:rsidRPr="00885120">
        <w:rPr>
          <w:b/>
        </w:rPr>
        <w:t>Fhwm</w:t>
      </w:r>
      <w:proofErr w:type="spellEnd"/>
      <w:r>
        <w:t xml:space="preserve"> </w:t>
      </w:r>
      <w:r w:rsidR="000478E1">
        <w:t>- the</w:t>
      </w:r>
      <w:r w:rsidR="005F1498">
        <w:t xml:space="preserve"> maximum </w:t>
      </w:r>
      <w:r w:rsidR="00977C50">
        <w:t>full width at half max (</w:t>
      </w:r>
      <w:r w:rsidR="005F1498">
        <w:t>FWHM</w:t>
      </w:r>
      <w:r w:rsidR="00977C50">
        <w:t>)</w:t>
      </w:r>
      <w:r w:rsidR="005F1498">
        <w:t xml:space="preserve"> of the transitions for the particular precursor</w:t>
      </w:r>
    </w:p>
    <w:p w14:paraId="00B5BD10" w14:textId="77777777" w:rsidR="000478E1" w:rsidRDefault="005F1498" w:rsidP="00386150">
      <w:pPr>
        <w:pStyle w:val="ListParagraph"/>
        <w:numPr>
          <w:ilvl w:val="1"/>
          <w:numId w:val="2"/>
        </w:numPr>
      </w:pPr>
      <w:r w:rsidRPr="0088610D">
        <w:rPr>
          <w:b/>
        </w:rPr>
        <w:t>Min</w:t>
      </w:r>
      <w:r w:rsidR="002000A3">
        <w:rPr>
          <w:b/>
        </w:rPr>
        <w:t xml:space="preserve"> </w:t>
      </w:r>
      <w:r w:rsidRPr="0088610D">
        <w:rPr>
          <w:b/>
        </w:rPr>
        <w:t>Start</w:t>
      </w:r>
      <w:r w:rsidR="002000A3">
        <w:rPr>
          <w:b/>
        </w:rPr>
        <w:t xml:space="preserve"> </w:t>
      </w:r>
      <w:r w:rsidRPr="0088610D">
        <w:rPr>
          <w:b/>
        </w:rPr>
        <w:t>Time</w:t>
      </w:r>
      <w:r w:rsidR="00DB1645">
        <w:t xml:space="preserve"> - e</w:t>
      </w:r>
      <w:r>
        <w:t>lution time start at the baseline of a peak</w:t>
      </w:r>
      <w:r w:rsidR="000478E1">
        <w:t>,</w:t>
      </w:r>
      <w:r>
        <w:t xml:space="preserve"> which will be the same for all transitions (Q1/Q3) from the same precursor</w:t>
      </w:r>
    </w:p>
    <w:p w14:paraId="5722B7CC" w14:textId="77777777" w:rsidR="00E00CA3" w:rsidRDefault="005F1498" w:rsidP="00386150">
      <w:pPr>
        <w:pStyle w:val="ListParagraph"/>
        <w:numPr>
          <w:ilvl w:val="1"/>
          <w:numId w:val="2"/>
        </w:numPr>
      </w:pPr>
      <w:r w:rsidRPr="0088610D">
        <w:rPr>
          <w:b/>
        </w:rPr>
        <w:t>Max</w:t>
      </w:r>
      <w:r w:rsidR="002000A3">
        <w:rPr>
          <w:b/>
        </w:rPr>
        <w:t xml:space="preserve"> </w:t>
      </w:r>
      <w:r w:rsidRPr="0088610D">
        <w:rPr>
          <w:b/>
        </w:rPr>
        <w:t>End</w:t>
      </w:r>
      <w:r w:rsidR="002000A3">
        <w:rPr>
          <w:b/>
        </w:rPr>
        <w:t xml:space="preserve"> </w:t>
      </w:r>
      <w:r w:rsidRPr="0088610D">
        <w:rPr>
          <w:b/>
        </w:rPr>
        <w:t>Time</w:t>
      </w:r>
      <w:r>
        <w:t xml:space="preserve"> </w:t>
      </w:r>
      <w:r w:rsidR="000478E1">
        <w:t>- e</w:t>
      </w:r>
      <w:r>
        <w:t>lution time start at the baseline of a peak</w:t>
      </w:r>
      <w:r w:rsidR="000478E1">
        <w:t>,</w:t>
      </w:r>
      <w:r>
        <w:t xml:space="preserve"> which will be the same for all transitions (Q1/Q3) from the same precursor</w:t>
      </w:r>
    </w:p>
    <w:p w14:paraId="69F1F4A9" w14:textId="69EEED52" w:rsidR="000478E1" w:rsidRDefault="00B44A75" w:rsidP="00386150">
      <w:pPr>
        <w:pStyle w:val="ListParagraph"/>
        <w:numPr>
          <w:ilvl w:val="0"/>
          <w:numId w:val="2"/>
        </w:numPr>
      </w:pPr>
      <w:r w:rsidRPr="000478E1">
        <w:t>Expand</w:t>
      </w:r>
      <w:r>
        <w:rPr>
          <w:b/>
        </w:rPr>
        <w:t xml:space="preserve"> </w:t>
      </w:r>
      <w:r w:rsidRPr="00485DD9">
        <w:t>the</w:t>
      </w:r>
      <w:r>
        <w:rPr>
          <w:b/>
        </w:rPr>
        <w:t xml:space="preserve"> </w:t>
      </w:r>
      <w:r w:rsidR="00382D7A">
        <w:rPr>
          <w:b/>
        </w:rPr>
        <w:t xml:space="preserve">Transition </w:t>
      </w:r>
      <w:r>
        <w:rPr>
          <w:b/>
        </w:rPr>
        <w:t xml:space="preserve">Results </w:t>
      </w:r>
      <w:r w:rsidRPr="00485DD9">
        <w:t>group</w:t>
      </w:r>
      <w:r w:rsidR="000A1903">
        <w:t xml:space="preserve"> in the </w:t>
      </w:r>
      <w:r w:rsidR="000A1903" w:rsidRPr="00097979">
        <w:rPr>
          <w:b/>
        </w:rPr>
        <w:t>Transitions</w:t>
      </w:r>
      <w:r w:rsidR="000A1903">
        <w:t xml:space="preserve"> group</w:t>
      </w:r>
      <w:r w:rsidR="000478E1">
        <w:t>.</w:t>
      </w:r>
    </w:p>
    <w:p w14:paraId="0243DDC0" w14:textId="4BE87C10" w:rsidR="000478E1" w:rsidRDefault="000478E1" w:rsidP="00386150">
      <w:pPr>
        <w:pStyle w:val="ListParagraph"/>
        <w:numPr>
          <w:ilvl w:val="0"/>
          <w:numId w:val="2"/>
        </w:numPr>
      </w:pPr>
      <w:r>
        <w:t xml:space="preserve">From the expanded </w:t>
      </w:r>
      <w:r w:rsidR="00382D7A">
        <w:rPr>
          <w:b/>
        </w:rPr>
        <w:t xml:space="preserve">Transition </w:t>
      </w:r>
      <w:r>
        <w:rPr>
          <w:b/>
        </w:rPr>
        <w:t>Results</w:t>
      </w:r>
      <w:r>
        <w:t xml:space="preserve"> group, add the following fields:</w:t>
      </w:r>
    </w:p>
    <w:p w14:paraId="009EC6E0" w14:textId="77777777" w:rsidR="000478E1" w:rsidRDefault="00B44A75" w:rsidP="00386150">
      <w:pPr>
        <w:pStyle w:val="ListParagraph"/>
        <w:numPr>
          <w:ilvl w:val="1"/>
          <w:numId w:val="2"/>
        </w:numPr>
      </w:pPr>
      <w:r w:rsidRPr="008A1412">
        <w:rPr>
          <w:b/>
        </w:rPr>
        <w:t>Retention</w:t>
      </w:r>
      <w:r w:rsidR="002000A3">
        <w:rPr>
          <w:b/>
        </w:rPr>
        <w:t xml:space="preserve"> </w:t>
      </w:r>
      <w:r w:rsidRPr="008A1412">
        <w:rPr>
          <w:b/>
        </w:rPr>
        <w:t>Time</w:t>
      </w:r>
      <w:r w:rsidR="00977C50">
        <w:t xml:space="preserve"> – retention time at the maximum intensity for a transition peak</w:t>
      </w:r>
    </w:p>
    <w:p w14:paraId="664034B9" w14:textId="77777777" w:rsidR="000478E1" w:rsidRDefault="00B44A75" w:rsidP="00386150">
      <w:pPr>
        <w:pStyle w:val="ListParagraph"/>
        <w:numPr>
          <w:ilvl w:val="1"/>
          <w:numId w:val="2"/>
        </w:numPr>
      </w:pPr>
      <w:proofErr w:type="spellStart"/>
      <w:r w:rsidRPr="001401E0">
        <w:rPr>
          <w:b/>
        </w:rPr>
        <w:t>Fwhm</w:t>
      </w:r>
      <w:proofErr w:type="spellEnd"/>
      <w:r w:rsidR="00977C50">
        <w:t xml:space="preserve"> –</w:t>
      </w:r>
      <w:r w:rsidR="004D4636">
        <w:t xml:space="preserve"> f</w:t>
      </w:r>
      <w:r w:rsidR="00977C50">
        <w:t>ull width at half max for the transition peak</w:t>
      </w:r>
    </w:p>
    <w:p w14:paraId="48339AA2" w14:textId="77777777" w:rsidR="000478E1" w:rsidRDefault="00B44A75" w:rsidP="00386150">
      <w:pPr>
        <w:pStyle w:val="ListParagraph"/>
        <w:numPr>
          <w:ilvl w:val="1"/>
          <w:numId w:val="2"/>
        </w:numPr>
      </w:pPr>
      <w:r w:rsidRPr="001401E0">
        <w:rPr>
          <w:b/>
        </w:rPr>
        <w:t>Start</w:t>
      </w:r>
      <w:r w:rsidR="002000A3">
        <w:rPr>
          <w:b/>
        </w:rPr>
        <w:t xml:space="preserve"> </w:t>
      </w:r>
      <w:r w:rsidRPr="001401E0">
        <w:rPr>
          <w:b/>
        </w:rPr>
        <w:t>Time</w:t>
      </w:r>
      <w:r w:rsidR="00977C50">
        <w:t xml:space="preserve"> – retention time at the starting </w:t>
      </w:r>
      <w:r w:rsidR="001A31DD">
        <w:t xml:space="preserve">transition peak </w:t>
      </w:r>
      <w:r w:rsidR="00977C50">
        <w:t>integration boundary</w:t>
      </w:r>
    </w:p>
    <w:p w14:paraId="7EC00221" w14:textId="77777777" w:rsidR="000478E1" w:rsidRDefault="00B44A75" w:rsidP="00386150">
      <w:pPr>
        <w:pStyle w:val="ListParagraph"/>
        <w:numPr>
          <w:ilvl w:val="1"/>
          <w:numId w:val="2"/>
        </w:numPr>
      </w:pPr>
      <w:r w:rsidRPr="001401E0">
        <w:rPr>
          <w:b/>
        </w:rPr>
        <w:t>End</w:t>
      </w:r>
      <w:r w:rsidR="002000A3">
        <w:rPr>
          <w:b/>
        </w:rPr>
        <w:t xml:space="preserve"> </w:t>
      </w:r>
      <w:r w:rsidRPr="001401E0">
        <w:rPr>
          <w:b/>
        </w:rPr>
        <w:t>Time</w:t>
      </w:r>
      <w:r w:rsidR="00977C50">
        <w:t xml:space="preserve"> – retention time at the ending </w:t>
      </w:r>
      <w:r w:rsidR="001A31DD">
        <w:t xml:space="preserve">transition peak </w:t>
      </w:r>
      <w:r w:rsidR="00977C50">
        <w:t>integration boundary</w:t>
      </w:r>
    </w:p>
    <w:p w14:paraId="271E9E8E" w14:textId="77777777" w:rsidR="000478E1" w:rsidRDefault="00B44A75" w:rsidP="00386150">
      <w:pPr>
        <w:pStyle w:val="ListParagraph"/>
        <w:numPr>
          <w:ilvl w:val="1"/>
          <w:numId w:val="2"/>
        </w:numPr>
      </w:pPr>
      <w:r w:rsidRPr="001401E0">
        <w:rPr>
          <w:b/>
        </w:rPr>
        <w:t>Area</w:t>
      </w:r>
      <w:r w:rsidR="00977C50">
        <w:t xml:space="preserve"> –</w:t>
      </w:r>
      <w:r w:rsidR="004D4636">
        <w:t xml:space="preserve"> a</w:t>
      </w:r>
      <w:r w:rsidR="00977C50">
        <w:t>rea under the curve (AUC), minus background, for the transition peak</w:t>
      </w:r>
    </w:p>
    <w:p w14:paraId="5CB57D15" w14:textId="4E201E70" w:rsidR="000478E1" w:rsidRDefault="00B44A75" w:rsidP="00386150">
      <w:pPr>
        <w:pStyle w:val="ListParagraph"/>
        <w:numPr>
          <w:ilvl w:val="1"/>
          <w:numId w:val="2"/>
        </w:numPr>
      </w:pPr>
      <w:r w:rsidRPr="001401E0">
        <w:rPr>
          <w:b/>
        </w:rPr>
        <w:t>Height</w:t>
      </w:r>
      <w:r w:rsidR="00977C50">
        <w:t xml:space="preserve"> – </w:t>
      </w:r>
      <w:r w:rsidR="004D4636">
        <w:t>m</w:t>
      </w:r>
      <w:r w:rsidR="00977C50">
        <w:t>aximum intensity</w:t>
      </w:r>
      <w:r w:rsidR="00382D7A">
        <w:t>, minus background,</w:t>
      </w:r>
      <w:r w:rsidR="00977C50">
        <w:t xml:space="preserve"> for the transition peak</w:t>
      </w:r>
    </w:p>
    <w:p w14:paraId="398C841E" w14:textId="6CFF3835" w:rsidR="00F349EB" w:rsidRDefault="00B44A75" w:rsidP="00386150">
      <w:pPr>
        <w:pStyle w:val="ListParagraph"/>
        <w:numPr>
          <w:ilvl w:val="1"/>
          <w:numId w:val="2"/>
        </w:numPr>
      </w:pPr>
      <w:r w:rsidRPr="001401E0">
        <w:rPr>
          <w:b/>
        </w:rPr>
        <w:t>User</w:t>
      </w:r>
      <w:r w:rsidR="002000A3">
        <w:rPr>
          <w:b/>
        </w:rPr>
        <w:t xml:space="preserve"> </w:t>
      </w:r>
      <w:r w:rsidRPr="001401E0">
        <w:rPr>
          <w:b/>
        </w:rPr>
        <w:t>Set</w:t>
      </w:r>
      <w:r w:rsidR="002000A3">
        <w:rPr>
          <w:b/>
        </w:rPr>
        <w:t xml:space="preserve"> </w:t>
      </w:r>
      <w:r w:rsidRPr="001401E0">
        <w:rPr>
          <w:b/>
        </w:rPr>
        <w:t>Peak</w:t>
      </w:r>
      <w:r>
        <w:t xml:space="preserve"> </w:t>
      </w:r>
      <w:r w:rsidR="000478E1">
        <w:t xml:space="preserve">- </w:t>
      </w:r>
      <w:r>
        <w:t xml:space="preserve">indicates whether </w:t>
      </w:r>
      <w:r w:rsidR="002000A3">
        <w:t>the peak is unchanged from when Skyline first extracted chromatograms (FALSE) or changed by the user (TRUE). Other values are possible for peaks that may have been change by importing a peak boundaries file, or reintegrating with a trained model</w:t>
      </w:r>
      <w:r w:rsidR="00382D7A">
        <w:t xml:space="preserve"> (both beyond the scope of this tutorial)</w:t>
      </w:r>
      <w:r w:rsidR="002000A3">
        <w:t>.</w:t>
      </w:r>
    </w:p>
    <w:p w14:paraId="5EB5458B" w14:textId="77777777" w:rsidR="00227C20" w:rsidRDefault="00807AFC" w:rsidP="00386150">
      <w:pPr>
        <w:pStyle w:val="ListParagraph"/>
        <w:numPr>
          <w:ilvl w:val="0"/>
          <w:numId w:val="2"/>
        </w:numPr>
      </w:pPr>
      <w:r>
        <w:lastRenderedPageBreak/>
        <w:t xml:space="preserve">Also, uncheck the </w:t>
      </w:r>
      <w:r>
        <w:rPr>
          <w:b/>
        </w:rPr>
        <w:t>Pivot Replicate Name</w:t>
      </w:r>
      <w:r>
        <w:t xml:space="preserve"> checkbox, at the bottom of the form.</w:t>
      </w:r>
    </w:p>
    <w:p w14:paraId="6B39CCBF" w14:textId="161C3B4C" w:rsidR="005D63BA" w:rsidRDefault="00227C20" w:rsidP="00382D7A">
      <w:pPr>
        <w:keepNext/>
      </w:pPr>
      <w:r>
        <w:t xml:space="preserve">The report template should </w:t>
      </w:r>
      <w:r w:rsidR="00E31D06">
        <w:t>now contain a lot more detail than the original ‘Overview’ report templat</w:t>
      </w:r>
      <w:r w:rsidR="005A2320">
        <w:t>e</w:t>
      </w:r>
      <w:r w:rsidR="00E31D06">
        <w:t>,</w:t>
      </w:r>
      <w:r w:rsidR="00D44B28">
        <w:t xml:space="preserve"> and </w:t>
      </w:r>
      <w:r w:rsidR="009241AB">
        <w:t xml:space="preserve">the </w:t>
      </w:r>
      <w:r w:rsidR="009241AB">
        <w:rPr>
          <w:b/>
        </w:rPr>
        <w:t>Edit Report</w:t>
      </w:r>
      <w:r w:rsidR="009241AB">
        <w:t xml:space="preserve"> form should look like</w:t>
      </w:r>
      <w:r w:rsidR="00382D7A">
        <w:t xml:space="preserve"> this</w:t>
      </w:r>
      <w:r>
        <w:t>:</w:t>
      </w:r>
      <w:r w:rsidR="005D63BA" w:rsidRPr="005D63BA">
        <w:t xml:space="preserve"> </w:t>
      </w:r>
    </w:p>
    <w:p w14:paraId="2370A0C4" w14:textId="11F9D504" w:rsidR="00227C20" w:rsidRDefault="00077C10" w:rsidP="00F349EB">
      <w:pPr>
        <w:pStyle w:val="ListParagraph"/>
        <w:ind w:left="0"/>
      </w:pPr>
      <w:r>
        <w:rPr>
          <w:noProof/>
        </w:rPr>
        <w:drawing>
          <wp:inline distT="0" distB="0" distL="0" distR="0" wp14:anchorId="386DAC35" wp14:editId="3F26B684">
            <wp:extent cx="5943600" cy="5905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905500"/>
                    </a:xfrm>
                    <a:prstGeom prst="rect">
                      <a:avLst/>
                    </a:prstGeom>
                  </pic:spPr>
                </pic:pic>
              </a:graphicData>
            </a:graphic>
          </wp:inline>
        </w:drawing>
      </w:r>
    </w:p>
    <w:p w14:paraId="32D44FE7" w14:textId="77777777" w:rsidR="00227C20" w:rsidRDefault="00227C20" w:rsidP="005D63BA">
      <w:r>
        <w:t xml:space="preserve">To reorder some fields in </w:t>
      </w:r>
      <w:r w:rsidR="00E31D06">
        <w:t>this new report template, do the following:</w:t>
      </w:r>
      <w:r w:rsidR="005D63BA" w:rsidRPr="005D63BA">
        <w:t xml:space="preserve"> </w:t>
      </w:r>
    </w:p>
    <w:p w14:paraId="160A1C73" w14:textId="77777777" w:rsidR="00807AFC" w:rsidRDefault="00E31D06" w:rsidP="00386150">
      <w:pPr>
        <w:pStyle w:val="ListParagraph"/>
        <w:numPr>
          <w:ilvl w:val="0"/>
          <w:numId w:val="1"/>
        </w:numPr>
      </w:pPr>
      <w:r>
        <w:t>Select</w:t>
      </w:r>
      <w:r w:rsidR="00227C20">
        <w:t xml:space="preserve"> </w:t>
      </w:r>
      <w:r w:rsidR="00807AFC" w:rsidRPr="008E7635">
        <w:rPr>
          <w:b/>
        </w:rPr>
        <w:t>Pr</w:t>
      </w:r>
      <w:r w:rsidR="00807AFC">
        <w:rPr>
          <w:b/>
        </w:rPr>
        <w:t>otein</w:t>
      </w:r>
      <w:r w:rsidR="002000A3">
        <w:rPr>
          <w:b/>
        </w:rPr>
        <w:t xml:space="preserve"> </w:t>
      </w:r>
      <w:r w:rsidR="00807AFC">
        <w:rPr>
          <w:b/>
        </w:rPr>
        <w:t>Name</w:t>
      </w:r>
      <w:r w:rsidR="00807AFC">
        <w:t xml:space="preserve"> </w:t>
      </w:r>
      <w:r>
        <w:t>in the column list</w:t>
      </w:r>
      <w:r w:rsidR="00D058B5">
        <w:t xml:space="preserve"> on the right</w:t>
      </w:r>
      <w:r>
        <w:t>.</w:t>
      </w:r>
    </w:p>
    <w:p w14:paraId="1CF21EDA" w14:textId="77777777" w:rsidR="00807AFC" w:rsidRDefault="00807AFC" w:rsidP="00386150">
      <w:pPr>
        <w:pStyle w:val="ListParagraph"/>
        <w:numPr>
          <w:ilvl w:val="0"/>
          <w:numId w:val="1"/>
        </w:numPr>
      </w:pPr>
      <w:r>
        <w:t xml:space="preserve">Click the up arrow on the far right until the </w:t>
      </w:r>
      <w:r>
        <w:rPr>
          <w:b/>
        </w:rPr>
        <w:t>Protein</w:t>
      </w:r>
      <w:r w:rsidR="002000A3">
        <w:rPr>
          <w:b/>
        </w:rPr>
        <w:t xml:space="preserve"> </w:t>
      </w:r>
      <w:r>
        <w:rPr>
          <w:b/>
        </w:rPr>
        <w:t>Name</w:t>
      </w:r>
      <w:r>
        <w:t xml:space="preserve"> field is at the top of the list.</w:t>
      </w:r>
    </w:p>
    <w:p w14:paraId="0F965815" w14:textId="070097A9" w:rsidR="007C1CA9" w:rsidRDefault="00807AFC" w:rsidP="007C1CA9">
      <w:r>
        <w:t>You can achieve whatever ordering suits you best, in this way, using the up and down</w:t>
      </w:r>
      <w:r w:rsidR="007C1CA9">
        <w:t xml:space="preserve"> arrow buttons on the far right, and you can remove fields you may have added by mistake with the red ‘X’ button above </w:t>
      </w:r>
      <w:r w:rsidR="007C1CA9">
        <w:lastRenderedPageBreak/>
        <w:t>the arrow buttons</w:t>
      </w:r>
      <w:r w:rsidR="00715B6B">
        <w:t>, or by unchecking them in the list to the left</w:t>
      </w:r>
      <w:r w:rsidR="007C1CA9">
        <w:t>.  This tutorial, however, will continue without making any further changes to the column list.</w:t>
      </w:r>
    </w:p>
    <w:p w14:paraId="15BDCAAA" w14:textId="3CC6D3A2" w:rsidR="00611522" w:rsidRDefault="00611522" w:rsidP="005D63BA">
      <w:r>
        <w:t>To preview the values for the current document in the report template you have created, do the following:</w:t>
      </w:r>
    </w:p>
    <w:p w14:paraId="2D14959B" w14:textId="77777777" w:rsidR="00227C20" w:rsidRDefault="00227C20" w:rsidP="00386150">
      <w:pPr>
        <w:pStyle w:val="ListParagraph"/>
        <w:numPr>
          <w:ilvl w:val="0"/>
          <w:numId w:val="1"/>
        </w:numPr>
      </w:pPr>
      <w:r>
        <w:t xml:space="preserve">Click on the </w:t>
      </w:r>
      <w:r>
        <w:rPr>
          <w:b/>
        </w:rPr>
        <w:t>P</w:t>
      </w:r>
      <w:r w:rsidRPr="00892E4E">
        <w:rPr>
          <w:b/>
        </w:rPr>
        <w:t>review</w:t>
      </w:r>
      <w:r>
        <w:t xml:space="preserve"> button.</w:t>
      </w:r>
    </w:p>
    <w:p w14:paraId="09BC177B" w14:textId="0B20F8A4" w:rsidR="00611522" w:rsidRDefault="00611522" w:rsidP="00386150">
      <w:pPr>
        <w:pStyle w:val="ListParagraph"/>
        <w:numPr>
          <w:ilvl w:val="0"/>
          <w:numId w:val="1"/>
        </w:numPr>
      </w:pPr>
      <w:r>
        <w:t xml:space="preserve">When you have reviewed the data, close the </w:t>
      </w:r>
      <w:r w:rsidR="002A487C">
        <w:rPr>
          <w:b/>
        </w:rPr>
        <w:t>P</w:t>
      </w:r>
      <w:r w:rsidRPr="002A487C">
        <w:rPr>
          <w:b/>
        </w:rPr>
        <w:t>review</w:t>
      </w:r>
      <w:r>
        <w:t xml:space="preserve"> form.</w:t>
      </w:r>
    </w:p>
    <w:p w14:paraId="0FDD77B1" w14:textId="32B1D242" w:rsidR="005D63BA" w:rsidRDefault="00611522" w:rsidP="005D63BA">
      <w:r>
        <w:t xml:space="preserve">With data like this, where each peptide has both a light </w:t>
      </w:r>
      <w:proofErr w:type="spellStart"/>
      <w:r>
        <w:t>analyte</w:t>
      </w:r>
      <w:proofErr w:type="spellEnd"/>
      <w:r>
        <w:t xml:space="preserve"> and a matching heavy isotope labeled internal standard, it may be more convenient to work with the data for these paired precursors all in a single row to allow you to compare matching transition values more easily.</w:t>
      </w:r>
    </w:p>
    <w:p w14:paraId="3E458902" w14:textId="77777777" w:rsidR="00611522" w:rsidRDefault="00611522" w:rsidP="00611522">
      <w:r>
        <w:t>To make this change to the ‘Study 7’ report template, do the following:</w:t>
      </w:r>
    </w:p>
    <w:p w14:paraId="0CA5E50D" w14:textId="77777777" w:rsidR="00227C20" w:rsidRDefault="00611522" w:rsidP="00386150">
      <w:pPr>
        <w:pStyle w:val="ListParagraph"/>
        <w:numPr>
          <w:ilvl w:val="0"/>
          <w:numId w:val="1"/>
        </w:numPr>
      </w:pPr>
      <w:r>
        <w:t>Check</w:t>
      </w:r>
      <w:r w:rsidR="00227C20" w:rsidRPr="00024506">
        <w:rPr>
          <w:b/>
        </w:rPr>
        <w:t xml:space="preserve"> </w:t>
      </w:r>
      <w:r w:rsidR="00227C20" w:rsidRPr="00024506">
        <w:t>the</w:t>
      </w:r>
      <w:r w:rsidR="00227C20" w:rsidRPr="00024506">
        <w:rPr>
          <w:b/>
        </w:rPr>
        <w:t xml:space="preserve"> Pivot Isotope Label</w:t>
      </w:r>
      <w:r>
        <w:t xml:space="preserve"> check </w:t>
      </w:r>
      <w:r w:rsidR="00227C20" w:rsidRPr="00024506">
        <w:t>box</w:t>
      </w:r>
      <w:r w:rsidR="00227C20">
        <w:t xml:space="preserve">. </w:t>
      </w:r>
    </w:p>
    <w:p w14:paraId="5350D699" w14:textId="77777777" w:rsidR="00611522" w:rsidRDefault="00227C20" w:rsidP="00386150">
      <w:pPr>
        <w:pStyle w:val="ListParagraph"/>
        <w:numPr>
          <w:ilvl w:val="0"/>
          <w:numId w:val="1"/>
        </w:numPr>
      </w:pPr>
      <w:r w:rsidRPr="00024506">
        <w:t xml:space="preserve">Click on the </w:t>
      </w:r>
      <w:r w:rsidRPr="00E07E12">
        <w:rPr>
          <w:b/>
        </w:rPr>
        <w:t>Preview</w:t>
      </w:r>
      <w:r w:rsidRPr="00024506">
        <w:t xml:space="preserve"> button </w:t>
      </w:r>
      <w:r>
        <w:t xml:space="preserve">again </w:t>
      </w:r>
      <w:r w:rsidR="00611522">
        <w:t>to</w:t>
      </w:r>
      <w:r w:rsidR="00611522" w:rsidRPr="00024506">
        <w:t xml:space="preserve"> </w:t>
      </w:r>
      <w:r>
        <w:t xml:space="preserve">see how the </w:t>
      </w:r>
      <w:r w:rsidRPr="00024506">
        <w:t>report preview</w:t>
      </w:r>
      <w:r>
        <w:t xml:space="preserve"> has changed</w:t>
      </w:r>
      <w:r w:rsidR="00611522">
        <w:t>.</w:t>
      </w:r>
    </w:p>
    <w:p w14:paraId="5F45923B" w14:textId="6ADBF0BC" w:rsidR="003B4182" w:rsidRDefault="00611522" w:rsidP="003B4182">
      <w:r>
        <w:t>All of the values for matching light and heavy transitions have been added to the same row.  New columns have been added to achieve this, and columns specific to an isotope label type have been given the prefixes ‘light’ and ‘heavy’.</w:t>
      </w:r>
    </w:p>
    <w:p w14:paraId="0B07DBCC" w14:textId="48557F08" w:rsidR="003B4182" w:rsidRDefault="003B4182" w:rsidP="00715B6B">
      <w:pPr>
        <w:keepNext/>
      </w:pPr>
      <w:r>
        <w:t xml:space="preserve">The </w:t>
      </w:r>
      <w:r>
        <w:rPr>
          <w:b/>
        </w:rPr>
        <w:t xml:space="preserve">Preview </w:t>
      </w:r>
      <w:r>
        <w:t xml:space="preserve">form is shown below, scrolled to show </w:t>
      </w:r>
      <w:r w:rsidR="00715B6B">
        <w:t>both</w:t>
      </w:r>
      <w:r>
        <w:t xml:space="preserve"> ‘light’ and ‘heavy’ column names:</w:t>
      </w:r>
    </w:p>
    <w:p w14:paraId="4787C5F9" w14:textId="1D2CF3C6" w:rsidR="003B4182" w:rsidRDefault="00077C10" w:rsidP="003B4182">
      <w:r>
        <w:rPr>
          <w:noProof/>
        </w:rPr>
        <w:drawing>
          <wp:inline distT="0" distB="0" distL="0" distR="0" wp14:anchorId="6090BAC9" wp14:editId="7544D5F8">
            <wp:extent cx="5943600" cy="31711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1190"/>
                    </a:xfrm>
                    <a:prstGeom prst="rect">
                      <a:avLst/>
                    </a:prstGeom>
                  </pic:spPr>
                </pic:pic>
              </a:graphicData>
            </a:graphic>
          </wp:inline>
        </w:drawing>
      </w:r>
      <w:r w:rsidR="005A2320">
        <w:rPr>
          <w:noProof/>
        </w:rPr>
        <w:t xml:space="preserve"> </w:t>
      </w:r>
    </w:p>
    <w:p w14:paraId="3EC2C962" w14:textId="1C7F2714" w:rsidR="003B4182" w:rsidRDefault="003B4182" w:rsidP="003B4182">
      <w:r>
        <w:t>You might notice that the column ‘heavy Isotope</w:t>
      </w:r>
      <w:r w:rsidR="00715B6B">
        <w:t xml:space="preserve"> </w:t>
      </w:r>
      <w:r>
        <w:t>Label</w:t>
      </w:r>
      <w:r w:rsidR="00715B6B">
        <w:t xml:space="preserve"> </w:t>
      </w:r>
      <w:r>
        <w:t>Type’ shows ‘heavy’ on every row, and that there is also a column ‘light Isotope</w:t>
      </w:r>
      <w:r w:rsidR="00715B6B">
        <w:t xml:space="preserve"> </w:t>
      </w:r>
      <w:r>
        <w:t>Label</w:t>
      </w:r>
      <w:r w:rsidR="00715B6B">
        <w:t xml:space="preserve"> </w:t>
      </w:r>
      <w:r>
        <w:t xml:space="preserve">Type’ which shows ‘light’ on every column.  When you are pivoting </w:t>
      </w:r>
      <w:r>
        <w:lastRenderedPageBreak/>
        <w:t xml:space="preserve">on a column, it does not add much to include it in your column list.  Close the </w:t>
      </w:r>
      <w:r>
        <w:rPr>
          <w:b/>
        </w:rPr>
        <w:t xml:space="preserve">Preview </w:t>
      </w:r>
      <w:r>
        <w:t>form, and do the following to remove the ‘Isotope</w:t>
      </w:r>
      <w:r w:rsidR="00715B6B">
        <w:t xml:space="preserve"> </w:t>
      </w:r>
      <w:r>
        <w:t>Label</w:t>
      </w:r>
      <w:r w:rsidR="00715B6B">
        <w:t xml:space="preserve"> </w:t>
      </w:r>
      <w:r>
        <w:t>Type’ field from this report:</w:t>
      </w:r>
    </w:p>
    <w:p w14:paraId="51B48BF8" w14:textId="0876C1B6" w:rsidR="003B4182" w:rsidRDefault="003B4182" w:rsidP="00386150">
      <w:pPr>
        <w:pStyle w:val="ListParagraph"/>
        <w:numPr>
          <w:ilvl w:val="0"/>
          <w:numId w:val="1"/>
        </w:numPr>
      </w:pPr>
      <w:r>
        <w:t>Select ‘Isotope</w:t>
      </w:r>
      <w:r w:rsidR="00A200E4">
        <w:t xml:space="preserve"> </w:t>
      </w:r>
      <w:r>
        <w:t>Label</w:t>
      </w:r>
      <w:r w:rsidR="00A200E4">
        <w:t xml:space="preserve"> </w:t>
      </w:r>
      <w:r>
        <w:t>Type’ in the column list on the right.</w:t>
      </w:r>
      <w:r w:rsidRPr="003B4182">
        <w:t xml:space="preserve"> </w:t>
      </w:r>
    </w:p>
    <w:p w14:paraId="166A7AFE" w14:textId="77777777" w:rsidR="003B4182" w:rsidRDefault="003B4182" w:rsidP="00386150">
      <w:pPr>
        <w:pStyle w:val="ListParagraph"/>
        <w:numPr>
          <w:ilvl w:val="0"/>
          <w:numId w:val="1"/>
        </w:numPr>
      </w:pPr>
      <w:r>
        <w:t>Click the red ‘</w:t>
      </w:r>
      <w:r>
        <w:rPr>
          <w:b/>
        </w:rPr>
        <w:t>X</w:t>
      </w:r>
      <w:r>
        <w:t>’ button on the far right edge of the column list.</w:t>
      </w:r>
    </w:p>
    <w:p w14:paraId="0DFD2A35" w14:textId="0E51D925" w:rsidR="00F110DF" w:rsidRDefault="00923AA3" w:rsidP="00F110DF">
      <w:r>
        <w:t xml:space="preserve">You can click the </w:t>
      </w:r>
      <w:r>
        <w:rPr>
          <w:b/>
        </w:rPr>
        <w:t>Preview</w:t>
      </w:r>
      <w:r>
        <w:t xml:space="preserve"> button again to verify that both the ‘light Isotope</w:t>
      </w:r>
      <w:r w:rsidR="00A200E4">
        <w:t xml:space="preserve"> </w:t>
      </w:r>
      <w:r>
        <w:t>Label</w:t>
      </w:r>
      <w:r w:rsidR="00A200E4">
        <w:t xml:space="preserve"> </w:t>
      </w:r>
      <w:r>
        <w:t>Type’ and the ‘heavy Isotope</w:t>
      </w:r>
      <w:r w:rsidR="00A200E4">
        <w:t xml:space="preserve"> </w:t>
      </w:r>
      <w:r>
        <w:t>Label</w:t>
      </w:r>
      <w:r w:rsidR="00A200E4">
        <w:t xml:space="preserve"> </w:t>
      </w:r>
      <w:r>
        <w:t>Type’ columns have been removed</w:t>
      </w:r>
      <w:r w:rsidR="00BC1E61">
        <w:t>.  The next step in this tutorial, however, is to save your work by doing the following:</w:t>
      </w:r>
    </w:p>
    <w:p w14:paraId="4448F51E" w14:textId="77777777" w:rsidR="00F110DF" w:rsidRDefault="00F110DF" w:rsidP="00386150">
      <w:pPr>
        <w:pStyle w:val="ListParagraph"/>
        <w:numPr>
          <w:ilvl w:val="0"/>
          <w:numId w:val="1"/>
        </w:numPr>
      </w:pPr>
      <w:r>
        <w:t xml:space="preserve">Click the </w:t>
      </w:r>
      <w:r w:rsidRPr="00F110DF">
        <w:rPr>
          <w:b/>
        </w:rPr>
        <w:t>OK</w:t>
      </w:r>
      <w:r>
        <w:t xml:space="preserve"> button in the </w:t>
      </w:r>
      <w:r w:rsidRPr="00F110DF">
        <w:rPr>
          <w:b/>
        </w:rPr>
        <w:t>Edit Report</w:t>
      </w:r>
      <w:r>
        <w:t xml:space="preserve"> form.</w:t>
      </w:r>
      <w:r w:rsidRPr="00F110DF">
        <w:t xml:space="preserve"> </w:t>
      </w:r>
    </w:p>
    <w:p w14:paraId="3DF04CC6" w14:textId="77777777" w:rsidR="00F110DF" w:rsidRDefault="00F110DF" w:rsidP="00386150">
      <w:pPr>
        <w:pStyle w:val="ListParagraph"/>
        <w:numPr>
          <w:ilvl w:val="0"/>
          <w:numId w:val="6"/>
        </w:numPr>
      </w:pPr>
      <w:r>
        <w:t xml:space="preserve">Click the </w:t>
      </w:r>
      <w:r w:rsidRPr="00F110DF">
        <w:rPr>
          <w:b/>
        </w:rPr>
        <w:t>OK</w:t>
      </w:r>
      <w:r>
        <w:t xml:space="preserve"> button in the </w:t>
      </w:r>
      <w:r w:rsidRPr="00F110DF">
        <w:rPr>
          <w:b/>
        </w:rPr>
        <w:t>Edit Reports</w:t>
      </w:r>
      <w:r>
        <w:t xml:space="preserve"> form.</w:t>
      </w:r>
    </w:p>
    <w:p w14:paraId="46BE2FB5" w14:textId="750411AB" w:rsidR="00F110DF" w:rsidRDefault="00F110DF" w:rsidP="00A200E4">
      <w:pPr>
        <w:keepNext/>
      </w:pPr>
      <w:r>
        <w:t xml:space="preserve">This will return you to the </w:t>
      </w:r>
      <w:r>
        <w:rPr>
          <w:b/>
        </w:rPr>
        <w:t xml:space="preserve">Export Report </w:t>
      </w:r>
      <w:r>
        <w:t>form, which should now look like</w:t>
      </w:r>
      <w:r w:rsidR="00A200E4">
        <w:t xml:space="preserve"> this</w:t>
      </w:r>
      <w:r>
        <w:t>:</w:t>
      </w:r>
    </w:p>
    <w:p w14:paraId="3D387F7F" w14:textId="316E7254" w:rsidR="00A200E4" w:rsidRDefault="00077C10" w:rsidP="00A200E4">
      <w:r>
        <w:rPr>
          <w:noProof/>
        </w:rPr>
        <w:drawing>
          <wp:inline distT="0" distB="0" distL="0" distR="0" wp14:anchorId="7524D688" wp14:editId="21470D54">
            <wp:extent cx="3533775" cy="396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962400"/>
                    </a:xfrm>
                    <a:prstGeom prst="rect">
                      <a:avLst/>
                    </a:prstGeom>
                  </pic:spPr>
                </pic:pic>
              </a:graphicData>
            </a:graphic>
          </wp:inline>
        </w:drawing>
      </w:r>
    </w:p>
    <w:p w14:paraId="39293E0B" w14:textId="77777777" w:rsidR="00A200E4" w:rsidRDefault="00F110DF" w:rsidP="00A200E4">
      <w:r>
        <w:t>From here, y</w:t>
      </w:r>
      <w:r w:rsidR="005F1498">
        <w:t xml:space="preserve">ou could now continue to </w:t>
      </w:r>
      <w:r>
        <w:t>export the new ‘Study 7’ report to a CSV file</w:t>
      </w:r>
      <w:r w:rsidR="005F1498">
        <w:t xml:space="preserve"> by </w:t>
      </w:r>
      <w:r>
        <w:t xml:space="preserve">selecting it and </w:t>
      </w:r>
      <w:r w:rsidR="005F1498">
        <w:t xml:space="preserve">clicking the </w:t>
      </w:r>
      <w:r w:rsidR="005F1498" w:rsidRPr="00F110DF">
        <w:rPr>
          <w:b/>
        </w:rPr>
        <w:t>Export</w:t>
      </w:r>
      <w:r w:rsidR="005F1498">
        <w:t xml:space="preserve"> button, or </w:t>
      </w:r>
      <w:r>
        <w:t xml:space="preserve">click </w:t>
      </w:r>
      <w:r>
        <w:rPr>
          <w:b/>
        </w:rPr>
        <w:t>Share</w:t>
      </w:r>
      <w:r>
        <w:t xml:space="preserve"> button to create file for sharing this new repor</w:t>
      </w:r>
      <w:r w:rsidR="00A200E4">
        <w:t>t.  For this tutorial, however:</w:t>
      </w:r>
    </w:p>
    <w:p w14:paraId="6A2F7136" w14:textId="67E906DB" w:rsidR="00D44B28" w:rsidRDefault="00A200E4" w:rsidP="00A200E4">
      <w:pPr>
        <w:pStyle w:val="ListParagraph"/>
        <w:numPr>
          <w:ilvl w:val="0"/>
          <w:numId w:val="6"/>
        </w:numPr>
      </w:pPr>
      <w:r>
        <w:t>C</w:t>
      </w:r>
      <w:r w:rsidR="00F110DF">
        <w:t xml:space="preserve">lick the </w:t>
      </w:r>
      <w:r w:rsidR="00F110DF" w:rsidRPr="00A200E4">
        <w:rPr>
          <w:b/>
        </w:rPr>
        <w:t>Cancel</w:t>
      </w:r>
      <w:r w:rsidR="00F110DF">
        <w:t xml:space="preserve"> button to return to the ‘Study7_example’ document</w:t>
      </w:r>
      <w:r w:rsidR="005F1498">
        <w:t>.</w:t>
      </w:r>
    </w:p>
    <w:p w14:paraId="3917122A" w14:textId="5F69E255" w:rsidR="00926087" w:rsidRDefault="00926087" w:rsidP="00926087">
      <w:pPr>
        <w:pStyle w:val="Heading1"/>
      </w:pPr>
      <w:r>
        <w:lastRenderedPageBreak/>
        <w:t>Q</w:t>
      </w:r>
      <w:r w:rsidR="00A200E4">
        <w:t>uality Control Summary Reports</w:t>
      </w:r>
    </w:p>
    <w:p w14:paraId="45209E2A" w14:textId="77777777" w:rsidR="00926087" w:rsidRDefault="00926087" w:rsidP="00926087">
      <w:r>
        <w:t>So far you have created reports based on the values Skyline offers for each imported replicate of the peptides and transitions specified in a document.  Skyline also provides report fields with summary statistics across all imported replicates.  These summary fields are particularly suited to quality control by ensuring that replicate QC runs show good reproducibility and coefficients of variation (CV).  Skyline report templates can be designed with mean values and CV over all replicates for key parameters, such as peak area, FWHM and retention time.</w:t>
      </w:r>
    </w:p>
    <w:p w14:paraId="0F6080FC" w14:textId="77777777" w:rsidR="00926087" w:rsidRDefault="00926087" w:rsidP="00926087">
      <w:r>
        <w:t xml:space="preserve">This tutorial provides a summary report template that you will import into Skyline, but it also describes how to design such a summary report template in the </w:t>
      </w:r>
      <w:r w:rsidRPr="00C10779">
        <w:rPr>
          <w:b/>
        </w:rPr>
        <w:t>Edit Report</w:t>
      </w:r>
      <w:r>
        <w:t xml:space="preserve"> form.</w:t>
      </w:r>
    </w:p>
    <w:p w14:paraId="04410138" w14:textId="77777777" w:rsidR="00926087" w:rsidRDefault="00926087" w:rsidP="00926087">
      <w:r>
        <w:t>To get started, first open a new document by doing the following:</w:t>
      </w:r>
    </w:p>
    <w:p w14:paraId="4CD86143" w14:textId="77777777" w:rsidR="00926087" w:rsidRDefault="00926087" w:rsidP="00386150">
      <w:pPr>
        <w:numPr>
          <w:ilvl w:val="0"/>
          <w:numId w:val="8"/>
        </w:numPr>
        <w:spacing w:after="0"/>
      </w:pPr>
      <w:r>
        <w:t xml:space="preserve">On the </w:t>
      </w:r>
      <w:r>
        <w:rPr>
          <w:b/>
        </w:rPr>
        <w:t>File</w:t>
      </w:r>
      <w:r>
        <w:t xml:space="preserve"> menu, click </w:t>
      </w:r>
      <w:r>
        <w:rPr>
          <w:b/>
        </w:rPr>
        <w:t>Open</w:t>
      </w:r>
      <w:r>
        <w:t>.</w:t>
      </w:r>
    </w:p>
    <w:p w14:paraId="24182FB8" w14:textId="7596E366" w:rsidR="00926087" w:rsidRDefault="00926087" w:rsidP="00386150">
      <w:pPr>
        <w:numPr>
          <w:ilvl w:val="0"/>
          <w:numId w:val="8"/>
        </w:numPr>
        <w:spacing w:after="0"/>
      </w:pPr>
      <w:r>
        <w:t>Navigate to the ‘</w:t>
      </w:r>
      <w:proofErr w:type="spellStart"/>
      <w:r>
        <w:t>CustomReports</w:t>
      </w:r>
      <w:proofErr w:type="spellEnd"/>
      <w:r>
        <w:t>’ folder you created for this tutorial.  (</w:t>
      </w:r>
      <w:r w:rsidR="00C47D4C">
        <w:t>if</w:t>
      </w:r>
      <w:r>
        <w:t xml:space="preserve"> necessary)</w:t>
      </w:r>
    </w:p>
    <w:p w14:paraId="4EEB5A4B" w14:textId="77777777" w:rsidR="00926087" w:rsidRDefault="00926087" w:rsidP="00386150">
      <w:pPr>
        <w:numPr>
          <w:ilvl w:val="0"/>
          <w:numId w:val="8"/>
        </w:numPr>
        <w:spacing w:after="0"/>
      </w:pPr>
      <w:r>
        <w:t>Select the ‘Study9</w:t>
      </w:r>
      <w:r w:rsidR="00BC25F1">
        <w:t>S</w:t>
      </w:r>
      <w:r>
        <w:t>.sky’ file.</w:t>
      </w:r>
    </w:p>
    <w:p w14:paraId="35F3CEC8" w14:textId="77777777" w:rsidR="00926087" w:rsidRDefault="00926087" w:rsidP="00386150">
      <w:pPr>
        <w:numPr>
          <w:ilvl w:val="0"/>
          <w:numId w:val="8"/>
        </w:numPr>
      </w:pPr>
      <w:r>
        <w:t xml:space="preserve">Click the </w:t>
      </w:r>
      <w:r>
        <w:rPr>
          <w:b/>
        </w:rPr>
        <w:t>Open</w:t>
      </w:r>
      <w:r>
        <w:t xml:space="preserve"> button.</w:t>
      </w:r>
    </w:p>
    <w:p w14:paraId="655098D5" w14:textId="77777777" w:rsidR="00BC25F1" w:rsidRPr="00AD27AE" w:rsidRDefault="00926087" w:rsidP="00BC25F1">
      <w:r>
        <w:t xml:space="preserve">This file contains data acquired by </w:t>
      </w:r>
      <w:r w:rsidR="00BC25F1">
        <w:t>two</w:t>
      </w:r>
      <w:r>
        <w:t xml:space="preserve"> CPTAC site</w:t>
      </w:r>
      <w:r w:rsidR="00BC25F1">
        <w:t>s over 10</w:t>
      </w:r>
      <w:r>
        <w:t xml:space="preserve"> LC-MRM-MS runs, injecting </w:t>
      </w:r>
      <w:r w:rsidR="00BC25F1">
        <w:t>22</w:t>
      </w:r>
      <w:r>
        <w:t xml:space="preserve"> </w:t>
      </w:r>
      <w:proofErr w:type="spellStart"/>
      <w:r>
        <w:t>analyte</w:t>
      </w:r>
      <w:proofErr w:type="spellEnd"/>
      <w:r>
        <w:t xml:space="preserve"> peptides at a constant concentration of 50 </w:t>
      </w:r>
      <w:proofErr w:type="spellStart"/>
      <w:r>
        <w:t>fmol</w:t>
      </w:r>
      <w:proofErr w:type="spellEnd"/>
      <w:r>
        <w:t xml:space="preserve"> over all 5 runs.  Such a dataset could potentially be used to assess reproducibility of replicate injections.  </w:t>
      </w:r>
      <w:r w:rsidR="00BC25F1">
        <w:t xml:space="preserve">In this part of the tutorial you will begin working with Live Reports, using the report to navigate around the document.  To do this you will use the </w:t>
      </w:r>
      <w:r w:rsidR="00BC25F1" w:rsidRPr="00097979">
        <w:rPr>
          <w:b/>
        </w:rPr>
        <w:t>Document Grid</w:t>
      </w:r>
      <w:r w:rsidR="00BC25F1">
        <w:t xml:space="preserve"> functionality instead of </w:t>
      </w:r>
      <w:r w:rsidR="00BC25F1" w:rsidRPr="00097979">
        <w:rPr>
          <w:b/>
        </w:rPr>
        <w:t>Export Report</w:t>
      </w:r>
      <w:r w:rsidR="00BC25F1" w:rsidRPr="00D267BC">
        <w:t>.</w:t>
      </w:r>
    </w:p>
    <w:p w14:paraId="60041CD6" w14:textId="77777777" w:rsidR="00926087" w:rsidRDefault="00926087" w:rsidP="00926087">
      <w:r>
        <w:t xml:space="preserve">To </w:t>
      </w:r>
      <w:r w:rsidR="00AD27AE">
        <w:t xml:space="preserve">view the data </w:t>
      </w:r>
      <w:r>
        <w:t xml:space="preserve">for key quality control metrics follow the steps below: </w:t>
      </w:r>
    </w:p>
    <w:p w14:paraId="18D32871" w14:textId="5244F4BD" w:rsidR="00926087" w:rsidRDefault="00926087" w:rsidP="00386150">
      <w:pPr>
        <w:pStyle w:val="ListParagraph"/>
        <w:numPr>
          <w:ilvl w:val="0"/>
          <w:numId w:val="1"/>
        </w:numPr>
      </w:pPr>
      <w:r>
        <w:t xml:space="preserve">On the </w:t>
      </w:r>
      <w:r w:rsidR="00E344BE">
        <w:rPr>
          <w:b/>
        </w:rPr>
        <w:t>View</w:t>
      </w:r>
      <w:r>
        <w:t xml:space="preserve"> menu, choose </w:t>
      </w:r>
      <w:r w:rsidR="00AD27AE">
        <w:rPr>
          <w:b/>
        </w:rPr>
        <w:t>Document Grid</w:t>
      </w:r>
      <w:r>
        <w:t>.</w:t>
      </w:r>
    </w:p>
    <w:p w14:paraId="77C343B3" w14:textId="3472E2CD" w:rsidR="00926087" w:rsidRDefault="00AD27AE" w:rsidP="00386150">
      <w:pPr>
        <w:pStyle w:val="ListParagraph"/>
        <w:numPr>
          <w:ilvl w:val="0"/>
          <w:numId w:val="1"/>
        </w:numPr>
      </w:pPr>
      <w:r>
        <w:t xml:space="preserve">At the top of the </w:t>
      </w:r>
      <w:r w:rsidRPr="00097979">
        <w:rPr>
          <w:b/>
        </w:rPr>
        <w:t>Document Grid</w:t>
      </w:r>
      <w:r>
        <w:t xml:space="preserve"> form, click the </w:t>
      </w:r>
      <w:r w:rsidR="00C47D4C">
        <w:rPr>
          <w:b/>
        </w:rPr>
        <w:t>Reports</w:t>
      </w:r>
      <w:r>
        <w:t xml:space="preserve"> button.  A dropdown list will appear.</w:t>
      </w:r>
    </w:p>
    <w:p w14:paraId="19092344" w14:textId="400113E8" w:rsidR="00260687" w:rsidRDefault="00260687" w:rsidP="00386150">
      <w:pPr>
        <w:pStyle w:val="ListParagraph"/>
        <w:numPr>
          <w:ilvl w:val="0"/>
          <w:numId w:val="1"/>
        </w:numPr>
      </w:pPr>
      <w:r>
        <w:t xml:space="preserve">Choose </w:t>
      </w:r>
      <w:r w:rsidRPr="00097979">
        <w:rPr>
          <w:b/>
        </w:rPr>
        <w:t xml:space="preserve">Manage </w:t>
      </w:r>
      <w:r w:rsidR="00C47D4C">
        <w:rPr>
          <w:b/>
        </w:rPr>
        <w:t>Reports</w:t>
      </w:r>
      <w:r>
        <w:t xml:space="preserve"> from the dropdown list.</w:t>
      </w:r>
    </w:p>
    <w:p w14:paraId="0E9A9749" w14:textId="48865BC0" w:rsidR="00260687" w:rsidRDefault="00260687" w:rsidP="00386150">
      <w:pPr>
        <w:pStyle w:val="ListParagraph"/>
        <w:numPr>
          <w:ilvl w:val="0"/>
          <w:numId w:val="1"/>
        </w:numPr>
      </w:pPr>
      <w:r>
        <w:t xml:space="preserve">Click the import button in the </w:t>
      </w:r>
      <w:r w:rsidRPr="00097979">
        <w:rPr>
          <w:b/>
        </w:rPr>
        <w:t xml:space="preserve">Manage </w:t>
      </w:r>
      <w:r w:rsidR="00C47D4C">
        <w:rPr>
          <w:b/>
        </w:rPr>
        <w:t>Reports</w:t>
      </w:r>
      <w:r>
        <w:t xml:space="preserve"> form</w:t>
      </w:r>
      <w:r w:rsidR="00C47D4C">
        <w:t>.</w:t>
      </w:r>
    </w:p>
    <w:p w14:paraId="5BAA8C1B" w14:textId="77777777" w:rsidR="00926087" w:rsidRDefault="00926087" w:rsidP="00386150">
      <w:pPr>
        <w:pStyle w:val="ListParagraph"/>
        <w:numPr>
          <w:ilvl w:val="0"/>
          <w:numId w:val="1"/>
        </w:numPr>
      </w:pPr>
      <w:r w:rsidRPr="0080598E">
        <w:t>Select</w:t>
      </w:r>
      <w:r>
        <w:t xml:space="preserve"> the </w:t>
      </w:r>
      <w:proofErr w:type="spellStart"/>
      <w:r w:rsidRPr="0080598E">
        <w:t>Summary_stats.skyr</w:t>
      </w:r>
      <w:proofErr w:type="spellEnd"/>
      <w:r>
        <w:t xml:space="preserve"> file from the ‘</w:t>
      </w:r>
      <w:proofErr w:type="spellStart"/>
      <w:r>
        <w:t>CustomReports</w:t>
      </w:r>
      <w:proofErr w:type="spellEnd"/>
      <w:r>
        <w:t xml:space="preserve">’ folder in the </w:t>
      </w:r>
      <w:r>
        <w:rPr>
          <w:b/>
        </w:rPr>
        <w:t>Open</w:t>
      </w:r>
      <w:r>
        <w:t xml:space="preserve"> form. </w:t>
      </w:r>
    </w:p>
    <w:p w14:paraId="38CDD7AD" w14:textId="77777777" w:rsidR="00926087" w:rsidRDefault="00926087" w:rsidP="00386150">
      <w:pPr>
        <w:pStyle w:val="ListParagraph"/>
        <w:numPr>
          <w:ilvl w:val="0"/>
          <w:numId w:val="1"/>
        </w:numPr>
      </w:pPr>
      <w:r>
        <w:t xml:space="preserve">Click the </w:t>
      </w:r>
      <w:r>
        <w:rPr>
          <w:b/>
        </w:rPr>
        <w:t>Open</w:t>
      </w:r>
      <w:r>
        <w:t xml:space="preserve"> button.</w:t>
      </w:r>
    </w:p>
    <w:p w14:paraId="107BF835" w14:textId="77777777" w:rsidR="00C47D4C" w:rsidRDefault="00926087" w:rsidP="00C47D4C">
      <w:pPr>
        <w:keepNext/>
      </w:pPr>
      <w:r>
        <w:lastRenderedPageBreak/>
        <w:t xml:space="preserve">A new </w:t>
      </w:r>
      <w:r w:rsidR="00C47D4C">
        <w:t>report</w:t>
      </w:r>
      <w:r>
        <w:t xml:space="preserve"> named ‘Summary Statistics’ should have been added to the</w:t>
      </w:r>
      <w:r w:rsidR="00260687">
        <w:t xml:space="preserve"> </w:t>
      </w:r>
      <w:r>
        <w:t>list</w:t>
      </w:r>
      <w:r w:rsidR="00C47D4C">
        <w:t xml:space="preserve"> of reports</w:t>
      </w:r>
      <w:r>
        <w:t xml:space="preserve">, and the </w:t>
      </w:r>
      <w:r w:rsidR="00260687">
        <w:rPr>
          <w:b/>
        </w:rPr>
        <w:t xml:space="preserve">Manage </w:t>
      </w:r>
      <w:r w:rsidR="00C47D4C">
        <w:rPr>
          <w:b/>
        </w:rPr>
        <w:t>Reports</w:t>
      </w:r>
      <w:r>
        <w:t xml:space="preserve"> form should now look like</w:t>
      </w:r>
      <w:r w:rsidR="00C47D4C">
        <w:t xml:space="preserve"> this</w:t>
      </w:r>
      <w:r>
        <w:t>:</w:t>
      </w:r>
    </w:p>
    <w:p w14:paraId="3510C211" w14:textId="2895A88E" w:rsidR="00926087" w:rsidRDefault="00077C10" w:rsidP="00C47D4C">
      <w:r>
        <w:rPr>
          <w:noProof/>
        </w:rPr>
        <w:drawing>
          <wp:inline distT="0" distB="0" distL="0" distR="0" wp14:anchorId="10700CF5" wp14:editId="35ADBD6A">
            <wp:extent cx="3581400" cy="3590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3590925"/>
                    </a:xfrm>
                    <a:prstGeom prst="rect">
                      <a:avLst/>
                    </a:prstGeom>
                  </pic:spPr>
                </pic:pic>
              </a:graphicData>
            </a:graphic>
          </wp:inline>
        </w:drawing>
      </w:r>
    </w:p>
    <w:p w14:paraId="3EC3E045" w14:textId="6E9EBBB5" w:rsidR="00C47D4C" w:rsidRPr="00C47D4C" w:rsidRDefault="00C47D4C" w:rsidP="00926087">
      <w:pPr>
        <w:pStyle w:val="ListParagraph"/>
        <w:numPr>
          <w:ilvl w:val="0"/>
          <w:numId w:val="31"/>
        </w:numPr>
        <w:rPr>
          <w:b/>
          <w:i/>
        </w:rPr>
      </w:pPr>
      <w:r>
        <w:t xml:space="preserve">Click </w:t>
      </w:r>
      <w:r w:rsidRPr="00C47D4C">
        <w:rPr>
          <w:b/>
        </w:rPr>
        <w:t>OK</w:t>
      </w:r>
      <w:r>
        <w:t xml:space="preserve"> to dismiss the </w:t>
      </w:r>
      <w:r w:rsidRPr="00C47D4C">
        <w:rPr>
          <w:b/>
        </w:rPr>
        <w:t xml:space="preserve">Manage </w:t>
      </w:r>
      <w:r w:rsidR="00E344BE">
        <w:rPr>
          <w:b/>
        </w:rPr>
        <w:t>Reports</w:t>
      </w:r>
      <w:r>
        <w:t xml:space="preserve"> form.</w:t>
      </w:r>
    </w:p>
    <w:p w14:paraId="7DB087B4" w14:textId="031786E8" w:rsidR="001F2527" w:rsidRPr="00C47D4C" w:rsidRDefault="00C47D4C" w:rsidP="00926087">
      <w:pPr>
        <w:pStyle w:val="ListParagraph"/>
        <w:numPr>
          <w:ilvl w:val="0"/>
          <w:numId w:val="31"/>
        </w:numPr>
        <w:rPr>
          <w:b/>
          <w:i/>
        </w:rPr>
      </w:pPr>
      <w:r>
        <w:t>O</w:t>
      </w:r>
      <w:r w:rsidR="001F2527">
        <w:t xml:space="preserve">n the </w:t>
      </w:r>
      <w:r w:rsidR="001F2527" w:rsidRPr="00C47D4C">
        <w:rPr>
          <w:b/>
        </w:rPr>
        <w:t>Document Grid</w:t>
      </w:r>
      <w:r w:rsidR="001F2527">
        <w:t xml:space="preserve"> form, click the </w:t>
      </w:r>
      <w:r w:rsidRPr="00C47D4C">
        <w:rPr>
          <w:b/>
        </w:rPr>
        <w:t>Reports</w:t>
      </w:r>
      <w:r w:rsidR="001F2527">
        <w:t xml:space="preserve"> button and choose </w:t>
      </w:r>
      <w:r w:rsidR="001F2527" w:rsidRPr="00C47D4C">
        <w:rPr>
          <w:b/>
          <w:i/>
        </w:rPr>
        <w:t>Summary Statistics</w:t>
      </w:r>
      <w:r>
        <w:t>.</w:t>
      </w:r>
    </w:p>
    <w:p w14:paraId="7852FA2D" w14:textId="379A5A8A" w:rsidR="001F2527" w:rsidRDefault="00077C10" w:rsidP="00926087">
      <w:r>
        <w:rPr>
          <w:noProof/>
        </w:rPr>
        <w:lastRenderedPageBreak/>
        <w:drawing>
          <wp:inline distT="0" distB="0" distL="0" distR="0" wp14:anchorId="7356FCB5" wp14:editId="62642989">
            <wp:extent cx="5934075" cy="3667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22547EDE" w14:textId="438D8D7D" w:rsidR="001F2527" w:rsidRDefault="001F2527" w:rsidP="00C47D4C">
      <w:pPr>
        <w:keepNext/>
      </w:pPr>
      <w:r>
        <w:t xml:space="preserve">After you choose </w:t>
      </w:r>
      <w:r w:rsidRPr="00C47D4C">
        <w:rPr>
          <w:b/>
          <w:i/>
        </w:rPr>
        <w:t>Summary Statistics</w:t>
      </w:r>
      <w:r w:rsidR="00C47D4C">
        <w:t xml:space="preserve">, the </w:t>
      </w:r>
      <w:r w:rsidR="00C47D4C" w:rsidRPr="00C47D4C">
        <w:rPr>
          <w:b/>
        </w:rPr>
        <w:t>D</w:t>
      </w:r>
      <w:r w:rsidRPr="00C47D4C">
        <w:rPr>
          <w:b/>
        </w:rPr>
        <w:t xml:space="preserve">ocument </w:t>
      </w:r>
      <w:r w:rsidR="00C47D4C" w:rsidRPr="00C47D4C">
        <w:rPr>
          <w:b/>
        </w:rPr>
        <w:t>G</w:t>
      </w:r>
      <w:r w:rsidRPr="00C47D4C">
        <w:rPr>
          <w:b/>
        </w:rPr>
        <w:t>rid</w:t>
      </w:r>
      <w:r>
        <w:t xml:space="preserve"> should look like the following:</w:t>
      </w:r>
    </w:p>
    <w:p w14:paraId="2A3E6642" w14:textId="4DABC9D3" w:rsidR="001F2527" w:rsidRDefault="00077C10" w:rsidP="00926087">
      <w:r w:rsidRPr="00077C10">
        <w:rPr>
          <w:noProof/>
        </w:rPr>
        <mc:AlternateContent>
          <mc:Choice Requires="wpg">
            <w:drawing>
              <wp:inline distT="0" distB="0" distL="0" distR="0" wp14:anchorId="628568E4" wp14:editId="680B9A43">
                <wp:extent cx="5943600" cy="2667635"/>
                <wp:effectExtent l="0" t="0" r="0" b="0"/>
                <wp:docPr id="28" name="Group 11"/>
                <wp:cNvGraphicFramePr/>
                <a:graphic xmlns:a="http://schemas.openxmlformats.org/drawingml/2006/main">
                  <a:graphicData uri="http://schemas.microsoft.com/office/word/2010/wordprocessingGroup">
                    <wpg:wgp>
                      <wpg:cNvGrpSpPr/>
                      <wpg:grpSpPr>
                        <a:xfrm>
                          <a:off x="0" y="0"/>
                          <a:ext cx="5943600" cy="2667635"/>
                          <a:chOff x="0" y="0"/>
                          <a:chExt cx="5943600" cy="2667635"/>
                        </a:xfrm>
                      </wpg:grpSpPr>
                      <pic:pic xmlns:pic="http://schemas.openxmlformats.org/drawingml/2006/picture">
                        <pic:nvPicPr>
                          <pic:cNvPr id="29" name="Picture 29"/>
                          <pic:cNvPicPr/>
                        </pic:nvPicPr>
                        <pic:blipFill>
                          <a:blip r:embed="rId24"/>
                          <a:stretch>
                            <a:fillRect/>
                          </a:stretch>
                        </pic:blipFill>
                        <pic:spPr>
                          <a:xfrm>
                            <a:off x="0" y="0"/>
                            <a:ext cx="5943600" cy="2667635"/>
                          </a:xfrm>
                          <a:prstGeom prst="rect">
                            <a:avLst/>
                          </a:prstGeom>
                        </pic:spPr>
                      </pic:pic>
                      <wps:wsp>
                        <wps:cNvPr id="31" name="Rectangle 31"/>
                        <wps:cNvSpPr/>
                        <wps:spPr>
                          <a:xfrm>
                            <a:off x="2485768" y="689207"/>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750276" y="689207"/>
                            <a:ext cx="634313"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380471" y="689207"/>
                            <a:ext cx="873210" cy="17464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485768" y="878677"/>
                            <a:ext cx="288324" cy="1812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485768" y="1226724"/>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3742038" y="888973"/>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742038" y="1226723"/>
                            <a:ext cx="288324" cy="181233"/>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2C3809" id="Group 11" o:spid="_x0000_s1026" style="width:468pt;height:210.05pt;mso-position-horizontal-relative:char;mso-position-vertical-relative:line" coordsize="59436,26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width:59436;height:26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6CvTDAAAA2wAAAA8AAABkcnMvZG93bnJldi54bWxEj1FrwkAQhN+F/odjhb7pRqHFpp4ShEKh&#10;SDHtD1hyaxKS2wt3V5P21/cEwcdh5pthtvvJ9urCPrRONKyWGSiWyplWag3fX2+LDagQSQz1TljD&#10;LwfY7x5mW8qNG+XElzLWKpVIyElDE+OQI4aqYUth6QaW5J2dtxST9DUaT2Mqtz2us+wZLbWSFhoa&#10;+NBw1ZU/VsO6eBpO42exOfuPA2KJXXb867R+nE/FK6jIU7yHb/S7SdwLXL+kH4C7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joK9MMAAADbAAAADwAAAAAAAAAAAAAAAACf&#10;AgAAZHJzL2Rvd25yZXYueG1sUEsFBgAAAAAEAAQA9wAAAI8DAAAAAA==&#10;">
                  <v:imagedata r:id="rId25" o:title=""/>
                </v:shape>
                <v:rect id="Rectangle 31" o:spid="_x0000_s1028" style="position:absolute;left:24857;top:6892;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yQ8EA&#10;AADbAAAADwAAAGRycy9kb3ducmV2LnhtbESPQYvCMBSE74L/ITzBi6ypCiJdo4giehKsote3zbMt&#10;27yUJmr11xtB8DjMzDfMdN6YUtyodoVlBYN+BII4tbrgTMHxsP6ZgHAeWWNpmRQ8yMF81m5NMdb2&#10;znu6JT4TAcIuRgW591UspUtzMuj6tiIO3sXWBn2QdSZ1jfcAN6UcRtFYGiw4LORY0TKn9D+5GgV/&#10;p6p8Xlbm3JySMeNus0Ne9ZTqdprFLwhPjf+GP+2tVjAawPtL+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cckPBAAAA2wAAAA8AAAAAAAAAAAAAAAAAmAIAAGRycy9kb3du&#10;cmV2LnhtbFBLBQYAAAAABAAEAPUAAACGAwAAAAA=&#10;" filled="f" strokecolor="red" strokeweight="2.25pt"/>
                <v:rect id="Rectangle 32" o:spid="_x0000_s1029" style="position:absolute;left:37502;top:6892;width:6343;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sNMMA&#10;AADbAAAADwAAAGRycy9kb3ducmV2LnhtbESPT4vCMBTE78J+h/AW9iKaqiBLbZRlRdyTYBX3+mxe&#10;/2DzUpqo1U9vBMHjMDO/YZJFZ2pxodZVlhWMhhEI4szqigsF+91q8A3CeWSNtWVScCMHi/lHL8FY&#10;2ytv6ZL6QgQIuxgVlN43sZQuK8mgG9qGOHi5bQ36INtC6havAW5qOY6iqTRYcVgosaHfkrJTejYK&#10;joemvudL898d0injZr1BXvaV+vrsfmYgPHX+HX61/7SCyRieX8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7sNMMAAADbAAAADwAAAAAAAAAAAAAAAACYAgAAZHJzL2Rv&#10;d25yZXYueG1sUEsFBgAAAAAEAAQA9QAAAIgDAAAAAA==&#10;" filled="f" strokecolor="red" strokeweight="2.25pt"/>
                <v:rect id="Rectangle 33" o:spid="_x0000_s1030" style="position:absolute;left:43804;top:6892;width:8732;height:17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Jr8MA&#10;AADbAAAADwAAAGRycy9kb3ducmV2LnhtbESPQWvCQBSE70L/w/IKXorZqCAlukqpiJ6ERkmvz+wz&#10;Ce6+DdlVY399t1DwOMzMN8xi1VsjbtT5xrGCcZKCIC6dbrhScDxsRu8gfEDWaByTggd5WC1fBgvM&#10;tLvzF93yUIkIYZ+hgjqENpPSlzVZ9IlriaN3dp3FEGVXSd3hPcKtkZM0nUmLDceFGlv6rKm85Fer&#10;4FS05ue8tt99kc8Y99s98vpNqeFr/zEHEagPz/B/e6cVTKfw9y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JJr8MAAADbAAAADwAAAAAAAAAAAAAAAACYAgAAZHJzL2Rv&#10;d25yZXYueG1sUEsFBgAAAAAEAAQA9QAAAIgDAAAAAA==&#10;" filled="f" strokecolor="red" strokeweight="2.25pt"/>
                <v:oval id="Oval 34" o:spid="_x0000_s1031" style="position:absolute;left:24857;top:8786;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sxEcMA&#10;AADbAAAADwAAAGRycy9kb3ducmV2LnhtbESPzWrCQBSF9wXfYbhCd83EVEWiE1GhYO3KKK4vmWsS&#10;krkTMlONfXqnUOjycH4+zmo9mFbcqHe1ZQWTKAZBXFhdc6ngfPp4W4BwHllja5kUPMjBOhu9rDDV&#10;9s5HuuW+FGGEXYoKKu+7VEpXVGTQRbYjDt7V9gZ9kH0pdY/3MG5amcTxXBqsORAq7GhXUdHk3yZw&#10;v7bTJLkk21nT/uwOeJ112n4q9ToeNksQngb/H/5r77WC9yn8fg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sxEcMAAADbAAAADwAAAAAAAAAAAAAAAACYAgAAZHJzL2Rv&#10;d25yZXYueG1sUEsFBgAAAAAEAAQA9QAAAIgDAAAAAA==&#10;" filled="f" strokecolor="red" strokeweight="2pt"/>
                <v:oval id="Oval 35" o:spid="_x0000_s1032" style="position:absolute;left:24857;top:12267;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iJsMA&#10;AADbAAAADwAAAGRycy9kb3ducmV2LnhtbESPQWsCMRSE7wX/Q3hCbzXrSsu6GkUUoRcLtSJ4e2ye&#10;m8XNy5pE3f77plDocZiZb5j5sretuJMPjWMF41EGgrhyuuFaweFr+1KACBFZY+uYFHxTgOVi8DTH&#10;UrsHf9J9H2uRIBxKVGBi7EopQ2XIYhi5jjh5Z+ctxiR9LbXHR4LbVuZZ9iYtNpwWDHa0NlRd9jer&#10;4LibrPDa+enHqTCh2F3yjeVcqedhv5qBiNTH//Bf+10rmLzC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QiJsMAAADbAAAADwAAAAAAAAAAAAAAAACYAgAAZHJzL2Rv&#10;d25yZXYueG1sUEsFBgAAAAAEAAQA9QAAAIgDAAAAAA==&#10;" filled="f" strokecolor="#ffc000" strokeweight="2pt"/>
                <v:oval id="Oval 36" o:spid="_x0000_s1033" style="position:absolute;left:37420;top:8889;width:2883;height:1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UcMA&#10;AADbAAAADwAAAGRycy9kb3ducmV2LnhtbESPQWsCMRSE74L/ITzBm2ZdQbarUcRS6MWCthS8PTbP&#10;zeLmZU1SXf99IxR6HGbmG2a16W0rbuRD41jBbJqBIK6cbrhW8PX5NilAhIissXVMCh4UYLMeDlZY&#10;anfnA92OsRYJwqFEBSbGrpQyVIYshqnriJN3dt5iTNLXUnu8J7htZZ5lC2mx4bRgsKOdoepy/LEK&#10;vvfzLV47//JxKkwo9pf81XKu1HjUb5cgIvXxP/zXftcK5gt4fk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UcMAAADbAAAADwAAAAAAAAAAAAAAAACYAgAAZHJzL2Rv&#10;d25yZXYueG1sUEsFBgAAAAAEAAQA9QAAAIgDAAAAAA==&#10;" filled="f" strokecolor="#ffc000" strokeweight="2pt"/>
                <v:oval id="Oval 37" o:spid="_x0000_s1034" style="position:absolute;left:37420;top:12267;width:2883;height:1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oZysMA&#10;AADbAAAADwAAAGRycy9kb3ducmV2LnhtbESPQWsCMRSE7wX/Q3hCbzXrCu26GkUUoRcLtSJ4e2ye&#10;m8XNy5pE3f77plDocZiZb5j5sretuJMPjWMF41EGgrhyuuFaweFr+1KACBFZY+uYFHxTgOVi8DTH&#10;UrsHf9J9H2uRIBxKVGBi7EopQ2XIYhi5jjh5Z+ctxiR9LbXHR4LbVuZZ9iotNpwWDHa0NlRd9jer&#10;4LibrPDa+enHqTCh2F3yjeVcqedhv5qBiNTH//Bf+10rmLzB75f0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toZysMAAADbAAAADwAAAAAAAAAAAAAAAACYAgAAZHJzL2Rv&#10;d25yZXYueG1sUEsFBgAAAAAEAAQA9QAAAIgDAAAAAA==&#10;" filled="f" strokecolor="#ffc000" strokeweight="2pt"/>
                <w10:anchorlock/>
              </v:group>
            </w:pict>
          </mc:Fallback>
        </mc:AlternateContent>
      </w:r>
    </w:p>
    <w:p w14:paraId="36E5B065" w14:textId="582CF2DC" w:rsidR="00BC7A08" w:rsidRDefault="00BC7A08" w:rsidP="00BC7A08">
      <w:r>
        <w:t xml:space="preserve">This report shows that the data in </w:t>
      </w:r>
      <w:r w:rsidRPr="00B52497">
        <w:t>Study9pilot.sky</w:t>
      </w:r>
      <w:r>
        <w:t xml:space="preserve">, taken from 5 replicate injections of the same sample, produce peptide CV values for </w:t>
      </w:r>
      <w:r w:rsidRPr="004C5498">
        <w:rPr>
          <w:b/>
        </w:rPr>
        <w:t>FWHM</w:t>
      </w:r>
      <w:r>
        <w:t xml:space="preserve"> mostly below 5% and </w:t>
      </w:r>
      <w:r w:rsidRPr="004C5498">
        <w:rPr>
          <w:b/>
        </w:rPr>
        <w:t>Total</w:t>
      </w:r>
      <w:r w:rsidR="00140C82" w:rsidRPr="004C5498">
        <w:rPr>
          <w:b/>
        </w:rPr>
        <w:t xml:space="preserve"> </w:t>
      </w:r>
      <w:r w:rsidRPr="004C5498">
        <w:rPr>
          <w:b/>
        </w:rPr>
        <w:t>Area</w:t>
      </w:r>
      <w:r>
        <w:t xml:space="preserve"> in most cases under 10% as indicated for the corresponding columns with red boxes.  In addition, the column called </w:t>
      </w:r>
      <w:r w:rsidRPr="004C5498">
        <w:rPr>
          <w:b/>
        </w:rPr>
        <w:t>Range</w:t>
      </w:r>
      <w:r w:rsidR="00140C82" w:rsidRPr="004C5498">
        <w:rPr>
          <w:b/>
        </w:rPr>
        <w:t xml:space="preserve"> </w:t>
      </w:r>
      <w:r w:rsidRPr="004C5498">
        <w:rPr>
          <w:b/>
        </w:rPr>
        <w:t>Best</w:t>
      </w:r>
      <w:r w:rsidR="00140C82" w:rsidRPr="004C5498">
        <w:rPr>
          <w:b/>
        </w:rPr>
        <w:t xml:space="preserve"> </w:t>
      </w:r>
      <w:r w:rsidRPr="004C5498">
        <w:rPr>
          <w:b/>
        </w:rPr>
        <w:t>Retention</w:t>
      </w:r>
      <w:r w:rsidR="00140C82" w:rsidRPr="004C5498">
        <w:rPr>
          <w:b/>
        </w:rPr>
        <w:t xml:space="preserve"> </w:t>
      </w:r>
      <w:r w:rsidRPr="004C5498">
        <w:rPr>
          <w:b/>
        </w:rPr>
        <w:t>Time</w:t>
      </w:r>
      <w:r>
        <w:t xml:space="preserve"> (red box) lists the RT drift in minutes for any specific peptide over the 5 replicate injections.  In this case there is only minimal RT drift (&lt; 0.15 min, &lt; 10 sec).</w:t>
      </w:r>
    </w:p>
    <w:p w14:paraId="24ACD1EF" w14:textId="77777777" w:rsidR="00BC7A08" w:rsidRDefault="00BC7A08" w:rsidP="00BC7A08">
      <w:r>
        <w:lastRenderedPageBreak/>
        <w:t xml:space="preserve">These summary reports can be used to flag quality control issues early, before they impact data acquired on important samples.  In this particular dataset, HPLC and MS seem to behave acceptably.  In one case, however, for the peptide INDISHTQSVSAK (from protein LEP), the CV value for </w:t>
      </w:r>
      <w:r w:rsidRPr="004C5498">
        <w:rPr>
          <w:b/>
        </w:rPr>
        <w:t>Total</w:t>
      </w:r>
      <w:r w:rsidR="00140C82" w:rsidRPr="004C5498">
        <w:rPr>
          <w:b/>
        </w:rPr>
        <w:t xml:space="preserve"> </w:t>
      </w:r>
      <w:r w:rsidRPr="004C5498">
        <w:rPr>
          <w:b/>
        </w:rPr>
        <w:t>Area</w:t>
      </w:r>
      <w:r>
        <w:t xml:space="preserve"> is 59.2% and for </w:t>
      </w:r>
      <w:r w:rsidRPr="004C5498">
        <w:rPr>
          <w:b/>
        </w:rPr>
        <w:t>FWHM</w:t>
      </w:r>
      <w:r>
        <w:t xml:space="preserve"> is 23.5% (circled in red), significantly differing from the CV values of all the other peptides.</w:t>
      </w:r>
    </w:p>
    <w:p w14:paraId="14FE7CFE" w14:textId="60B67739" w:rsidR="00B22B77" w:rsidRDefault="008800BE" w:rsidP="00926087">
      <w:r>
        <w:t xml:space="preserve">You can add a filter to this </w:t>
      </w:r>
      <w:r w:rsidR="00E344BE">
        <w:t>report</w:t>
      </w:r>
      <w:r w:rsidR="00734956">
        <w:t xml:space="preserve"> so that only rows matching </w:t>
      </w:r>
      <w:r>
        <w:t>specific criteria are shown</w:t>
      </w:r>
      <w:r w:rsidR="00B22B77">
        <w:t xml:space="preserve"> by doing the following:</w:t>
      </w:r>
    </w:p>
    <w:p w14:paraId="020DD479" w14:textId="46217571" w:rsidR="00B22B77" w:rsidRDefault="00C47D4C" w:rsidP="00926087">
      <w:pPr>
        <w:pStyle w:val="ListParagraph"/>
        <w:numPr>
          <w:ilvl w:val="0"/>
          <w:numId w:val="24"/>
        </w:numPr>
      </w:pPr>
      <w:r>
        <w:t xml:space="preserve">On the </w:t>
      </w:r>
      <w:r w:rsidRPr="00C47D4C">
        <w:rPr>
          <w:b/>
        </w:rPr>
        <w:t>Document Grid</w:t>
      </w:r>
      <w:r>
        <w:t xml:space="preserve"> form, click the </w:t>
      </w:r>
      <w:r w:rsidRPr="00C47D4C">
        <w:rPr>
          <w:b/>
        </w:rPr>
        <w:t>Reports</w:t>
      </w:r>
      <w:r>
        <w:t xml:space="preserve"> button and choose</w:t>
      </w:r>
      <w:r w:rsidR="00281428">
        <w:t xml:space="preserve"> </w:t>
      </w:r>
      <w:r w:rsidR="00281428">
        <w:rPr>
          <w:b/>
        </w:rPr>
        <w:t>Edit Report</w:t>
      </w:r>
      <w:r w:rsidR="008800BE">
        <w:t>.</w:t>
      </w:r>
    </w:p>
    <w:p w14:paraId="679CE246" w14:textId="0D9FE0C3" w:rsidR="008800BE" w:rsidRDefault="008800BE" w:rsidP="00926087">
      <w:pPr>
        <w:pStyle w:val="ListParagraph"/>
        <w:numPr>
          <w:ilvl w:val="0"/>
          <w:numId w:val="24"/>
        </w:numPr>
      </w:pPr>
      <w:r>
        <w:t xml:space="preserve">In order to find the </w:t>
      </w:r>
      <w:proofErr w:type="spellStart"/>
      <w:r w:rsidRPr="00B22B77">
        <w:rPr>
          <w:b/>
        </w:rPr>
        <w:t>Cv</w:t>
      </w:r>
      <w:proofErr w:type="spellEnd"/>
      <w:r w:rsidR="00281428">
        <w:rPr>
          <w:b/>
        </w:rPr>
        <w:t xml:space="preserve"> </w:t>
      </w:r>
      <w:r w:rsidRPr="00B22B77">
        <w:rPr>
          <w:b/>
        </w:rPr>
        <w:t>Total</w:t>
      </w:r>
      <w:r w:rsidR="00281428">
        <w:rPr>
          <w:b/>
        </w:rPr>
        <w:t xml:space="preserve"> </w:t>
      </w:r>
      <w:r w:rsidRPr="00B22B77">
        <w:rPr>
          <w:b/>
        </w:rPr>
        <w:t>Area</w:t>
      </w:r>
      <w:r>
        <w:t xml:space="preserve"> column in the tree view on the left, double</w:t>
      </w:r>
      <w:r w:rsidR="00281428">
        <w:t>-</w:t>
      </w:r>
      <w:r>
        <w:t xml:space="preserve">click on that </w:t>
      </w:r>
      <w:r w:rsidR="00B22B77">
        <w:t xml:space="preserve">column </w:t>
      </w:r>
      <w:r w:rsidR="00281428">
        <w:t xml:space="preserve">name </w:t>
      </w:r>
      <w:r w:rsidR="00B22B77">
        <w:t>in the list on the right.</w:t>
      </w:r>
    </w:p>
    <w:p w14:paraId="08A179BE" w14:textId="73658D3C" w:rsidR="00B22B77" w:rsidRPr="00B22B77" w:rsidRDefault="00B22B77" w:rsidP="00281428">
      <w:pPr>
        <w:keepNext/>
      </w:pPr>
      <w:r>
        <w:t xml:space="preserve">The </w:t>
      </w:r>
      <w:r>
        <w:rPr>
          <w:b/>
        </w:rPr>
        <w:t xml:space="preserve">Customize </w:t>
      </w:r>
      <w:r w:rsidR="00281428">
        <w:rPr>
          <w:b/>
        </w:rPr>
        <w:t>Report</w:t>
      </w:r>
      <w:r>
        <w:t xml:space="preserve"> form should look like</w:t>
      </w:r>
      <w:r w:rsidR="00281428">
        <w:t xml:space="preserve"> this</w:t>
      </w:r>
      <w:r>
        <w:t>:</w:t>
      </w:r>
    </w:p>
    <w:p w14:paraId="35C81E21" w14:textId="4FE97450" w:rsidR="008800BE" w:rsidRDefault="00BE2AFB" w:rsidP="00926087">
      <w:r>
        <w:rPr>
          <w:noProof/>
        </w:rPr>
        <w:drawing>
          <wp:inline distT="0" distB="0" distL="0" distR="0" wp14:anchorId="4A2009E3" wp14:editId="286B5817">
            <wp:extent cx="5943600" cy="42767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76725"/>
                    </a:xfrm>
                    <a:prstGeom prst="rect">
                      <a:avLst/>
                    </a:prstGeom>
                  </pic:spPr>
                </pic:pic>
              </a:graphicData>
            </a:graphic>
          </wp:inline>
        </w:drawing>
      </w:r>
    </w:p>
    <w:p w14:paraId="5938A2FE" w14:textId="28CE7CCA" w:rsidR="00573ECF" w:rsidRDefault="00573ECF" w:rsidP="00926087">
      <w:r>
        <w:t xml:space="preserve">To define a new filter on this </w:t>
      </w:r>
      <w:r w:rsidR="00281428">
        <w:t>report</w:t>
      </w:r>
      <w:r>
        <w:t>:</w:t>
      </w:r>
    </w:p>
    <w:p w14:paraId="6CD1BD4B" w14:textId="77777777" w:rsidR="00573ECF" w:rsidRDefault="00573ECF" w:rsidP="00573ECF">
      <w:pPr>
        <w:pStyle w:val="ListParagraph"/>
        <w:numPr>
          <w:ilvl w:val="0"/>
          <w:numId w:val="25"/>
        </w:numPr>
      </w:pPr>
      <w:r>
        <w:t>C</w:t>
      </w:r>
      <w:r w:rsidR="00D96977">
        <w:t xml:space="preserve">lick </w:t>
      </w:r>
      <w:r w:rsidR="008800BE">
        <w:t xml:space="preserve">the </w:t>
      </w:r>
      <w:r w:rsidR="008800BE" w:rsidRPr="00573ECF">
        <w:rPr>
          <w:b/>
        </w:rPr>
        <w:t>Filter</w:t>
      </w:r>
      <w:r w:rsidR="008800BE">
        <w:t xml:space="preserve"> tab</w:t>
      </w:r>
      <w:r w:rsidR="00531FCC">
        <w:t xml:space="preserve">.  The </w:t>
      </w:r>
      <w:proofErr w:type="spellStart"/>
      <w:r w:rsidR="00531FCC" w:rsidRPr="00573ECF">
        <w:rPr>
          <w:b/>
        </w:rPr>
        <w:t>Cv</w:t>
      </w:r>
      <w:proofErr w:type="spellEnd"/>
      <w:r w:rsidR="00140C82">
        <w:rPr>
          <w:b/>
        </w:rPr>
        <w:t xml:space="preserve"> </w:t>
      </w:r>
      <w:r w:rsidR="00531FCC" w:rsidRPr="00573ECF">
        <w:rPr>
          <w:b/>
        </w:rPr>
        <w:t>Total</w:t>
      </w:r>
      <w:r w:rsidR="00140C82">
        <w:rPr>
          <w:b/>
        </w:rPr>
        <w:t xml:space="preserve"> </w:t>
      </w:r>
      <w:r w:rsidR="00531FCC" w:rsidRPr="00573ECF">
        <w:rPr>
          <w:b/>
        </w:rPr>
        <w:t>Area</w:t>
      </w:r>
      <w:r w:rsidR="00531FCC">
        <w:t xml:space="preserve"> column will still be selected</w:t>
      </w:r>
      <w:r>
        <w:t xml:space="preserve"> in the tree view on the left.</w:t>
      </w:r>
    </w:p>
    <w:p w14:paraId="4557C9FA" w14:textId="77777777" w:rsidR="0004361F" w:rsidRDefault="00573ECF" w:rsidP="00573ECF">
      <w:pPr>
        <w:pStyle w:val="ListParagraph"/>
        <w:numPr>
          <w:ilvl w:val="0"/>
          <w:numId w:val="25"/>
        </w:numPr>
      </w:pPr>
      <w:r>
        <w:t>C</w:t>
      </w:r>
      <w:r w:rsidR="00531FCC">
        <w:t xml:space="preserve">lick the </w:t>
      </w:r>
      <w:r w:rsidR="00531FCC" w:rsidRPr="00573ECF">
        <w:rPr>
          <w:b/>
        </w:rPr>
        <w:t xml:space="preserve">Add &gt;&gt; </w:t>
      </w:r>
      <w:r w:rsidR="00531FCC">
        <w:t>button to add that column to the list of filters</w:t>
      </w:r>
      <w:r w:rsidR="0004361F">
        <w:t>.</w:t>
      </w:r>
    </w:p>
    <w:p w14:paraId="53EC4CAB" w14:textId="77777777" w:rsidR="0004361F" w:rsidRDefault="0004361F" w:rsidP="00573ECF">
      <w:pPr>
        <w:pStyle w:val="ListParagraph"/>
        <w:numPr>
          <w:ilvl w:val="0"/>
          <w:numId w:val="25"/>
        </w:numPr>
      </w:pPr>
      <w:r>
        <w:t>S</w:t>
      </w:r>
      <w:r w:rsidR="00531FCC">
        <w:t xml:space="preserve">et the </w:t>
      </w:r>
      <w:r w:rsidR="00531FCC" w:rsidRPr="00573ECF">
        <w:rPr>
          <w:b/>
        </w:rPr>
        <w:t>Operation</w:t>
      </w:r>
      <w:r w:rsidR="00531FCC">
        <w:t xml:space="preserve"> to </w:t>
      </w:r>
      <w:r w:rsidR="00531FCC" w:rsidRPr="00573ECF">
        <w:rPr>
          <w:b/>
        </w:rPr>
        <w:t>Is Greater Than</w:t>
      </w:r>
    </w:p>
    <w:p w14:paraId="2B461596" w14:textId="38221721" w:rsidR="00E96539" w:rsidRDefault="0004361F" w:rsidP="00E96539">
      <w:pPr>
        <w:pStyle w:val="ListParagraph"/>
        <w:numPr>
          <w:ilvl w:val="0"/>
          <w:numId w:val="25"/>
        </w:numPr>
      </w:pPr>
      <w:r>
        <w:lastRenderedPageBreak/>
        <w:t xml:space="preserve">In the </w:t>
      </w:r>
      <w:r w:rsidRPr="00573ECF">
        <w:rPr>
          <w:b/>
        </w:rPr>
        <w:t>Value</w:t>
      </w:r>
      <w:r>
        <w:t xml:space="preserve"> column, enter</w:t>
      </w:r>
      <w:r w:rsidR="00531FCC">
        <w:t xml:space="preserve"> </w:t>
      </w:r>
      <w:r>
        <w:t>‘</w:t>
      </w:r>
      <w:r w:rsidR="00281428">
        <w:t>0</w:t>
      </w:r>
      <w:r w:rsidR="00531FCC" w:rsidRPr="0004361F">
        <w:t>.2</w:t>
      </w:r>
      <w:r>
        <w:t>’</w:t>
      </w:r>
      <w:r>
        <w:rPr>
          <w:b/>
        </w:rPr>
        <w:t>.</w:t>
      </w:r>
    </w:p>
    <w:p w14:paraId="3AB6F0B0" w14:textId="193BC8FD" w:rsidR="00E96539" w:rsidRPr="00E96539" w:rsidRDefault="00E96539" w:rsidP="00281428">
      <w:pPr>
        <w:keepNext/>
      </w:pPr>
      <w:r>
        <w:t xml:space="preserve">The </w:t>
      </w:r>
      <w:r w:rsidRPr="00E96539">
        <w:rPr>
          <w:b/>
        </w:rPr>
        <w:t xml:space="preserve">Customize </w:t>
      </w:r>
      <w:r w:rsidR="00281428">
        <w:rPr>
          <w:b/>
        </w:rPr>
        <w:t>Report</w:t>
      </w:r>
      <w:r>
        <w:t xml:space="preserve"> form should look like</w:t>
      </w:r>
      <w:r w:rsidR="00281428">
        <w:t xml:space="preserve"> this</w:t>
      </w:r>
      <w:r>
        <w:t>:</w:t>
      </w:r>
    </w:p>
    <w:p w14:paraId="1D284B7D" w14:textId="5EC24882" w:rsidR="00FA6677" w:rsidRDefault="00BE2AFB" w:rsidP="00E96539">
      <w:r>
        <w:rPr>
          <w:noProof/>
        </w:rPr>
        <w:drawing>
          <wp:inline distT="0" distB="0" distL="0" distR="0" wp14:anchorId="5E64944B" wp14:editId="68150CF7">
            <wp:extent cx="5943600" cy="427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276725"/>
                    </a:xfrm>
                    <a:prstGeom prst="rect">
                      <a:avLst/>
                    </a:prstGeom>
                  </pic:spPr>
                </pic:pic>
              </a:graphicData>
            </a:graphic>
          </wp:inline>
        </w:drawing>
      </w:r>
    </w:p>
    <w:p w14:paraId="00F84865" w14:textId="7A81B053" w:rsidR="00BC7A08" w:rsidRDefault="00531FCC" w:rsidP="00926087">
      <w:r>
        <w:t xml:space="preserve">Note that even though the </w:t>
      </w:r>
      <w:proofErr w:type="spellStart"/>
      <w:r w:rsidRPr="004C5498">
        <w:rPr>
          <w:b/>
        </w:rPr>
        <w:t>Cv</w:t>
      </w:r>
      <w:proofErr w:type="spellEnd"/>
      <w:r w:rsidR="00140C82" w:rsidRPr="004C5498">
        <w:rPr>
          <w:b/>
        </w:rPr>
        <w:t xml:space="preserve"> </w:t>
      </w:r>
      <w:r w:rsidRPr="004C5498">
        <w:rPr>
          <w:b/>
        </w:rPr>
        <w:t>Total</w:t>
      </w:r>
      <w:r w:rsidR="00140C82" w:rsidRPr="004C5498">
        <w:rPr>
          <w:b/>
        </w:rPr>
        <w:t xml:space="preserve"> </w:t>
      </w:r>
      <w:r w:rsidRPr="004C5498">
        <w:rPr>
          <w:b/>
        </w:rPr>
        <w:t>Area</w:t>
      </w:r>
      <w:r>
        <w:t xml:space="preserve"> column is displayed as a percentage in the </w:t>
      </w:r>
      <w:r w:rsidRPr="00281428">
        <w:rPr>
          <w:b/>
        </w:rPr>
        <w:t>Document Grid</w:t>
      </w:r>
      <w:r>
        <w:t>, on the filter tab, the number “20%” is represented as “</w:t>
      </w:r>
      <w:r w:rsidR="00281428">
        <w:t>0</w:t>
      </w:r>
      <w:r>
        <w:t>.2”.</w:t>
      </w:r>
    </w:p>
    <w:p w14:paraId="4FFE01B0" w14:textId="7548766F" w:rsidR="00BC7A08" w:rsidRDefault="00D96977" w:rsidP="00D96977">
      <w:pPr>
        <w:pStyle w:val="ListParagraph"/>
        <w:numPr>
          <w:ilvl w:val="0"/>
          <w:numId w:val="26"/>
        </w:numPr>
      </w:pPr>
      <w:r>
        <w:t>Click</w:t>
      </w:r>
      <w:r w:rsidR="00BC7A08">
        <w:t xml:space="preserve"> the </w:t>
      </w:r>
      <w:r w:rsidR="00BC7A08" w:rsidRPr="00D96977">
        <w:rPr>
          <w:b/>
        </w:rPr>
        <w:t>OK</w:t>
      </w:r>
      <w:r w:rsidR="00BC7A08">
        <w:t xml:space="preserve"> button on the </w:t>
      </w:r>
      <w:r w:rsidR="00BC7A08" w:rsidRPr="00D96977">
        <w:rPr>
          <w:b/>
        </w:rPr>
        <w:t xml:space="preserve">Customize </w:t>
      </w:r>
      <w:r w:rsidR="00281428">
        <w:rPr>
          <w:b/>
        </w:rPr>
        <w:t>Report</w:t>
      </w:r>
      <w:r w:rsidR="00BC7A08">
        <w:t xml:space="preserve"> form to see the rows matching this filter.</w:t>
      </w:r>
    </w:p>
    <w:p w14:paraId="5E93A337" w14:textId="3B10493C" w:rsidR="00BC7A08" w:rsidRPr="00EA4FD7" w:rsidRDefault="00BE2AFB" w:rsidP="00926087">
      <w:r>
        <w:rPr>
          <w:noProof/>
        </w:rPr>
        <w:lastRenderedPageBreak/>
        <w:drawing>
          <wp:inline distT="0" distB="0" distL="0" distR="0" wp14:anchorId="7AD6475A" wp14:editId="58996BC2">
            <wp:extent cx="5943600" cy="28340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34005"/>
                    </a:xfrm>
                    <a:prstGeom prst="rect">
                      <a:avLst/>
                    </a:prstGeom>
                  </pic:spPr>
                </pic:pic>
              </a:graphicData>
            </a:graphic>
          </wp:inline>
        </w:drawing>
      </w:r>
    </w:p>
    <w:p w14:paraId="60E957F6" w14:textId="7A81CD4E" w:rsidR="00926087" w:rsidRDefault="00281428" w:rsidP="001F2965">
      <w:r>
        <w:t>To inspect the INDISHTQSVSAK</w:t>
      </w:r>
      <w:r w:rsidR="00926087">
        <w:t xml:space="preserve"> peptide more closely, do the following:</w:t>
      </w:r>
      <w:r w:rsidR="001F2965" w:rsidRPr="001F2965">
        <w:t xml:space="preserve"> </w:t>
      </w:r>
    </w:p>
    <w:p w14:paraId="72E0502E" w14:textId="77777777" w:rsidR="00655C20" w:rsidRDefault="00655C20" w:rsidP="00386150">
      <w:pPr>
        <w:pStyle w:val="ListParagraph"/>
        <w:numPr>
          <w:ilvl w:val="0"/>
          <w:numId w:val="1"/>
        </w:numPr>
      </w:pPr>
      <w:r>
        <w:t xml:space="preserve">Close the </w:t>
      </w:r>
      <w:r w:rsidRPr="00097979">
        <w:rPr>
          <w:b/>
        </w:rPr>
        <w:t>Document Grid</w:t>
      </w:r>
      <w:r>
        <w:t xml:space="preserve"> by clicking the red X in the upper right corner.</w:t>
      </w:r>
    </w:p>
    <w:p w14:paraId="2270F06B" w14:textId="77777777" w:rsidR="00655C20" w:rsidRDefault="00655C20">
      <w:pPr>
        <w:pStyle w:val="ListParagraph"/>
        <w:numPr>
          <w:ilvl w:val="0"/>
          <w:numId w:val="1"/>
        </w:numPr>
      </w:pPr>
      <w:r>
        <w:t>Select the peptide ‘INDISHTQSVSAK’ in the peptide tree view.</w:t>
      </w:r>
    </w:p>
    <w:p w14:paraId="61C40E83" w14:textId="6299C73A" w:rsidR="00926087" w:rsidRDefault="00926087" w:rsidP="00386150">
      <w:pPr>
        <w:pStyle w:val="ListParagraph"/>
        <w:numPr>
          <w:ilvl w:val="0"/>
          <w:numId w:val="1"/>
        </w:numPr>
      </w:pPr>
      <w:r>
        <w:t xml:space="preserve">On the </w:t>
      </w:r>
      <w:r w:rsidR="00E344BE">
        <w:rPr>
          <w:b/>
        </w:rPr>
        <w:t>View</w:t>
      </w:r>
      <w:r>
        <w:t xml:space="preserve"> menu, choose </w:t>
      </w:r>
      <w:r w:rsidRPr="00943596">
        <w:rPr>
          <w:b/>
        </w:rPr>
        <w:t>Peak Areas</w:t>
      </w:r>
      <w:r>
        <w:t xml:space="preserve">, and click </w:t>
      </w:r>
      <w:r>
        <w:rPr>
          <w:b/>
        </w:rPr>
        <w:t>Replicate Comparison</w:t>
      </w:r>
      <w:r w:rsidR="00281428">
        <w:t xml:space="preserve"> (F7).</w:t>
      </w:r>
    </w:p>
    <w:p w14:paraId="3EFA71E5" w14:textId="337E4709" w:rsidR="00926087" w:rsidRDefault="00926087" w:rsidP="00926087">
      <w:r>
        <w:t xml:space="preserve">The </w:t>
      </w:r>
      <w:r w:rsidRPr="00BA719D">
        <w:rPr>
          <w:b/>
        </w:rPr>
        <w:t>Peak Areas</w:t>
      </w:r>
      <w:r>
        <w:t xml:space="preserve"> view, showing the total peak area and the contribution of each transition for all 5 replicates, help</w:t>
      </w:r>
      <w:r w:rsidR="00281428">
        <w:t>s</w:t>
      </w:r>
      <w:r>
        <w:t xml:space="preserve"> clarify the problem that was indicated in the CV values of the summary report preview.  For comparison, select several of the other peptides.  The </w:t>
      </w:r>
      <w:r>
        <w:rPr>
          <w:b/>
        </w:rPr>
        <w:t>Peak Areas</w:t>
      </w:r>
      <w:r>
        <w:t xml:space="preserve"> view will show much better peak area reproducibility, as indicated by their much lower</w:t>
      </w:r>
      <w:r w:rsidRPr="00281428">
        <w:rPr>
          <w:b/>
        </w:rPr>
        <w:t xml:space="preserve"> </w:t>
      </w:r>
      <w:proofErr w:type="spellStart"/>
      <w:r w:rsidR="00281428">
        <w:rPr>
          <w:b/>
        </w:rPr>
        <w:t>Cv</w:t>
      </w:r>
      <w:proofErr w:type="spellEnd"/>
      <w:r w:rsidR="00281428">
        <w:rPr>
          <w:b/>
        </w:rPr>
        <w:t xml:space="preserve"> </w:t>
      </w:r>
      <w:r w:rsidRPr="00281428">
        <w:rPr>
          <w:b/>
        </w:rPr>
        <w:t>Total</w:t>
      </w:r>
      <w:r w:rsidR="00281428" w:rsidRPr="00281428">
        <w:rPr>
          <w:b/>
        </w:rPr>
        <w:t xml:space="preserve"> </w:t>
      </w:r>
      <w:r w:rsidR="00281428">
        <w:rPr>
          <w:b/>
        </w:rPr>
        <w:t>Area</w:t>
      </w:r>
      <w:r>
        <w:t xml:space="preserve"> values in the summary report preview, where the majority of the peptides had CV values &lt; 10%.</w:t>
      </w:r>
    </w:p>
    <w:p w14:paraId="28F03DCD" w14:textId="13634CCC" w:rsidR="004C2E39" w:rsidRDefault="00BE2AFB" w:rsidP="00926087">
      <w:r>
        <w:rPr>
          <w:noProof/>
        </w:rPr>
        <w:lastRenderedPageBreak/>
        <w:drawing>
          <wp:inline distT="0" distB="0" distL="0" distR="0" wp14:anchorId="6385E7A7" wp14:editId="2314DEB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237FB29F" w14:textId="6FD3F969" w:rsidR="00926087" w:rsidRDefault="00926087" w:rsidP="00926087">
      <w:r>
        <w:t>Skyline summary reports can be used with quality control data to flag issues early, while Skyline itself provides powerful visual displays to help get to t</w:t>
      </w:r>
      <w:r w:rsidR="00281428">
        <w:t>he root of the problem quickly.</w:t>
      </w:r>
    </w:p>
    <w:p w14:paraId="74F44CBC" w14:textId="77777777" w:rsidR="00926087" w:rsidRDefault="002C083B" w:rsidP="002C083B">
      <w:pPr>
        <w:pStyle w:val="Heading1"/>
      </w:pPr>
      <w:r>
        <w:t>Results Grid View</w:t>
      </w:r>
    </w:p>
    <w:p w14:paraId="5B30B35E" w14:textId="1D6C720B" w:rsidR="002C083B" w:rsidRPr="002C083B" w:rsidRDefault="002C083B" w:rsidP="002C083B">
      <w:r>
        <w:t xml:space="preserve">In some cases, you may want to see some of the values presented in reports while you are editing the data, for immediate access to raw values displayed in the Skyline charts.  The Skyline </w:t>
      </w:r>
      <w:r w:rsidRPr="008B4BB4">
        <w:rPr>
          <w:b/>
        </w:rPr>
        <w:t>Results Grid</w:t>
      </w:r>
      <w:r>
        <w:t xml:space="preserve"> view </w:t>
      </w:r>
      <w:r>
        <w:rPr>
          <w:color w:val="000000"/>
        </w:rPr>
        <w:t>provides real-time access to many of the data fields available in the custom reports.</w:t>
      </w:r>
      <w:r w:rsidR="00496E08">
        <w:rPr>
          <w:color w:val="000000"/>
        </w:rPr>
        <w:t xml:space="preserve">  In th</w:t>
      </w:r>
      <w:r w:rsidR="00134AE9">
        <w:rPr>
          <w:color w:val="000000"/>
        </w:rPr>
        <w:t>is</w:t>
      </w:r>
      <w:r w:rsidR="00496E08">
        <w:rPr>
          <w:color w:val="000000"/>
        </w:rPr>
        <w:t xml:space="preserve"> sections of this tutorial, you will learn to use </w:t>
      </w:r>
      <w:r w:rsidR="000810EB">
        <w:rPr>
          <w:color w:val="000000"/>
        </w:rPr>
        <w:t xml:space="preserve">the </w:t>
      </w:r>
      <w:r w:rsidR="00496E08" w:rsidRPr="008B4BB4">
        <w:rPr>
          <w:b/>
          <w:color w:val="000000"/>
        </w:rPr>
        <w:t>Results Grid</w:t>
      </w:r>
      <w:r w:rsidR="00496E08">
        <w:rPr>
          <w:color w:val="000000"/>
        </w:rPr>
        <w:t xml:space="preserve"> </w:t>
      </w:r>
      <w:r w:rsidR="000810EB">
        <w:rPr>
          <w:color w:val="000000"/>
        </w:rPr>
        <w:t>to gain</w:t>
      </w:r>
      <w:r w:rsidR="00496E08">
        <w:rPr>
          <w:color w:val="000000"/>
        </w:rPr>
        <w:t xml:space="preserve"> immediate access to important values</w:t>
      </w:r>
      <w:r w:rsidR="000810EB">
        <w:rPr>
          <w:color w:val="000000"/>
        </w:rPr>
        <w:t xml:space="preserve"> and to annotate your data</w:t>
      </w:r>
      <w:r w:rsidR="008B4BB4">
        <w:rPr>
          <w:color w:val="000000"/>
        </w:rPr>
        <w:t xml:space="preserve"> to capture important human insights</w:t>
      </w:r>
      <w:r w:rsidR="00496E08">
        <w:rPr>
          <w:color w:val="000000"/>
        </w:rPr>
        <w:t>, as you inspect and refine your mass spectrometer output in Skyline.</w:t>
      </w:r>
    </w:p>
    <w:p w14:paraId="765E0CB7" w14:textId="7CCE211F" w:rsidR="00926087" w:rsidRDefault="008B4BB4" w:rsidP="00926087">
      <w:r>
        <w:t xml:space="preserve">To get started using the </w:t>
      </w:r>
      <w:r w:rsidRPr="00134AE9">
        <w:rPr>
          <w:b/>
        </w:rPr>
        <w:t>Result</w:t>
      </w:r>
      <w:r w:rsidR="00134AE9">
        <w:rPr>
          <w:b/>
        </w:rPr>
        <w:t>s</w:t>
      </w:r>
      <w:r w:rsidRPr="00134AE9">
        <w:rPr>
          <w:b/>
        </w:rPr>
        <w:t xml:space="preserve"> Grid</w:t>
      </w:r>
      <w:r>
        <w:t xml:space="preserve"> view, do the following:</w:t>
      </w:r>
    </w:p>
    <w:p w14:paraId="111AB415" w14:textId="50828859" w:rsidR="008B4BB4" w:rsidRDefault="008B4BB4" w:rsidP="00386150">
      <w:pPr>
        <w:pStyle w:val="ListParagraph"/>
        <w:numPr>
          <w:ilvl w:val="0"/>
          <w:numId w:val="12"/>
        </w:numPr>
      </w:pPr>
      <w:r>
        <w:t xml:space="preserve">On the </w:t>
      </w:r>
      <w:r>
        <w:rPr>
          <w:b/>
        </w:rPr>
        <w:t>View</w:t>
      </w:r>
      <w:r>
        <w:t xml:space="preserve"> menu, </w:t>
      </w:r>
      <w:r w:rsidR="00134AE9">
        <w:t xml:space="preserve">choose </w:t>
      </w:r>
      <w:r w:rsidR="00134AE9">
        <w:rPr>
          <w:b/>
        </w:rPr>
        <w:t xml:space="preserve">Other </w:t>
      </w:r>
      <w:r w:rsidR="00134AE9" w:rsidRPr="00134AE9">
        <w:rPr>
          <w:b/>
        </w:rPr>
        <w:t>Grids</w:t>
      </w:r>
      <w:r w:rsidR="00134AE9" w:rsidRPr="00134AE9">
        <w:t>, and</w:t>
      </w:r>
      <w:r w:rsidR="00134AE9">
        <w:t xml:space="preserve"> </w:t>
      </w:r>
      <w:r w:rsidRPr="00134AE9">
        <w:t>click</w:t>
      </w:r>
      <w:r>
        <w:t xml:space="preserve"> </w:t>
      </w:r>
      <w:r>
        <w:rPr>
          <w:b/>
        </w:rPr>
        <w:t>Results Grid</w:t>
      </w:r>
      <w:r>
        <w:t xml:space="preserve"> (Alt-F2).</w:t>
      </w:r>
    </w:p>
    <w:p w14:paraId="487B36CF" w14:textId="77777777" w:rsidR="008B4BB4" w:rsidRDefault="00566E45" w:rsidP="00134AE9">
      <w:pPr>
        <w:keepNext/>
      </w:pPr>
      <w:r>
        <w:lastRenderedPageBreak/>
        <w:t>Skyline should now look something like this:</w:t>
      </w:r>
    </w:p>
    <w:p w14:paraId="3F0DB217" w14:textId="51121D03" w:rsidR="0035458C" w:rsidRDefault="00BE2AFB" w:rsidP="00F670B3">
      <w:pPr>
        <w:jc w:val="center"/>
      </w:pPr>
      <w:r>
        <w:rPr>
          <w:noProof/>
        </w:rPr>
        <w:drawing>
          <wp:inline distT="0" distB="0" distL="0" distR="0" wp14:anchorId="3EEFD7A7" wp14:editId="1E681191">
            <wp:extent cx="5943600" cy="44094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409440"/>
                    </a:xfrm>
                    <a:prstGeom prst="rect">
                      <a:avLst/>
                    </a:prstGeom>
                  </pic:spPr>
                </pic:pic>
              </a:graphicData>
            </a:graphic>
          </wp:inline>
        </w:drawing>
      </w:r>
    </w:p>
    <w:p w14:paraId="29BEB742" w14:textId="77777777" w:rsidR="00566E45" w:rsidRDefault="00566E45" w:rsidP="00566E45">
      <w:r>
        <w:t>Now rearrange the windows for better viewing, by doing the following:</w:t>
      </w:r>
    </w:p>
    <w:p w14:paraId="14893419" w14:textId="77777777" w:rsidR="00566E45" w:rsidRDefault="00566E45" w:rsidP="00386150">
      <w:pPr>
        <w:pStyle w:val="ListParagraph"/>
        <w:numPr>
          <w:ilvl w:val="0"/>
          <w:numId w:val="12"/>
        </w:numPr>
      </w:pPr>
      <w:r>
        <w:t xml:space="preserve">Click the </w:t>
      </w:r>
      <w:r w:rsidRPr="00566E45">
        <w:rPr>
          <w:b/>
        </w:rPr>
        <w:t>Results Grid</w:t>
      </w:r>
      <w:r>
        <w:t xml:space="preserve"> caption and drag it to the bottom edge of the main window to dock it. </w:t>
      </w:r>
    </w:p>
    <w:p w14:paraId="6EA063BE" w14:textId="77777777" w:rsidR="00566E45" w:rsidRDefault="00566E45" w:rsidP="00386150">
      <w:pPr>
        <w:pStyle w:val="ListParagraph"/>
        <w:numPr>
          <w:ilvl w:val="0"/>
          <w:numId w:val="12"/>
        </w:numPr>
      </w:pPr>
      <w:r>
        <w:t>Click the</w:t>
      </w:r>
      <w:r w:rsidRPr="00566E45">
        <w:rPr>
          <w:b/>
        </w:rPr>
        <w:t xml:space="preserve"> Peak Area</w:t>
      </w:r>
      <w:r>
        <w:rPr>
          <w:b/>
        </w:rPr>
        <w:t>s</w:t>
      </w:r>
      <w:r>
        <w:t xml:space="preserve"> caption and drag it to the right edge of the main window to dock it.</w:t>
      </w:r>
    </w:p>
    <w:p w14:paraId="1A1F66DD" w14:textId="77777777" w:rsidR="00566E45" w:rsidRDefault="00566E45" w:rsidP="00386150">
      <w:pPr>
        <w:pStyle w:val="ListParagraph"/>
        <w:numPr>
          <w:ilvl w:val="0"/>
          <w:numId w:val="12"/>
        </w:numPr>
      </w:pPr>
      <w:r>
        <w:t xml:space="preserve">Click and drag the splitters </w:t>
      </w:r>
      <w:r w:rsidR="00F670B3">
        <w:t>between the various window panes to adjust the space allocation.</w:t>
      </w:r>
    </w:p>
    <w:p w14:paraId="41B9E30F" w14:textId="561E28F2" w:rsidR="00F670B3" w:rsidRDefault="00F670B3" w:rsidP="00386150">
      <w:pPr>
        <w:pStyle w:val="ListParagraph"/>
        <w:numPr>
          <w:ilvl w:val="0"/>
          <w:numId w:val="12"/>
        </w:numPr>
      </w:pPr>
      <w:r>
        <w:t xml:space="preserve">On the </w:t>
      </w:r>
      <w:r>
        <w:rPr>
          <w:b/>
        </w:rPr>
        <w:t>View</w:t>
      </w:r>
      <w:r>
        <w:t xml:space="preserve"> menu, choose </w:t>
      </w:r>
      <w:r>
        <w:rPr>
          <w:b/>
        </w:rPr>
        <w:t>Auto-Zoom</w:t>
      </w:r>
      <w:r>
        <w:t xml:space="preserve">, and click </w:t>
      </w:r>
      <w:r>
        <w:rPr>
          <w:b/>
        </w:rPr>
        <w:t>Best Peak</w:t>
      </w:r>
      <w:r w:rsidR="00134AE9">
        <w:t xml:space="preserve"> (F11),</w:t>
      </w:r>
      <w:r>
        <w:t xml:space="preserve"> if it is not already selected.</w:t>
      </w:r>
    </w:p>
    <w:p w14:paraId="134887D3" w14:textId="3E6F95A1" w:rsidR="00E25613" w:rsidRDefault="00134AE9" w:rsidP="00386150">
      <w:pPr>
        <w:pStyle w:val="ListParagraph"/>
        <w:numPr>
          <w:ilvl w:val="0"/>
          <w:numId w:val="12"/>
        </w:numPr>
      </w:pPr>
      <w:r>
        <w:t xml:space="preserve">In the </w:t>
      </w:r>
      <w:r w:rsidRPr="00134AE9">
        <w:rPr>
          <w:b/>
        </w:rPr>
        <w:t>Targets</w:t>
      </w:r>
      <w:r>
        <w:t xml:space="preserve"> view, s</w:t>
      </w:r>
      <w:r w:rsidR="00E25613" w:rsidRPr="00134AE9">
        <w:t>elect</w:t>
      </w:r>
      <w:r w:rsidR="00E25613">
        <w:t xml:space="preserve"> the precursor ‘467.2440+++’ below the currently selected peptide.</w:t>
      </w:r>
    </w:p>
    <w:p w14:paraId="608F672B" w14:textId="77777777" w:rsidR="00E25613" w:rsidRDefault="00E25613" w:rsidP="00134AE9">
      <w:pPr>
        <w:keepNext/>
      </w:pPr>
      <w:r>
        <w:lastRenderedPageBreak/>
        <w:t>This should leave Skyline looking something like:</w:t>
      </w:r>
    </w:p>
    <w:p w14:paraId="7875BB54" w14:textId="5B1E1365" w:rsidR="00F670B3" w:rsidRPr="00BC1DF8" w:rsidRDefault="00BE2AFB" w:rsidP="00F670B3">
      <w:r>
        <w:rPr>
          <w:noProof/>
        </w:rPr>
        <w:drawing>
          <wp:inline distT="0" distB="0" distL="0" distR="0" wp14:anchorId="2BDADE70" wp14:editId="31DA93A3">
            <wp:extent cx="5943600" cy="4409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09440"/>
                    </a:xfrm>
                    <a:prstGeom prst="rect">
                      <a:avLst/>
                    </a:prstGeom>
                  </pic:spPr>
                </pic:pic>
              </a:graphicData>
            </a:graphic>
          </wp:inline>
        </w:drawing>
      </w:r>
      <w:r w:rsidR="004C2E39">
        <w:rPr>
          <w:noProof/>
        </w:rPr>
        <w:t xml:space="preserve"> </w:t>
      </w:r>
    </w:p>
    <w:p w14:paraId="5B4FF6F9" w14:textId="77777777" w:rsidR="00134AE9" w:rsidRDefault="00352A11" w:rsidP="00DD3900">
      <w:r>
        <w:t xml:space="preserve">Skyline keeps its charts and the </w:t>
      </w:r>
      <w:r>
        <w:rPr>
          <w:b/>
        </w:rPr>
        <w:t>Results Grid</w:t>
      </w:r>
      <w:r>
        <w:t xml:space="preserve"> in synch as you navigate the data.  If you click on one of the other rows in the </w:t>
      </w:r>
      <w:r>
        <w:rPr>
          <w:b/>
        </w:rPr>
        <w:t>Results Grid</w:t>
      </w:r>
      <w:r>
        <w:t xml:space="preserve">, Skyline changes the active chromatogram replicate tab.  It also changes which bar </w:t>
      </w:r>
      <w:r w:rsidR="00DD3900">
        <w:t xml:space="preserve">in the </w:t>
      </w:r>
      <w:r w:rsidR="00DD3900">
        <w:rPr>
          <w:b/>
        </w:rPr>
        <w:t>Peak Areas</w:t>
      </w:r>
      <w:r w:rsidR="00DD3900">
        <w:t xml:space="preserve"> graph has the selection rectangle around it, as well as the selection in the </w:t>
      </w:r>
      <w:r w:rsidR="00DD3900">
        <w:rPr>
          <w:b/>
        </w:rPr>
        <w:t>Replicates</w:t>
      </w:r>
      <w:r w:rsidR="00DD3900">
        <w:t xml:space="preserve"> list </w:t>
      </w:r>
      <w:r w:rsidR="00134AE9">
        <w:t xml:space="preserve">at the top of the </w:t>
      </w:r>
      <w:r w:rsidR="00134AE9">
        <w:rPr>
          <w:b/>
        </w:rPr>
        <w:t>Targets</w:t>
      </w:r>
      <w:r w:rsidR="00134AE9">
        <w:t xml:space="preserve"> view.</w:t>
      </w:r>
    </w:p>
    <w:p w14:paraId="37F030DD" w14:textId="77777777" w:rsidR="00134AE9" w:rsidRDefault="00DD3900" w:rsidP="00134AE9">
      <w:pPr>
        <w:pStyle w:val="ListParagraph"/>
        <w:numPr>
          <w:ilvl w:val="0"/>
          <w:numId w:val="32"/>
        </w:numPr>
      </w:pPr>
      <w:r>
        <w:t xml:space="preserve">Now click on a different bar in the </w:t>
      </w:r>
      <w:r w:rsidRPr="00134AE9">
        <w:rPr>
          <w:b/>
        </w:rPr>
        <w:t>Peak Areas</w:t>
      </w:r>
      <w:r>
        <w:t xml:space="preserve"> </w:t>
      </w:r>
      <w:r w:rsidR="00134AE9">
        <w:t>plot</w:t>
      </w:r>
      <w:r>
        <w:t xml:space="preserve">, or change the selection in the </w:t>
      </w:r>
      <w:r w:rsidRPr="00134AE9">
        <w:rPr>
          <w:b/>
        </w:rPr>
        <w:t>Replicates</w:t>
      </w:r>
      <w:r>
        <w:t xml:space="preserve"> list.</w:t>
      </w:r>
    </w:p>
    <w:p w14:paraId="57A07622" w14:textId="148F6A4D" w:rsidR="00DD3900" w:rsidRDefault="00DD3900" w:rsidP="00DD3900">
      <w:r>
        <w:t xml:space="preserve">The other views will update, including the selected row in the </w:t>
      </w:r>
      <w:r>
        <w:rPr>
          <w:b/>
        </w:rPr>
        <w:t>Results Grid</w:t>
      </w:r>
      <w:r>
        <w:t>.</w:t>
      </w:r>
      <w:r w:rsidRPr="00DD3900">
        <w:t xml:space="preserve"> </w:t>
      </w:r>
    </w:p>
    <w:p w14:paraId="41E0D07E" w14:textId="41E1A4B8" w:rsidR="006138EE" w:rsidRDefault="00DD3900" w:rsidP="00294C3A">
      <w:r>
        <w:t xml:space="preserve">The first column to the right of the </w:t>
      </w:r>
      <w:r>
        <w:rPr>
          <w:b/>
        </w:rPr>
        <w:t>Replicate</w:t>
      </w:r>
      <w:r>
        <w:t xml:space="preserve"> column in the </w:t>
      </w:r>
      <w:r>
        <w:rPr>
          <w:b/>
        </w:rPr>
        <w:t>Results Grid</w:t>
      </w:r>
      <w:r>
        <w:t xml:space="preserve"> is the </w:t>
      </w:r>
      <w:r w:rsidR="006138EE">
        <w:rPr>
          <w:b/>
        </w:rPr>
        <w:t>Precursor</w:t>
      </w:r>
      <w:r w:rsidR="00140C82">
        <w:rPr>
          <w:b/>
        </w:rPr>
        <w:t xml:space="preserve"> </w:t>
      </w:r>
      <w:r w:rsidR="006138EE">
        <w:rPr>
          <w:b/>
        </w:rPr>
        <w:t>Replicate</w:t>
      </w:r>
      <w:r w:rsidR="00140C82">
        <w:rPr>
          <w:b/>
        </w:rPr>
        <w:t xml:space="preserve"> </w:t>
      </w:r>
      <w:r>
        <w:rPr>
          <w:b/>
        </w:rPr>
        <w:t>Note</w:t>
      </w:r>
      <w:r>
        <w:t xml:space="preserve">.  This column allows you to associate a free text note with the </w:t>
      </w:r>
      <w:proofErr w:type="spellStart"/>
      <w:r>
        <w:rPr>
          <w:b/>
        </w:rPr>
        <w:t>Pr</w:t>
      </w:r>
      <w:r w:rsidR="00CC1C0C">
        <w:rPr>
          <w:b/>
        </w:rPr>
        <w:t>e</w:t>
      </w:r>
      <w:r>
        <w:rPr>
          <w:b/>
        </w:rPr>
        <w:t>cursorResults</w:t>
      </w:r>
      <w:proofErr w:type="spellEnd"/>
      <w:r>
        <w:t xml:space="preserve"> field group for the sel</w:t>
      </w:r>
      <w:r w:rsidR="0005257D">
        <w:t>ected precursor and replicate.</w:t>
      </w:r>
    </w:p>
    <w:p w14:paraId="68AB38F4" w14:textId="395ADD24" w:rsidR="00294C3A" w:rsidRDefault="006138EE" w:rsidP="006138EE">
      <w:pPr>
        <w:pStyle w:val="ListParagraph"/>
        <w:numPr>
          <w:ilvl w:val="0"/>
          <w:numId w:val="27"/>
        </w:numPr>
      </w:pPr>
      <w:r>
        <w:t>Type</w:t>
      </w:r>
      <w:r w:rsidR="00DD3900">
        <w:t xml:space="preserve"> ‘Low signal’ in the </w:t>
      </w:r>
      <w:r w:rsidR="00294C3A">
        <w:t xml:space="preserve">first row with replicate name </w:t>
      </w:r>
      <w:r w:rsidR="00DD3900">
        <w:t>‘Rep1’ for the currently selected p</w:t>
      </w:r>
      <w:r w:rsidR="0005257D">
        <w:t>recursor</w:t>
      </w:r>
      <w:r w:rsidR="00DD3900">
        <w:t>.</w:t>
      </w:r>
    </w:p>
    <w:p w14:paraId="0BB4D7EA" w14:textId="6DE26FF0" w:rsidR="00723F83" w:rsidRPr="00723F83" w:rsidRDefault="00723F83" w:rsidP="0005257D">
      <w:pPr>
        <w:keepNext/>
      </w:pPr>
      <w:r>
        <w:lastRenderedPageBreak/>
        <w:t xml:space="preserve">The </w:t>
      </w:r>
      <w:r>
        <w:rPr>
          <w:b/>
        </w:rPr>
        <w:t>Results Grid</w:t>
      </w:r>
      <w:r>
        <w:t xml:space="preserve"> should now look like</w:t>
      </w:r>
      <w:r w:rsidR="0005257D">
        <w:t xml:space="preserve"> this</w:t>
      </w:r>
      <w:r>
        <w:t>:</w:t>
      </w:r>
    </w:p>
    <w:p w14:paraId="33CBD55F" w14:textId="4A8F7412" w:rsidR="00723F83" w:rsidRDefault="00BE2AFB" w:rsidP="00723F83">
      <w:r>
        <w:rPr>
          <w:noProof/>
        </w:rPr>
        <w:drawing>
          <wp:inline distT="0" distB="0" distL="0" distR="0" wp14:anchorId="4BC92294" wp14:editId="361479BF">
            <wp:extent cx="4991100" cy="1562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DC55B2E" w14:textId="77777777" w:rsidR="00353E65" w:rsidRDefault="00902423" w:rsidP="00353E65">
      <w:r>
        <w:t xml:space="preserve">All of the other columns in the current </w:t>
      </w:r>
      <w:r>
        <w:rPr>
          <w:b/>
        </w:rPr>
        <w:t>Results Grid</w:t>
      </w:r>
      <w:r>
        <w:t xml:space="preserve"> display are calculated by Skyline and cannot be edited, but you can change </w:t>
      </w:r>
      <w:r w:rsidR="00353E65">
        <w:t>which columns get displayed and in what</w:t>
      </w:r>
      <w:r>
        <w:t xml:space="preserve"> order.</w:t>
      </w:r>
      <w:r w:rsidR="00353E65">
        <w:t xml:space="preserve">  S</w:t>
      </w:r>
      <w:r>
        <w:t xml:space="preserve">everal of the columns are scrolled out of view in the image above.  </w:t>
      </w:r>
      <w:r w:rsidR="00FE59D3">
        <w:t>To reduce the number of precursor results columns being displayed, do the following:</w:t>
      </w:r>
    </w:p>
    <w:p w14:paraId="0747B9FF" w14:textId="4D4094D9" w:rsidR="00FE59D3" w:rsidRPr="00097979" w:rsidRDefault="00220EB6" w:rsidP="00386150">
      <w:pPr>
        <w:pStyle w:val="ListParagraph"/>
        <w:numPr>
          <w:ilvl w:val="0"/>
          <w:numId w:val="13"/>
        </w:numPr>
      </w:pPr>
      <w:r>
        <w:t>Click</w:t>
      </w:r>
      <w:r w:rsidR="00A935ED">
        <w:t xml:space="preserve"> the </w:t>
      </w:r>
      <w:r w:rsidR="0005257D">
        <w:rPr>
          <w:b/>
        </w:rPr>
        <w:t>Reports</w:t>
      </w:r>
      <w:r w:rsidR="00A935ED">
        <w:t xml:space="preserve"> </w:t>
      </w:r>
      <w:r>
        <w:t>button</w:t>
      </w:r>
      <w:r w:rsidR="00A935ED">
        <w:t xml:space="preserve"> at the top of the </w:t>
      </w:r>
      <w:r w:rsidR="00A935ED" w:rsidRPr="00220EB6">
        <w:rPr>
          <w:b/>
        </w:rPr>
        <w:t>Results Grid</w:t>
      </w:r>
      <w:r w:rsidR="00A935ED">
        <w:t xml:space="preserve">, </w:t>
      </w:r>
      <w:r>
        <w:t xml:space="preserve">and </w:t>
      </w:r>
      <w:r w:rsidR="00A935ED">
        <w:t xml:space="preserve">choose </w:t>
      </w:r>
      <w:r w:rsidR="009635C3">
        <w:rPr>
          <w:b/>
        </w:rPr>
        <w:t>Edit</w:t>
      </w:r>
      <w:r w:rsidR="00A935ED" w:rsidRPr="00097979">
        <w:rPr>
          <w:b/>
        </w:rPr>
        <w:t xml:space="preserve"> </w:t>
      </w:r>
      <w:r>
        <w:rPr>
          <w:b/>
        </w:rPr>
        <w:t>Report</w:t>
      </w:r>
      <w:r w:rsidR="0005257D">
        <w:t>.</w:t>
      </w:r>
    </w:p>
    <w:p w14:paraId="65B72DA6" w14:textId="4F381612" w:rsidR="00A935ED" w:rsidRDefault="00A935ED" w:rsidP="00386150">
      <w:pPr>
        <w:pStyle w:val="ListParagraph"/>
        <w:numPr>
          <w:ilvl w:val="0"/>
          <w:numId w:val="13"/>
        </w:numPr>
      </w:pPr>
      <w:r>
        <w:t xml:space="preserve">On the </w:t>
      </w:r>
      <w:r w:rsidRPr="009635C3">
        <w:rPr>
          <w:b/>
        </w:rPr>
        <w:t xml:space="preserve">Customize </w:t>
      </w:r>
      <w:r w:rsidR="00E344BE">
        <w:rPr>
          <w:b/>
        </w:rPr>
        <w:t>Report</w:t>
      </w:r>
      <w:r>
        <w:t xml:space="preserve"> form, </w:t>
      </w:r>
      <w:r w:rsidR="009635C3">
        <w:t>for</w:t>
      </w:r>
      <w:r>
        <w:t xml:space="preserve"> each of the columns </w:t>
      </w:r>
      <w:r w:rsidRPr="00097979">
        <w:rPr>
          <w:b/>
        </w:rPr>
        <w:t>Min Start Time</w:t>
      </w:r>
      <w:r>
        <w:t xml:space="preserve">, </w:t>
      </w:r>
      <w:r w:rsidRPr="00097979">
        <w:rPr>
          <w:b/>
        </w:rPr>
        <w:t>Max End Time</w:t>
      </w:r>
      <w:r>
        <w:t xml:space="preserve">, and </w:t>
      </w:r>
      <w:r w:rsidRPr="00097979">
        <w:rPr>
          <w:b/>
        </w:rPr>
        <w:t>Library Dot Product</w:t>
      </w:r>
      <w:r>
        <w:t>, click on the column name in the list box, and then click on the X button to the right of the list box.</w:t>
      </w:r>
    </w:p>
    <w:p w14:paraId="3F5F141E" w14:textId="77777777" w:rsidR="00A935ED" w:rsidRDefault="00A935ED" w:rsidP="00386150">
      <w:pPr>
        <w:pStyle w:val="ListParagraph"/>
        <w:numPr>
          <w:ilvl w:val="0"/>
          <w:numId w:val="13"/>
        </w:numPr>
      </w:pPr>
      <w:r>
        <w:t xml:space="preserve">Click the </w:t>
      </w:r>
      <w:r w:rsidRPr="00097979">
        <w:rPr>
          <w:b/>
        </w:rPr>
        <w:t>OK</w:t>
      </w:r>
      <w:r>
        <w:t xml:space="preserve"> button</w:t>
      </w:r>
      <w:r w:rsidR="007825AE">
        <w:t>.</w:t>
      </w:r>
    </w:p>
    <w:p w14:paraId="3D93A26F" w14:textId="77777777" w:rsidR="00353E65" w:rsidRDefault="00FE59D3" w:rsidP="00353E65">
      <w:r>
        <w:t>You can now review the results for other precursors by doing the following:</w:t>
      </w:r>
    </w:p>
    <w:p w14:paraId="63CB4680" w14:textId="4B41E7B8" w:rsidR="00FE59D3" w:rsidRDefault="0005257D" w:rsidP="00386150">
      <w:pPr>
        <w:pStyle w:val="ListParagraph"/>
        <w:numPr>
          <w:ilvl w:val="0"/>
          <w:numId w:val="14"/>
        </w:numPr>
      </w:pPr>
      <w:r>
        <w:t xml:space="preserve">In the </w:t>
      </w:r>
      <w:r w:rsidRPr="0005257D">
        <w:rPr>
          <w:b/>
        </w:rPr>
        <w:t>Targets</w:t>
      </w:r>
      <w:r>
        <w:t xml:space="preserve"> view, c</w:t>
      </w:r>
      <w:r w:rsidR="0041540A" w:rsidRPr="0005257D">
        <w:t>lick</w:t>
      </w:r>
      <w:r w:rsidR="0041540A">
        <w:t xml:space="preserve"> </w:t>
      </w:r>
      <w:r>
        <w:t>on a precursor element</w:t>
      </w:r>
      <w:r w:rsidR="0041540A">
        <w:t>.</w:t>
      </w:r>
    </w:p>
    <w:p w14:paraId="085C95F6" w14:textId="565EAE17" w:rsidR="0041540A" w:rsidRDefault="0041540A" w:rsidP="00386150">
      <w:pPr>
        <w:pStyle w:val="ListParagraph"/>
        <w:numPr>
          <w:ilvl w:val="0"/>
          <w:numId w:val="14"/>
        </w:numPr>
      </w:pPr>
      <w:r>
        <w:t xml:space="preserve">Use the arrow keys to change the </w:t>
      </w:r>
      <w:r w:rsidR="0005257D" w:rsidRPr="0005257D">
        <w:rPr>
          <w:b/>
        </w:rPr>
        <w:t>Targets</w:t>
      </w:r>
      <w:r w:rsidR="0005257D">
        <w:t xml:space="preserve"> view </w:t>
      </w:r>
      <w:r w:rsidRPr="0005257D">
        <w:t>selection</w:t>
      </w:r>
      <w:r>
        <w:t xml:space="preserve"> to other precursor elements.</w:t>
      </w:r>
    </w:p>
    <w:p w14:paraId="62F1C2B3" w14:textId="0949971B" w:rsidR="0041540A" w:rsidRDefault="0041540A" w:rsidP="0041540A">
      <w:r>
        <w:t>Finally</w:t>
      </w:r>
      <w:r w:rsidR="0005257D">
        <w:t>,</w:t>
      </w:r>
      <w:r>
        <w:t xml:space="preserve"> expand a precursor and review its transitions.  You could apply the same technique to customize the columns being displayed for transitions</w:t>
      </w:r>
      <w:r w:rsidR="00386150">
        <w:t xml:space="preserve">.  Instead, continue now to the final section in this tutorial to learn how to add a custom annotation that you can control with the </w:t>
      </w:r>
      <w:r w:rsidR="00386150">
        <w:rPr>
          <w:b/>
        </w:rPr>
        <w:t>Results Grid</w:t>
      </w:r>
      <w:r w:rsidR="00386150">
        <w:t>, and later export in a Skyline report.</w:t>
      </w:r>
    </w:p>
    <w:p w14:paraId="6FC7400A" w14:textId="77777777" w:rsidR="00386150" w:rsidRDefault="00386150" w:rsidP="00386150">
      <w:pPr>
        <w:pStyle w:val="Heading1"/>
      </w:pPr>
      <w:r>
        <w:t>Custom Annotations</w:t>
      </w:r>
    </w:p>
    <w:p w14:paraId="49F0B8DE" w14:textId="77777777" w:rsidR="00386150" w:rsidRDefault="00C535F8" w:rsidP="00386150">
      <w:r>
        <w:t>Skyline supports three types of custom annotations:</w:t>
      </w:r>
    </w:p>
    <w:p w14:paraId="32F0F298" w14:textId="77777777" w:rsidR="00C535F8" w:rsidRDefault="00C535F8" w:rsidP="00C535F8">
      <w:pPr>
        <w:pStyle w:val="ListParagraph"/>
        <w:numPr>
          <w:ilvl w:val="0"/>
          <w:numId w:val="15"/>
        </w:numPr>
      </w:pPr>
      <w:r>
        <w:t xml:space="preserve">Free text (similar to the </w:t>
      </w:r>
      <w:r>
        <w:rPr>
          <w:b/>
        </w:rPr>
        <w:t>Note</w:t>
      </w:r>
      <w:r>
        <w:t xml:space="preserve"> which is available by default on all types)</w:t>
      </w:r>
    </w:p>
    <w:p w14:paraId="609771CE" w14:textId="77777777" w:rsidR="00EE49A0" w:rsidRDefault="00EE49A0" w:rsidP="00C535F8">
      <w:pPr>
        <w:pStyle w:val="ListParagraph"/>
        <w:numPr>
          <w:ilvl w:val="0"/>
          <w:numId w:val="15"/>
        </w:numPr>
      </w:pPr>
      <w:r>
        <w:t>Number</w:t>
      </w:r>
    </w:p>
    <w:p w14:paraId="2CF5DBB5" w14:textId="77777777" w:rsidR="00C535F8" w:rsidRDefault="00C535F8" w:rsidP="00C535F8">
      <w:pPr>
        <w:pStyle w:val="ListParagraph"/>
        <w:numPr>
          <w:ilvl w:val="0"/>
          <w:numId w:val="15"/>
        </w:numPr>
      </w:pPr>
      <w:r>
        <w:t>True/False</w:t>
      </w:r>
    </w:p>
    <w:p w14:paraId="6EFA697F" w14:textId="77777777" w:rsidR="00C535F8" w:rsidRDefault="00C535F8" w:rsidP="00C535F8">
      <w:pPr>
        <w:pStyle w:val="ListParagraph"/>
        <w:numPr>
          <w:ilvl w:val="0"/>
          <w:numId w:val="15"/>
        </w:numPr>
      </w:pPr>
      <w:r>
        <w:t>Value list</w:t>
      </w:r>
    </w:p>
    <w:p w14:paraId="17AE1690" w14:textId="77777777" w:rsidR="00C535F8" w:rsidRDefault="00C535F8" w:rsidP="00C535F8">
      <w:r>
        <w:t>The last two types can be used to collect information in a controlled vocabulary, as you process your data, which can later be exported in a Skyline report and used as input for programmatic statistical analysis.</w:t>
      </w:r>
    </w:p>
    <w:p w14:paraId="0CA45BAC" w14:textId="77777777" w:rsidR="00C535F8" w:rsidRDefault="007922B0" w:rsidP="00C535F8">
      <w:r>
        <w:lastRenderedPageBreak/>
        <w:t xml:space="preserve">To </w:t>
      </w:r>
      <w:r w:rsidR="00810276">
        <w:t>define a simple new</w:t>
      </w:r>
      <w:r>
        <w:t xml:space="preserve"> True/False annotation, perform the following steps:</w:t>
      </w:r>
    </w:p>
    <w:p w14:paraId="185D824B" w14:textId="0A31FC29" w:rsidR="007922B0" w:rsidRDefault="007922B0" w:rsidP="007922B0">
      <w:pPr>
        <w:pStyle w:val="ListParagraph"/>
        <w:numPr>
          <w:ilvl w:val="0"/>
          <w:numId w:val="16"/>
        </w:numPr>
      </w:pPr>
      <w:r>
        <w:t xml:space="preserve">On the </w:t>
      </w:r>
      <w:r w:rsidR="00810276">
        <w:rPr>
          <w:b/>
        </w:rPr>
        <w:t>Settings</w:t>
      </w:r>
      <w:r w:rsidR="00810276">
        <w:t xml:space="preserve"> menu, click </w:t>
      </w:r>
      <w:r w:rsidR="004D20E7">
        <w:rPr>
          <w:b/>
        </w:rPr>
        <w:t>Document Settings</w:t>
      </w:r>
      <w:r w:rsidR="00810276">
        <w:t>.</w:t>
      </w:r>
    </w:p>
    <w:p w14:paraId="2C71E3C1" w14:textId="77777777" w:rsidR="00810276" w:rsidRDefault="00810276" w:rsidP="007922B0">
      <w:pPr>
        <w:pStyle w:val="ListParagraph"/>
        <w:numPr>
          <w:ilvl w:val="0"/>
          <w:numId w:val="16"/>
        </w:numPr>
      </w:pPr>
      <w:r>
        <w:t xml:space="preserve">Click the </w:t>
      </w:r>
      <w:r>
        <w:rPr>
          <w:b/>
        </w:rPr>
        <w:t>Edit List</w:t>
      </w:r>
      <w:r>
        <w:t xml:space="preserve"> button on the </w:t>
      </w:r>
      <w:r>
        <w:rPr>
          <w:b/>
        </w:rPr>
        <w:t>Annotation</w:t>
      </w:r>
      <w:r w:rsidR="004D20E7">
        <w:rPr>
          <w:b/>
        </w:rPr>
        <w:t>s</w:t>
      </w:r>
      <w:r>
        <w:rPr>
          <w:b/>
        </w:rPr>
        <w:t xml:space="preserve"> </w:t>
      </w:r>
      <w:r w:rsidR="00937708">
        <w:t xml:space="preserve">tab of the </w:t>
      </w:r>
      <w:r w:rsidR="00937708" w:rsidRPr="004C5498">
        <w:rPr>
          <w:b/>
        </w:rPr>
        <w:t xml:space="preserve">Document </w:t>
      </w:r>
      <w:r w:rsidRPr="00937708">
        <w:rPr>
          <w:b/>
        </w:rPr>
        <w:t>Settings</w:t>
      </w:r>
      <w:r>
        <w:t xml:space="preserve"> form.</w:t>
      </w:r>
    </w:p>
    <w:p w14:paraId="283B365C" w14:textId="77777777" w:rsidR="00810276" w:rsidRDefault="00810276" w:rsidP="007922B0">
      <w:pPr>
        <w:pStyle w:val="ListParagraph"/>
        <w:numPr>
          <w:ilvl w:val="0"/>
          <w:numId w:val="16"/>
        </w:numPr>
      </w:pPr>
      <w:r>
        <w:t xml:space="preserve">Click the </w:t>
      </w:r>
      <w:r>
        <w:rPr>
          <w:b/>
        </w:rPr>
        <w:t>Add</w:t>
      </w:r>
      <w:r>
        <w:t xml:space="preserve"> button on the </w:t>
      </w:r>
      <w:r>
        <w:rPr>
          <w:b/>
        </w:rPr>
        <w:t>Define Annotations</w:t>
      </w:r>
      <w:r>
        <w:t xml:space="preserve"> form.</w:t>
      </w:r>
    </w:p>
    <w:p w14:paraId="02A139B2" w14:textId="28AEAD00" w:rsidR="00810276" w:rsidRDefault="0005257D" w:rsidP="007922B0">
      <w:pPr>
        <w:pStyle w:val="ListParagraph"/>
        <w:numPr>
          <w:ilvl w:val="0"/>
          <w:numId w:val="16"/>
        </w:numPr>
      </w:pPr>
      <w:r>
        <w:t xml:space="preserve">In the </w:t>
      </w:r>
      <w:r>
        <w:rPr>
          <w:b/>
        </w:rPr>
        <w:t>Name</w:t>
      </w:r>
      <w:r>
        <w:t xml:space="preserve"> field on the </w:t>
      </w:r>
      <w:r>
        <w:rPr>
          <w:b/>
        </w:rPr>
        <w:t>Define Annotation</w:t>
      </w:r>
      <w:r>
        <w:t xml:space="preserve"> form, enter</w:t>
      </w:r>
      <w:r w:rsidR="00810276">
        <w:t xml:space="preserve"> ‘Tailing’.</w:t>
      </w:r>
    </w:p>
    <w:p w14:paraId="7E2F2612" w14:textId="02DA7CF7" w:rsidR="00810276" w:rsidRDefault="0005257D" w:rsidP="007922B0">
      <w:pPr>
        <w:pStyle w:val="ListParagraph"/>
        <w:numPr>
          <w:ilvl w:val="0"/>
          <w:numId w:val="16"/>
        </w:numPr>
      </w:pPr>
      <w:r>
        <w:t xml:space="preserve">In the </w:t>
      </w:r>
      <w:r>
        <w:rPr>
          <w:b/>
        </w:rPr>
        <w:t>Type</w:t>
      </w:r>
      <w:r>
        <w:t xml:space="preserve"> field, s</w:t>
      </w:r>
      <w:r w:rsidR="00810276">
        <w:t>elect ‘True/False’.</w:t>
      </w:r>
    </w:p>
    <w:p w14:paraId="71D47A86" w14:textId="48D90AEC" w:rsidR="00810276" w:rsidRDefault="0005257D" w:rsidP="007922B0">
      <w:pPr>
        <w:pStyle w:val="ListParagraph"/>
        <w:numPr>
          <w:ilvl w:val="0"/>
          <w:numId w:val="16"/>
        </w:numPr>
      </w:pPr>
      <w:r>
        <w:t xml:space="preserve">In the </w:t>
      </w:r>
      <w:r>
        <w:rPr>
          <w:b/>
        </w:rPr>
        <w:t>Applies To</w:t>
      </w:r>
      <w:r>
        <w:t xml:space="preserve"> list, c</w:t>
      </w:r>
      <w:r w:rsidR="00810276">
        <w:t xml:space="preserve">heck the </w:t>
      </w:r>
      <w:r w:rsidR="00810276">
        <w:rPr>
          <w:b/>
        </w:rPr>
        <w:t>Precursor Results</w:t>
      </w:r>
      <w:r w:rsidR="00810276">
        <w:t xml:space="preserve"> checkbox.</w:t>
      </w:r>
    </w:p>
    <w:p w14:paraId="7F6D4C81" w14:textId="4984EA48" w:rsidR="00810276" w:rsidRDefault="00810276" w:rsidP="0005257D">
      <w:pPr>
        <w:keepNext/>
      </w:pPr>
      <w:r>
        <w:t xml:space="preserve">The </w:t>
      </w:r>
      <w:r>
        <w:rPr>
          <w:b/>
        </w:rPr>
        <w:t>Define Annotation</w:t>
      </w:r>
      <w:r>
        <w:t xml:space="preserve"> from should now look like</w:t>
      </w:r>
      <w:r w:rsidR="0005257D">
        <w:t xml:space="preserve"> this</w:t>
      </w:r>
      <w:r>
        <w:t>:</w:t>
      </w:r>
    </w:p>
    <w:p w14:paraId="1F1CEB60" w14:textId="06E932D8" w:rsidR="00810276" w:rsidRDefault="00BE2AFB" w:rsidP="00810276">
      <w:r>
        <w:rPr>
          <w:noProof/>
        </w:rPr>
        <w:drawing>
          <wp:inline distT="0" distB="0" distL="0" distR="0" wp14:anchorId="3B5049BB" wp14:editId="12296CCB">
            <wp:extent cx="3448050" cy="46577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48050" cy="4657725"/>
                    </a:xfrm>
                    <a:prstGeom prst="rect">
                      <a:avLst/>
                    </a:prstGeom>
                  </pic:spPr>
                </pic:pic>
              </a:graphicData>
            </a:graphic>
          </wp:inline>
        </w:drawing>
      </w:r>
    </w:p>
    <w:p w14:paraId="337E74C1" w14:textId="6C32CEC9" w:rsidR="00810276" w:rsidRDefault="00810276" w:rsidP="00810276">
      <w:r>
        <w:t xml:space="preserve">Now </w:t>
      </w:r>
      <w:r w:rsidR="0005257D">
        <w:t>save</w:t>
      </w:r>
      <w:r>
        <w:t xml:space="preserve"> the annotation and add it to your document by doing the following:</w:t>
      </w:r>
    </w:p>
    <w:p w14:paraId="1551D068" w14:textId="77777777" w:rsidR="00810276" w:rsidRDefault="00AE1D7A" w:rsidP="00810276">
      <w:pPr>
        <w:pStyle w:val="ListParagraph"/>
        <w:numPr>
          <w:ilvl w:val="0"/>
          <w:numId w:val="17"/>
        </w:numPr>
      </w:pPr>
      <w:r>
        <w:t xml:space="preserve">Click the </w:t>
      </w:r>
      <w:r>
        <w:rPr>
          <w:b/>
        </w:rPr>
        <w:t>OK</w:t>
      </w:r>
      <w:r>
        <w:t xml:space="preserve"> button on the </w:t>
      </w:r>
      <w:r>
        <w:rPr>
          <w:b/>
        </w:rPr>
        <w:t>Define Annotation</w:t>
      </w:r>
      <w:r>
        <w:t xml:space="preserve"> form.</w:t>
      </w:r>
    </w:p>
    <w:p w14:paraId="7EB4D369" w14:textId="77777777" w:rsidR="00AE1D7A" w:rsidRDefault="00AE1D7A" w:rsidP="00AE1D7A">
      <w:pPr>
        <w:pStyle w:val="ListParagraph"/>
        <w:numPr>
          <w:ilvl w:val="0"/>
          <w:numId w:val="17"/>
        </w:numPr>
      </w:pPr>
      <w:r>
        <w:t xml:space="preserve">Click the </w:t>
      </w:r>
      <w:r>
        <w:rPr>
          <w:b/>
        </w:rPr>
        <w:t>OK</w:t>
      </w:r>
      <w:r>
        <w:t xml:space="preserve"> button on the </w:t>
      </w:r>
      <w:r>
        <w:rPr>
          <w:b/>
        </w:rPr>
        <w:t>Define Annotations</w:t>
      </w:r>
      <w:r>
        <w:t xml:space="preserve"> form.</w:t>
      </w:r>
    </w:p>
    <w:p w14:paraId="7A1F54BC" w14:textId="77777777" w:rsidR="00AE1D7A" w:rsidRDefault="00AE1D7A" w:rsidP="00810276">
      <w:pPr>
        <w:pStyle w:val="ListParagraph"/>
        <w:numPr>
          <w:ilvl w:val="0"/>
          <w:numId w:val="17"/>
        </w:numPr>
      </w:pPr>
      <w:r>
        <w:t>Check the checkbox for the new ‘Tailing’ annotation.</w:t>
      </w:r>
    </w:p>
    <w:p w14:paraId="1F02983A" w14:textId="7433F778" w:rsidR="00AE1D7A" w:rsidRDefault="00AE1D7A" w:rsidP="0005257D">
      <w:pPr>
        <w:keepNext/>
      </w:pPr>
      <w:r>
        <w:lastRenderedPageBreak/>
        <w:t xml:space="preserve">The </w:t>
      </w:r>
      <w:r w:rsidR="00937708">
        <w:rPr>
          <w:b/>
        </w:rPr>
        <w:t xml:space="preserve">Document </w:t>
      </w:r>
      <w:r>
        <w:rPr>
          <w:b/>
        </w:rPr>
        <w:t>Settings</w:t>
      </w:r>
      <w:r>
        <w:t xml:space="preserve"> form should now look like</w:t>
      </w:r>
      <w:r w:rsidR="0005257D">
        <w:t xml:space="preserve"> this</w:t>
      </w:r>
      <w:r>
        <w:t>:</w:t>
      </w:r>
    </w:p>
    <w:p w14:paraId="41969A26" w14:textId="62EC9D12" w:rsidR="00AE1D7A" w:rsidRDefault="00BE2AFB" w:rsidP="00AE1D7A">
      <w:r>
        <w:rPr>
          <w:noProof/>
        </w:rPr>
        <w:drawing>
          <wp:inline distT="0" distB="0" distL="0" distR="0" wp14:anchorId="2A52B5D3" wp14:editId="128690AB">
            <wp:extent cx="5943600" cy="337058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70580"/>
                    </a:xfrm>
                    <a:prstGeom prst="rect">
                      <a:avLst/>
                    </a:prstGeom>
                  </pic:spPr>
                </pic:pic>
              </a:graphicData>
            </a:graphic>
          </wp:inline>
        </w:drawing>
      </w:r>
    </w:p>
    <w:p w14:paraId="49A47CAB" w14:textId="77777777" w:rsidR="00AE1D7A" w:rsidRDefault="00AE1D7A" w:rsidP="00AE1D7A">
      <w:pPr>
        <w:pStyle w:val="ListParagraph"/>
        <w:numPr>
          <w:ilvl w:val="0"/>
          <w:numId w:val="18"/>
        </w:numPr>
      </w:pPr>
      <w:r>
        <w:t xml:space="preserve">Click the </w:t>
      </w:r>
      <w:r>
        <w:rPr>
          <w:b/>
        </w:rPr>
        <w:t>OK</w:t>
      </w:r>
      <w:r>
        <w:t xml:space="preserve"> button.</w:t>
      </w:r>
    </w:p>
    <w:p w14:paraId="464F964B" w14:textId="46AA9E51" w:rsidR="00554798" w:rsidRDefault="00220EB6" w:rsidP="00220EB6">
      <w:pPr>
        <w:pStyle w:val="ListParagraph"/>
        <w:numPr>
          <w:ilvl w:val="0"/>
          <w:numId w:val="18"/>
        </w:numPr>
      </w:pPr>
      <w:r>
        <w:t xml:space="preserve">In the </w:t>
      </w:r>
      <w:r w:rsidRPr="00220EB6">
        <w:rPr>
          <w:b/>
        </w:rPr>
        <w:t>Targets</w:t>
      </w:r>
      <w:r>
        <w:t xml:space="preserve"> view, s</w:t>
      </w:r>
      <w:r w:rsidR="00AE1D7A" w:rsidRPr="00220EB6">
        <w:t>elect</w:t>
      </w:r>
      <w:r w:rsidR="00AE1D7A">
        <w:t xml:space="preserve"> the precursor element ‘564.7746++’ for the peptide ‘ESDTSYVSLK’.</w:t>
      </w:r>
    </w:p>
    <w:p w14:paraId="7645A3D8" w14:textId="101C4B4D" w:rsidR="00554798" w:rsidRDefault="00554798" w:rsidP="00AE1D7A">
      <w:r>
        <w:t xml:space="preserve">The new Tailing column will not </w:t>
      </w:r>
      <w:r w:rsidR="00220EB6">
        <w:t>appear in</w:t>
      </w:r>
      <w:r>
        <w:t xml:space="preserve"> the custom view in the </w:t>
      </w:r>
      <w:r w:rsidRPr="00097979">
        <w:rPr>
          <w:b/>
        </w:rPr>
        <w:t>Results Grid</w:t>
      </w:r>
      <w:r>
        <w:t>, but you can add it:</w:t>
      </w:r>
    </w:p>
    <w:p w14:paraId="68AB852F" w14:textId="14D6D221" w:rsidR="00554798" w:rsidRDefault="0058186B" w:rsidP="00CF7EB7">
      <w:pPr>
        <w:pStyle w:val="ListParagraph"/>
        <w:numPr>
          <w:ilvl w:val="0"/>
          <w:numId w:val="28"/>
        </w:numPr>
      </w:pPr>
      <w:r>
        <w:t>Click</w:t>
      </w:r>
      <w:r w:rsidR="00554798">
        <w:t xml:space="preserve"> the </w:t>
      </w:r>
      <w:r>
        <w:rPr>
          <w:b/>
        </w:rPr>
        <w:t>Reports</w:t>
      </w:r>
      <w:r w:rsidR="00554798">
        <w:t xml:space="preserve"> dropdown at the top of the </w:t>
      </w:r>
      <w:r w:rsidR="00554798" w:rsidRPr="00097979">
        <w:rPr>
          <w:b/>
        </w:rPr>
        <w:t>Results Grid</w:t>
      </w:r>
      <w:r>
        <w:t xml:space="preserve">, and choose </w:t>
      </w:r>
      <w:r>
        <w:rPr>
          <w:b/>
        </w:rPr>
        <w:t>Edit Report</w:t>
      </w:r>
      <w:r w:rsidR="00554798">
        <w:t>.</w:t>
      </w:r>
    </w:p>
    <w:p w14:paraId="172155B0" w14:textId="01869D45" w:rsidR="00554798" w:rsidRDefault="00CD6AA9" w:rsidP="00CF7EB7">
      <w:pPr>
        <w:pStyle w:val="ListParagraph"/>
        <w:numPr>
          <w:ilvl w:val="0"/>
          <w:numId w:val="28"/>
        </w:numPr>
      </w:pPr>
      <w:r>
        <w:t>In the list view on the right, click on the third column down (“</w:t>
      </w:r>
      <w:r w:rsidRPr="00097979">
        <w:rPr>
          <w:b/>
        </w:rPr>
        <w:t>Precursor</w:t>
      </w:r>
      <w:r w:rsidR="00937708">
        <w:rPr>
          <w:b/>
        </w:rPr>
        <w:t xml:space="preserve"> </w:t>
      </w:r>
      <w:r w:rsidRPr="00097979">
        <w:rPr>
          <w:b/>
        </w:rPr>
        <w:t>Peak</w:t>
      </w:r>
      <w:r w:rsidR="00937708">
        <w:rPr>
          <w:b/>
        </w:rPr>
        <w:t xml:space="preserve"> </w:t>
      </w:r>
      <w:r w:rsidRPr="00097979">
        <w:rPr>
          <w:b/>
        </w:rPr>
        <w:t>Found</w:t>
      </w:r>
      <w:r w:rsidR="00937708">
        <w:rPr>
          <w:b/>
        </w:rPr>
        <w:t xml:space="preserve"> </w:t>
      </w:r>
      <w:r w:rsidRPr="00097979">
        <w:rPr>
          <w:b/>
        </w:rPr>
        <w:t>Ratio</w:t>
      </w:r>
      <w:r>
        <w:t xml:space="preserve">”).  </w:t>
      </w:r>
      <w:r w:rsidR="0058186B">
        <w:t>N</w:t>
      </w:r>
      <w:r>
        <w:t xml:space="preserve">ew columns </w:t>
      </w:r>
      <w:r w:rsidR="0058186B">
        <w:t>will be</w:t>
      </w:r>
      <w:r>
        <w:t xml:space="preserve"> added</w:t>
      </w:r>
      <w:r w:rsidR="0058186B">
        <w:t xml:space="preserve"> above this element</w:t>
      </w:r>
      <w:r>
        <w:t>.</w:t>
      </w:r>
    </w:p>
    <w:p w14:paraId="74E0ECD8" w14:textId="77777777" w:rsidR="00BC2C83" w:rsidRDefault="00CD6AA9" w:rsidP="00CF7EB7">
      <w:pPr>
        <w:pStyle w:val="ListParagraph"/>
        <w:numPr>
          <w:ilvl w:val="0"/>
          <w:numId w:val="28"/>
        </w:numPr>
      </w:pPr>
      <w:r>
        <w:t xml:space="preserve">Click the checkbox next to </w:t>
      </w:r>
      <w:r w:rsidRPr="00097979">
        <w:rPr>
          <w:b/>
        </w:rPr>
        <w:t>Tailing</w:t>
      </w:r>
      <w:r>
        <w:t xml:space="preserve"> at the bottom of the tree view on the left.</w:t>
      </w:r>
    </w:p>
    <w:p w14:paraId="73EB053D" w14:textId="1B2AED74" w:rsidR="000D6BBF" w:rsidRDefault="000D6BBF" w:rsidP="0058186B">
      <w:pPr>
        <w:keepNext/>
      </w:pPr>
      <w:r>
        <w:lastRenderedPageBreak/>
        <w:t xml:space="preserve">The </w:t>
      </w:r>
      <w:r>
        <w:rPr>
          <w:b/>
        </w:rPr>
        <w:t xml:space="preserve">Customize </w:t>
      </w:r>
      <w:r w:rsidR="0058186B">
        <w:rPr>
          <w:b/>
        </w:rPr>
        <w:t>Report</w:t>
      </w:r>
      <w:r>
        <w:t xml:space="preserve"> form should now look like the following:</w:t>
      </w:r>
    </w:p>
    <w:p w14:paraId="1A34EF39" w14:textId="4C2B2AA5" w:rsidR="000D6BBF" w:rsidRPr="000D6BBF" w:rsidRDefault="00BE2AFB" w:rsidP="000D6BBF">
      <w:r>
        <w:rPr>
          <w:noProof/>
        </w:rPr>
        <w:drawing>
          <wp:inline distT="0" distB="0" distL="0" distR="0" wp14:anchorId="2F0FD28F" wp14:editId="2B41221D">
            <wp:extent cx="5943600" cy="4276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76725"/>
                    </a:xfrm>
                    <a:prstGeom prst="rect">
                      <a:avLst/>
                    </a:prstGeom>
                  </pic:spPr>
                </pic:pic>
              </a:graphicData>
            </a:graphic>
          </wp:inline>
        </w:drawing>
      </w:r>
    </w:p>
    <w:p w14:paraId="7BCA0D22" w14:textId="77777777" w:rsidR="00CD6AA9" w:rsidRPr="00554798" w:rsidRDefault="00CD6AA9" w:rsidP="00CF7EB7">
      <w:pPr>
        <w:pStyle w:val="ListParagraph"/>
        <w:numPr>
          <w:ilvl w:val="0"/>
          <w:numId w:val="28"/>
        </w:numPr>
      </w:pPr>
      <w:r>
        <w:t xml:space="preserve">Click the </w:t>
      </w:r>
      <w:r w:rsidRPr="00097979">
        <w:rPr>
          <w:b/>
        </w:rPr>
        <w:t>OK</w:t>
      </w:r>
      <w:r>
        <w:t xml:space="preserve"> button</w:t>
      </w:r>
      <w:r w:rsidR="00CF7EB7">
        <w:t>.</w:t>
      </w:r>
    </w:p>
    <w:p w14:paraId="1166D0BC" w14:textId="77777777" w:rsidR="00CD6AA9" w:rsidRDefault="00AE1D7A" w:rsidP="00AE1D7A">
      <w:r>
        <w:t xml:space="preserve">You should see the new </w:t>
      </w:r>
      <w:r>
        <w:rPr>
          <w:b/>
        </w:rPr>
        <w:t>Tailing</w:t>
      </w:r>
      <w:r>
        <w:t xml:space="preserve"> column added </w:t>
      </w:r>
      <w:r w:rsidR="00CD6AA9">
        <w:t xml:space="preserve">to </w:t>
      </w:r>
      <w:r>
        <w:t xml:space="preserve">the </w:t>
      </w:r>
      <w:r>
        <w:rPr>
          <w:b/>
        </w:rPr>
        <w:t>Results Grid</w:t>
      </w:r>
      <w:r w:rsidR="00CD6AA9">
        <w:rPr>
          <w:b/>
        </w:rPr>
        <w:t xml:space="preserve"> </w:t>
      </w:r>
      <w:r w:rsidR="00A1069C">
        <w:t>between</w:t>
      </w:r>
      <w:r w:rsidR="00CD6AA9">
        <w:t xml:space="preserve"> </w:t>
      </w:r>
      <w:r>
        <w:rPr>
          <w:b/>
        </w:rPr>
        <w:t>Precursor</w:t>
      </w:r>
      <w:r w:rsidR="00937708">
        <w:rPr>
          <w:b/>
        </w:rPr>
        <w:t xml:space="preserve"> </w:t>
      </w:r>
      <w:r>
        <w:rPr>
          <w:b/>
        </w:rPr>
        <w:t>Replicate</w:t>
      </w:r>
      <w:r w:rsidR="00937708">
        <w:rPr>
          <w:b/>
        </w:rPr>
        <w:t xml:space="preserve"> </w:t>
      </w:r>
      <w:r>
        <w:rPr>
          <w:b/>
        </w:rPr>
        <w:t>Note</w:t>
      </w:r>
      <w:r>
        <w:t xml:space="preserve"> </w:t>
      </w:r>
      <w:r w:rsidR="00A1069C">
        <w:t xml:space="preserve">and </w:t>
      </w:r>
      <w:r w:rsidR="00A1069C" w:rsidRPr="00097979">
        <w:rPr>
          <w:b/>
        </w:rPr>
        <w:t>Precursor</w:t>
      </w:r>
      <w:r w:rsidR="00937708">
        <w:rPr>
          <w:b/>
        </w:rPr>
        <w:t xml:space="preserve"> </w:t>
      </w:r>
      <w:r w:rsidR="00A1069C" w:rsidRPr="00097979">
        <w:rPr>
          <w:b/>
        </w:rPr>
        <w:t>Peak</w:t>
      </w:r>
      <w:r w:rsidR="00937708">
        <w:rPr>
          <w:b/>
        </w:rPr>
        <w:t xml:space="preserve"> </w:t>
      </w:r>
      <w:r w:rsidR="00A1069C" w:rsidRPr="00097979">
        <w:rPr>
          <w:b/>
        </w:rPr>
        <w:t>Found</w:t>
      </w:r>
      <w:r w:rsidR="00937708">
        <w:rPr>
          <w:b/>
        </w:rPr>
        <w:t xml:space="preserve"> </w:t>
      </w:r>
      <w:r w:rsidR="00A1069C" w:rsidRPr="00097979">
        <w:rPr>
          <w:b/>
        </w:rPr>
        <w:t>Ratio</w:t>
      </w:r>
    </w:p>
    <w:p w14:paraId="306267AE" w14:textId="44A5BE5A" w:rsidR="00A84A39" w:rsidRDefault="00A84A39" w:rsidP="0058186B">
      <w:pPr>
        <w:keepNext/>
      </w:pPr>
      <w:r>
        <w:lastRenderedPageBreak/>
        <w:t>The Skyline window should now look something like</w:t>
      </w:r>
      <w:r w:rsidR="0058186B">
        <w:t xml:space="preserve"> this</w:t>
      </w:r>
      <w:r>
        <w:t>:</w:t>
      </w:r>
    </w:p>
    <w:p w14:paraId="4A305E92" w14:textId="72D98B6A" w:rsidR="00A84A39" w:rsidRDefault="00BE2AFB" w:rsidP="00AE1D7A">
      <w:r>
        <w:rPr>
          <w:noProof/>
        </w:rPr>
        <w:drawing>
          <wp:inline distT="0" distB="0" distL="0" distR="0" wp14:anchorId="37E498BE" wp14:editId="364E3F27">
            <wp:extent cx="5943600" cy="44094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09440"/>
                    </a:xfrm>
                    <a:prstGeom prst="rect">
                      <a:avLst/>
                    </a:prstGeom>
                  </pic:spPr>
                </pic:pic>
              </a:graphicData>
            </a:graphic>
          </wp:inline>
        </w:drawing>
      </w:r>
    </w:p>
    <w:p w14:paraId="3CA8D125" w14:textId="77777777" w:rsidR="00A84A39" w:rsidRDefault="000F05CC" w:rsidP="00AE1D7A">
      <w:r>
        <w:t>The peaks in this document do not have a lot of issues</w:t>
      </w:r>
      <w:r w:rsidR="00A84A39">
        <w:t xml:space="preserve">, but this one does have </w:t>
      </w:r>
      <w:r>
        <w:t>some peak</w:t>
      </w:r>
      <w:r w:rsidR="00A84A39">
        <w:t xml:space="preserve"> tailing.  Check the checkbox in the new </w:t>
      </w:r>
      <w:r w:rsidR="00A84A39">
        <w:rPr>
          <w:b/>
        </w:rPr>
        <w:t>Tailing</w:t>
      </w:r>
      <w:r w:rsidR="00A84A39">
        <w:t xml:space="preserve"> column for the ‘Rep1’ row.  Change selection to each of the other 5 rows.  Decide whether you think the tailing is worth noting and check the checkbox, if you think it is.  Change the selected item in the precursor tree and then return to the ‘564.7746++’ precursor to verify that your changes were recorded.</w:t>
      </w:r>
    </w:p>
    <w:p w14:paraId="336C4492" w14:textId="77777777" w:rsidR="00DD22D3" w:rsidRDefault="00DD22D3" w:rsidP="00AE1D7A">
      <w:r>
        <w:t xml:space="preserve">You can now export the new </w:t>
      </w:r>
      <w:r>
        <w:rPr>
          <w:b/>
        </w:rPr>
        <w:t>Tailing</w:t>
      </w:r>
      <w:r>
        <w:t xml:space="preserve"> annotation in a Skyline custom report.</w:t>
      </w:r>
      <w:r w:rsidR="006C169C">
        <w:t xml:space="preserve">  It will appear in the </w:t>
      </w:r>
      <w:r w:rsidR="006C169C">
        <w:rPr>
          <w:b/>
        </w:rPr>
        <w:t>Precursor</w:t>
      </w:r>
      <w:r w:rsidR="00937708">
        <w:rPr>
          <w:b/>
        </w:rPr>
        <w:t xml:space="preserve"> </w:t>
      </w:r>
      <w:r w:rsidR="006C169C">
        <w:rPr>
          <w:b/>
        </w:rPr>
        <w:t>Results</w:t>
      </w:r>
      <w:r w:rsidR="006C169C">
        <w:t xml:space="preserve"> field group.</w:t>
      </w:r>
    </w:p>
    <w:p w14:paraId="5B8F5D7E" w14:textId="77777777" w:rsidR="006C169C" w:rsidRDefault="006C169C" w:rsidP="006C169C">
      <w:pPr>
        <w:pStyle w:val="Heading1"/>
      </w:pPr>
      <w:r>
        <w:t>Conclusion</w:t>
      </w:r>
    </w:p>
    <w:p w14:paraId="26029D6A" w14:textId="40D32D7B" w:rsidR="00857BB7" w:rsidRDefault="00255E46" w:rsidP="00857BB7">
      <w:r>
        <w:t xml:space="preserve">This tutorial has introduced you to the flexible custom reports Skyline offers for accessing the rich set of values associated with your Skyline targeted </w:t>
      </w:r>
      <w:r w:rsidR="0058186B">
        <w:t>mass spectrometry</w:t>
      </w:r>
      <w:r>
        <w:t xml:space="preserve"> documents.  These reports offer a smooth path from data analysis within Skyline to more complex statistical analysis with Excel or custom programs</w:t>
      </w:r>
      <w:r w:rsidR="0058186B">
        <w:t xml:space="preserve"> coded</w:t>
      </w:r>
      <w:r>
        <w:t xml:space="preserve"> in R, </w:t>
      </w:r>
      <w:proofErr w:type="spellStart"/>
      <w:r>
        <w:t>Matlab</w:t>
      </w:r>
      <w:proofErr w:type="spellEnd"/>
      <w:r>
        <w:t>, Java or C++.</w:t>
      </w:r>
      <w:r w:rsidR="00242B1E">
        <w:t xml:space="preserve">  You have learned about</w:t>
      </w:r>
      <w:r w:rsidR="00857BB7">
        <w:t xml:space="preserve"> summary statistics available through</w:t>
      </w:r>
      <w:r w:rsidR="00242B1E">
        <w:t xml:space="preserve"> these report</w:t>
      </w:r>
      <w:r w:rsidR="00857BB7">
        <w:t xml:space="preserve"> templates</w:t>
      </w:r>
      <w:r w:rsidR="00242B1E">
        <w:t xml:space="preserve">, which can provide quick indicators of data quality.  You can share your custom report templates with collaborators or as supplementary material in your publications, helping others to </w:t>
      </w:r>
      <w:r w:rsidR="00242B1E">
        <w:lastRenderedPageBreak/>
        <w:t xml:space="preserve">repeat your analyses with new data sets even from different instrumentation, taking full advantage of the Skyline multi-vendor support.  Finally, you learned how to use the Skyline </w:t>
      </w:r>
      <w:r w:rsidR="00242B1E" w:rsidRPr="0058186B">
        <w:rPr>
          <w:b/>
        </w:rPr>
        <w:t>Results Grid</w:t>
      </w:r>
      <w:r w:rsidR="00242B1E">
        <w:t xml:space="preserve"> to gain immediate access to many of the values available in Skyline reports</w:t>
      </w:r>
      <w:r w:rsidR="00857BB7">
        <w:t xml:space="preserve"> and to work with custom annotations to add rich new information to your documents.</w:t>
      </w:r>
      <w:r w:rsidR="00DB7115">
        <w:t xml:space="preserve">  If you were not aware of these features before, they will certainly increase the scope of experiment you can achieve with Skyline.</w:t>
      </w:r>
    </w:p>
    <w:p w14:paraId="4D5DC1E6" w14:textId="77777777" w:rsidR="00937708" w:rsidRDefault="00937708" w:rsidP="004C5498">
      <w:pPr>
        <w:pStyle w:val="Heading1"/>
      </w:pPr>
      <w:r>
        <w:t>Further Study</w:t>
      </w:r>
    </w:p>
    <w:p w14:paraId="5F853741" w14:textId="49BBEF37" w:rsidR="00DE34A1" w:rsidRPr="0061775A" w:rsidRDefault="00937708" w:rsidP="004C5498">
      <w:r>
        <w:t xml:space="preserve">Descriptions of the available columns </w:t>
      </w:r>
      <w:r w:rsidR="0058186B">
        <w:t>can be found in Skyline itself</w:t>
      </w:r>
      <w:r>
        <w:t xml:space="preserve">. If you hover the mouse over a column in the </w:t>
      </w:r>
      <w:r w:rsidRPr="004C5498">
        <w:rPr>
          <w:b/>
        </w:rPr>
        <w:t>Document Grid</w:t>
      </w:r>
      <w:r>
        <w:t xml:space="preserve"> or the </w:t>
      </w:r>
      <w:r w:rsidRPr="004C5498">
        <w:rPr>
          <w:b/>
        </w:rPr>
        <w:t>Results Grid</w:t>
      </w:r>
      <w:r>
        <w:t xml:space="preserve">, a tooltip will appear with a description of the column. Also, in the </w:t>
      </w:r>
      <w:r w:rsidRPr="004C5498">
        <w:rPr>
          <w:b/>
        </w:rPr>
        <w:t xml:space="preserve">Customize </w:t>
      </w:r>
      <w:r w:rsidR="0061775A">
        <w:rPr>
          <w:b/>
        </w:rPr>
        <w:t>Report</w:t>
      </w:r>
      <w:r>
        <w:t xml:space="preserve"> form, </w:t>
      </w:r>
      <w:r w:rsidR="0030436B">
        <w:t>there is a “?” button on the toolbar which brings up a page with a description of</w:t>
      </w:r>
      <w:r w:rsidR="0061775A">
        <w:t xml:space="preserve"> every column that is available, which can also be reached through </w:t>
      </w:r>
      <w:r w:rsidR="0061775A">
        <w:rPr>
          <w:b/>
        </w:rPr>
        <w:t>Help</w:t>
      </w:r>
      <w:r w:rsidR="0061775A">
        <w:t xml:space="preserve"> &gt; </w:t>
      </w:r>
      <w:r w:rsidR="0061775A">
        <w:rPr>
          <w:b/>
        </w:rPr>
        <w:t>Documentation</w:t>
      </w:r>
      <w:r w:rsidR="0061775A">
        <w:t xml:space="preserve"> &gt; </w:t>
      </w:r>
      <w:r w:rsidR="0061775A">
        <w:rPr>
          <w:b/>
        </w:rPr>
        <w:t>Reports</w:t>
      </w:r>
      <w:r w:rsidR="0061775A">
        <w:t>.</w:t>
      </w:r>
    </w:p>
    <w:p w14:paraId="1CA3219A" w14:textId="77777777" w:rsidR="0061775A" w:rsidRDefault="0030436B" w:rsidP="004C5498">
      <w:r>
        <w:t>It is possible to group rows together and perform statistics on them. For some examples of using this feature, see this page:</w:t>
      </w:r>
    </w:p>
    <w:p w14:paraId="029376DB" w14:textId="554B448A" w:rsidR="0061775A" w:rsidRDefault="005E3F40" w:rsidP="004C5498">
      <w:hyperlink r:id="rId37" w:history="1">
        <w:r w:rsidR="0061775A" w:rsidRPr="009A65F5">
          <w:rPr>
            <w:rStyle w:val="Hyperlink"/>
          </w:rPr>
          <w:t>https://skyline.ms/pivotedit.url</w:t>
        </w:r>
      </w:hyperlink>
    </w:p>
    <w:sectPr w:rsidR="0061775A" w:rsidSect="00C30134">
      <w:footerReference w:type="default" r:id="rId3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3B91B3" w16cid:durableId="214B0DD6"/>
  <w16cid:commentId w16cid:paraId="4E87573D" w16cid:durableId="214B0DF1"/>
  <w16cid:commentId w16cid:paraId="6C2C65C5" w16cid:durableId="214B0E87"/>
  <w16cid:commentId w16cid:paraId="7CD86AA7" w16cid:durableId="214B0EB4"/>
  <w16cid:commentId w16cid:paraId="108BA88A" w16cid:durableId="214B0ED4"/>
  <w16cid:commentId w16cid:paraId="7C7178CB" w16cid:durableId="215044E7"/>
  <w16cid:commentId w16cid:paraId="68BBD42B" w16cid:durableId="214B0F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83C9C" w14:textId="77777777" w:rsidR="005E3F40" w:rsidRDefault="005E3F40" w:rsidP="00F726CD">
      <w:pPr>
        <w:spacing w:after="0" w:line="240" w:lineRule="auto"/>
      </w:pPr>
      <w:r>
        <w:separator/>
      </w:r>
    </w:p>
  </w:endnote>
  <w:endnote w:type="continuationSeparator" w:id="0">
    <w:p w14:paraId="22D1E29D" w14:textId="77777777" w:rsidR="005E3F40" w:rsidRDefault="005E3F4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523402"/>
      <w:docPartObj>
        <w:docPartGallery w:val="Page Numbers (Bottom of Page)"/>
        <w:docPartUnique/>
      </w:docPartObj>
    </w:sdtPr>
    <w:sdtEndPr/>
    <w:sdtContent>
      <w:p w14:paraId="7A05B124" w14:textId="77777777" w:rsidR="00281428" w:rsidRDefault="00281428">
        <w:pPr>
          <w:pStyle w:val="Footer"/>
          <w:jc w:val="center"/>
        </w:pPr>
        <w:r>
          <w:fldChar w:fldCharType="begin"/>
        </w:r>
        <w:r>
          <w:instrText xml:space="preserve"> PAGE   \* MERGEFORMAT </w:instrText>
        </w:r>
        <w:r>
          <w:fldChar w:fldCharType="separate"/>
        </w:r>
        <w:r w:rsidR="005E15D8">
          <w:rPr>
            <w:noProof/>
          </w:rPr>
          <w:t>23</w:t>
        </w:r>
        <w:r>
          <w:rPr>
            <w:noProof/>
          </w:rPr>
          <w:fldChar w:fldCharType="end"/>
        </w:r>
      </w:p>
    </w:sdtContent>
  </w:sdt>
  <w:p w14:paraId="4769AEFC" w14:textId="77777777" w:rsidR="00281428" w:rsidRDefault="00281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7FE84" w14:textId="77777777" w:rsidR="005E3F40" w:rsidRDefault="005E3F40" w:rsidP="00F726CD">
      <w:pPr>
        <w:spacing w:after="0" w:line="240" w:lineRule="auto"/>
      </w:pPr>
      <w:r>
        <w:separator/>
      </w:r>
    </w:p>
  </w:footnote>
  <w:footnote w:type="continuationSeparator" w:id="0">
    <w:p w14:paraId="1F77FCE9" w14:textId="77777777" w:rsidR="005E3F40" w:rsidRDefault="005E3F40" w:rsidP="00F7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E5A"/>
    <w:rsid w:val="00063058"/>
    <w:rsid w:val="00067F4F"/>
    <w:rsid w:val="000744C4"/>
    <w:rsid w:val="000747E4"/>
    <w:rsid w:val="00077431"/>
    <w:rsid w:val="00077C10"/>
    <w:rsid w:val="000810EB"/>
    <w:rsid w:val="00085FC2"/>
    <w:rsid w:val="000901E4"/>
    <w:rsid w:val="0009188A"/>
    <w:rsid w:val="000937F7"/>
    <w:rsid w:val="0009495D"/>
    <w:rsid w:val="000976DF"/>
    <w:rsid w:val="00097979"/>
    <w:rsid w:val="000A0E9E"/>
    <w:rsid w:val="000A1903"/>
    <w:rsid w:val="000A224E"/>
    <w:rsid w:val="000A292A"/>
    <w:rsid w:val="000A31C7"/>
    <w:rsid w:val="000B1CCC"/>
    <w:rsid w:val="000C02FE"/>
    <w:rsid w:val="000C0ACF"/>
    <w:rsid w:val="000C13EB"/>
    <w:rsid w:val="000C2161"/>
    <w:rsid w:val="000C481F"/>
    <w:rsid w:val="000C7A6D"/>
    <w:rsid w:val="000D09B5"/>
    <w:rsid w:val="000D3FA1"/>
    <w:rsid w:val="000D6BBF"/>
    <w:rsid w:val="000E5E28"/>
    <w:rsid w:val="000E7D35"/>
    <w:rsid w:val="000F0530"/>
    <w:rsid w:val="000F05CC"/>
    <w:rsid w:val="000F2F83"/>
    <w:rsid w:val="000F3225"/>
    <w:rsid w:val="00100E29"/>
    <w:rsid w:val="00101C31"/>
    <w:rsid w:val="001034FB"/>
    <w:rsid w:val="001164DB"/>
    <w:rsid w:val="00117674"/>
    <w:rsid w:val="0012226E"/>
    <w:rsid w:val="00125F45"/>
    <w:rsid w:val="00125F61"/>
    <w:rsid w:val="001266E0"/>
    <w:rsid w:val="001302ED"/>
    <w:rsid w:val="00130A8D"/>
    <w:rsid w:val="0013466F"/>
    <w:rsid w:val="00134AE9"/>
    <w:rsid w:val="001401E0"/>
    <w:rsid w:val="00140C82"/>
    <w:rsid w:val="00141369"/>
    <w:rsid w:val="001428D4"/>
    <w:rsid w:val="0014294B"/>
    <w:rsid w:val="001544DD"/>
    <w:rsid w:val="00154AB2"/>
    <w:rsid w:val="00156C3A"/>
    <w:rsid w:val="001576A4"/>
    <w:rsid w:val="00160C13"/>
    <w:rsid w:val="00161C55"/>
    <w:rsid w:val="00163B4D"/>
    <w:rsid w:val="00166726"/>
    <w:rsid w:val="00172068"/>
    <w:rsid w:val="00172E10"/>
    <w:rsid w:val="00181437"/>
    <w:rsid w:val="00183CA6"/>
    <w:rsid w:val="00186695"/>
    <w:rsid w:val="001A31DD"/>
    <w:rsid w:val="001A7772"/>
    <w:rsid w:val="001B175F"/>
    <w:rsid w:val="001B4F2F"/>
    <w:rsid w:val="001C0F87"/>
    <w:rsid w:val="001C34D2"/>
    <w:rsid w:val="001C6BF6"/>
    <w:rsid w:val="001D5FE5"/>
    <w:rsid w:val="001D6EDA"/>
    <w:rsid w:val="001E2D21"/>
    <w:rsid w:val="001E4D4E"/>
    <w:rsid w:val="001E7320"/>
    <w:rsid w:val="001F2527"/>
    <w:rsid w:val="001F2965"/>
    <w:rsid w:val="001F2F33"/>
    <w:rsid w:val="001F4445"/>
    <w:rsid w:val="001F450C"/>
    <w:rsid w:val="001F473E"/>
    <w:rsid w:val="002000A3"/>
    <w:rsid w:val="0020067E"/>
    <w:rsid w:val="00201AC7"/>
    <w:rsid w:val="00203814"/>
    <w:rsid w:val="002059CF"/>
    <w:rsid w:val="00206BE8"/>
    <w:rsid w:val="00206C2E"/>
    <w:rsid w:val="00207786"/>
    <w:rsid w:val="00207B41"/>
    <w:rsid w:val="00220EB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6B1D"/>
    <w:rsid w:val="00302FED"/>
    <w:rsid w:val="0030436B"/>
    <w:rsid w:val="00311D9B"/>
    <w:rsid w:val="00313680"/>
    <w:rsid w:val="003136B4"/>
    <w:rsid w:val="00316597"/>
    <w:rsid w:val="003165E9"/>
    <w:rsid w:val="00316790"/>
    <w:rsid w:val="00326E37"/>
    <w:rsid w:val="00330C81"/>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EA"/>
    <w:rsid w:val="0038008F"/>
    <w:rsid w:val="00382D7A"/>
    <w:rsid w:val="003831D0"/>
    <w:rsid w:val="00385AA5"/>
    <w:rsid w:val="00385C26"/>
    <w:rsid w:val="00386150"/>
    <w:rsid w:val="00387FA2"/>
    <w:rsid w:val="00390EBB"/>
    <w:rsid w:val="0039196D"/>
    <w:rsid w:val="003934F8"/>
    <w:rsid w:val="003949E3"/>
    <w:rsid w:val="003A08DE"/>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73EC"/>
    <w:rsid w:val="003F301C"/>
    <w:rsid w:val="003F704F"/>
    <w:rsid w:val="00404B5E"/>
    <w:rsid w:val="004055AD"/>
    <w:rsid w:val="00406269"/>
    <w:rsid w:val="00407536"/>
    <w:rsid w:val="00410C25"/>
    <w:rsid w:val="00412985"/>
    <w:rsid w:val="004152A3"/>
    <w:rsid w:val="0041540A"/>
    <w:rsid w:val="00415CEE"/>
    <w:rsid w:val="00422F6E"/>
    <w:rsid w:val="00423685"/>
    <w:rsid w:val="00426492"/>
    <w:rsid w:val="00426919"/>
    <w:rsid w:val="00426B41"/>
    <w:rsid w:val="00431405"/>
    <w:rsid w:val="00432CA5"/>
    <w:rsid w:val="00433D75"/>
    <w:rsid w:val="00441020"/>
    <w:rsid w:val="004411C1"/>
    <w:rsid w:val="004412B4"/>
    <w:rsid w:val="00441FB4"/>
    <w:rsid w:val="00443304"/>
    <w:rsid w:val="00447B0B"/>
    <w:rsid w:val="0045241C"/>
    <w:rsid w:val="00453995"/>
    <w:rsid w:val="004539FE"/>
    <w:rsid w:val="00453B51"/>
    <w:rsid w:val="00456EE4"/>
    <w:rsid w:val="00457986"/>
    <w:rsid w:val="004603F5"/>
    <w:rsid w:val="00463D00"/>
    <w:rsid w:val="00464758"/>
    <w:rsid w:val="00472039"/>
    <w:rsid w:val="0047446B"/>
    <w:rsid w:val="00480E10"/>
    <w:rsid w:val="00481B2F"/>
    <w:rsid w:val="00485DD9"/>
    <w:rsid w:val="004869D2"/>
    <w:rsid w:val="00491D08"/>
    <w:rsid w:val="00493861"/>
    <w:rsid w:val="004949DD"/>
    <w:rsid w:val="00496C8B"/>
    <w:rsid w:val="00496E08"/>
    <w:rsid w:val="004A15EA"/>
    <w:rsid w:val="004A18A5"/>
    <w:rsid w:val="004A68BF"/>
    <w:rsid w:val="004B1BF9"/>
    <w:rsid w:val="004B3867"/>
    <w:rsid w:val="004B41B0"/>
    <w:rsid w:val="004C2E39"/>
    <w:rsid w:val="004C5498"/>
    <w:rsid w:val="004C552A"/>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52496"/>
    <w:rsid w:val="00554798"/>
    <w:rsid w:val="00557734"/>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78EB"/>
    <w:rsid w:val="005B7F17"/>
    <w:rsid w:val="005C0D72"/>
    <w:rsid w:val="005C224C"/>
    <w:rsid w:val="005C4650"/>
    <w:rsid w:val="005C7378"/>
    <w:rsid w:val="005D1AC9"/>
    <w:rsid w:val="005D4EB1"/>
    <w:rsid w:val="005D604A"/>
    <w:rsid w:val="005D63BA"/>
    <w:rsid w:val="005D6420"/>
    <w:rsid w:val="005D6FA7"/>
    <w:rsid w:val="005E15D8"/>
    <w:rsid w:val="005E3F40"/>
    <w:rsid w:val="005E4830"/>
    <w:rsid w:val="005E492C"/>
    <w:rsid w:val="005F1232"/>
    <w:rsid w:val="005F1498"/>
    <w:rsid w:val="00611522"/>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50F5A"/>
    <w:rsid w:val="0065237B"/>
    <w:rsid w:val="006541A4"/>
    <w:rsid w:val="00655C20"/>
    <w:rsid w:val="0065614C"/>
    <w:rsid w:val="00656B97"/>
    <w:rsid w:val="00664241"/>
    <w:rsid w:val="0067464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3183"/>
    <w:rsid w:val="006D3362"/>
    <w:rsid w:val="006D6B29"/>
    <w:rsid w:val="006E0818"/>
    <w:rsid w:val="006E40ED"/>
    <w:rsid w:val="006E481E"/>
    <w:rsid w:val="007030D8"/>
    <w:rsid w:val="00710D7E"/>
    <w:rsid w:val="007155A4"/>
    <w:rsid w:val="007159A0"/>
    <w:rsid w:val="00715B6B"/>
    <w:rsid w:val="00715CA2"/>
    <w:rsid w:val="007211CF"/>
    <w:rsid w:val="0072336A"/>
    <w:rsid w:val="007234B4"/>
    <w:rsid w:val="00723F83"/>
    <w:rsid w:val="0073324F"/>
    <w:rsid w:val="00734373"/>
    <w:rsid w:val="00734956"/>
    <w:rsid w:val="00741056"/>
    <w:rsid w:val="007416B7"/>
    <w:rsid w:val="00743AA7"/>
    <w:rsid w:val="00751E34"/>
    <w:rsid w:val="00752EF6"/>
    <w:rsid w:val="00755302"/>
    <w:rsid w:val="00765C12"/>
    <w:rsid w:val="007754B8"/>
    <w:rsid w:val="00776A6A"/>
    <w:rsid w:val="00777EFD"/>
    <w:rsid w:val="007825AE"/>
    <w:rsid w:val="007922B0"/>
    <w:rsid w:val="00797382"/>
    <w:rsid w:val="007A07C9"/>
    <w:rsid w:val="007A0E8D"/>
    <w:rsid w:val="007A1B1F"/>
    <w:rsid w:val="007A374F"/>
    <w:rsid w:val="007A46ED"/>
    <w:rsid w:val="007B1636"/>
    <w:rsid w:val="007B2B5D"/>
    <w:rsid w:val="007C07FB"/>
    <w:rsid w:val="007C0E1D"/>
    <w:rsid w:val="007C1CA9"/>
    <w:rsid w:val="007C2245"/>
    <w:rsid w:val="007C30E1"/>
    <w:rsid w:val="007C3CD5"/>
    <w:rsid w:val="007D05E7"/>
    <w:rsid w:val="007D175C"/>
    <w:rsid w:val="007D1AE3"/>
    <w:rsid w:val="007D27EF"/>
    <w:rsid w:val="007E3660"/>
    <w:rsid w:val="007E45FB"/>
    <w:rsid w:val="007E7AFC"/>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A5C"/>
    <w:rsid w:val="00831F47"/>
    <w:rsid w:val="008326EA"/>
    <w:rsid w:val="00832E3F"/>
    <w:rsid w:val="00834D16"/>
    <w:rsid w:val="00836E0E"/>
    <w:rsid w:val="00842609"/>
    <w:rsid w:val="00843A6C"/>
    <w:rsid w:val="00857BB7"/>
    <w:rsid w:val="00862232"/>
    <w:rsid w:val="00862B2E"/>
    <w:rsid w:val="008644EC"/>
    <w:rsid w:val="0086454D"/>
    <w:rsid w:val="0086487E"/>
    <w:rsid w:val="00866EBE"/>
    <w:rsid w:val="00870EFA"/>
    <w:rsid w:val="00872567"/>
    <w:rsid w:val="00873396"/>
    <w:rsid w:val="00875969"/>
    <w:rsid w:val="00875A43"/>
    <w:rsid w:val="008800BE"/>
    <w:rsid w:val="0088225E"/>
    <w:rsid w:val="00885120"/>
    <w:rsid w:val="0088610D"/>
    <w:rsid w:val="00886A5D"/>
    <w:rsid w:val="00892D63"/>
    <w:rsid w:val="00892E4E"/>
    <w:rsid w:val="00893357"/>
    <w:rsid w:val="00897558"/>
    <w:rsid w:val="008A0EBB"/>
    <w:rsid w:val="008A1412"/>
    <w:rsid w:val="008A282C"/>
    <w:rsid w:val="008A28CD"/>
    <w:rsid w:val="008A2B13"/>
    <w:rsid w:val="008A724D"/>
    <w:rsid w:val="008B0043"/>
    <w:rsid w:val="008B19C8"/>
    <w:rsid w:val="008B4BB4"/>
    <w:rsid w:val="008C16CC"/>
    <w:rsid w:val="008C3100"/>
    <w:rsid w:val="008C4249"/>
    <w:rsid w:val="008C78CC"/>
    <w:rsid w:val="008D2DB7"/>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4977"/>
    <w:rsid w:val="009A613E"/>
    <w:rsid w:val="009B0502"/>
    <w:rsid w:val="009B1883"/>
    <w:rsid w:val="009B3422"/>
    <w:rsid w:val="009B5A41"/>
    <w:rsid w:val="009C0463"/>
    <w:rsid w:val="009C3879"/>
    <w:rsid w:val="009C421B"/>
    <w:rsid w:val="009C428E"/>
    <w:rsid w:val="009C47FC"/>
    <w:rsid w:val="009C70C4"/>
    <w:rsid w:val="009D1E4D"/>
    <w:rsid w:val="009D5B36"/>
    <w:rsid w:val="009D5BE5"/>
    <w:rsid w:val="009D7A7B"/>
    <w:rsid w:val="009E028B"/>
    <w:rsid w:val="009E32D8"/>
    <w:rsid w:val="009E4510"/>
    <w:rsid w:val="009E4FD5"/>
    <w:rsid w:val="009E7537"/>
    <w:rsid w:val="009E76EC"/>
    <w:rsid w:val="009E7F8B"/>
    <w:rsid w:val="009F28CE"/>
    <w:rsid w:val="009F5FA2"/>
    <w:rsid w:val="009F7EF7"/>
    <w:rsid w:val="00A03309"/>
    <w:rsid w:val="00A07AF6"/>
    <w:rsid w:val="00A1069C"/>
    <w:rsid w:val="00A126E8"/>
    <w:rsid w:val="00A136E1"/>
    <w:rsid w:val="00A14C4E"/>
    <w:rsid w:val="00A17F78"/>
    <w:rsid w:val="00A200E4"/>
    <w:rsid w:val="00A21487"/>
    <w:rsid w:val="00A26920"/>
    <w:rsid w:val="00A27085"/>
    <w:rsid w:val="00A32A34"/>
    <w:rsid w:val="00A34295"/>
    <w:rsid w:val="00A34C49"/>
    <w:rsid w:val="00A42456"/>
    <w:rsid w:val="00A42A06"/>
    <w:rsid w:val="00A466C1"/>
    <w:rsid w:val="00A514D7"/>
    <w:rsid w:val="00A54564"/>
    <w:rsid w:val="00A57FBF"/>
    <w:rsid w:val="00A623A6"/>
    <w:rsid w:val="00A62CFC"/>
    <w:rsid w:val="00A62E0F"/>
    <w:rsid w:val="00A64053"/>
    <w:rsid w:val="00A64EE0"/>
    <w:rsid w:val="00A6598B"/>
    <w:rsid w:val="00A67ED2"/>
    <w:rsid w:val="00A710D0"/>
    <w:rsid w:val="00A715B3"/>
    <w:rsid w:val="00A72681"/>
    <w:rsid w:val="00A76E0F"/>
    <w:rsid w:val="00A83D51"/>
    <w:rsid w:val="00A84852"/>
    <w:rsid w:val="00A84A39"/>
    <w:rsid w:val="00A87267"/>
    <w:rsid w:val="00A90571"/>
    <w:rsid w:val="00A9191F"/>
    <w:rsid w:val="00A935ED"/>
    <w:rsid w:val="00AA053E"/>
    <w:rsid w:val="00AB0881"/>
    <w:rsid w:val="00AB2CB6"/>
    <w:rsid w:val="00AB645E"/>
    <w:rsid w:val="00AB6C3C"/>
    <w:rsid w:val="00AC3A87"/>
    <w:rsid w:val="00AD1B97"/>
    <w:rsid w:val="00AD27AE"/>
    <w:rsid w:val="00AD69ED"/>
    <w:rsid w:val="00AE1844"/>
    <w:rsid w:val="00AE1D7A"/>
    <w:rsid w:val="00AE2943"/>
    <w:rsid w:val="00AE31DA"/>
    <w:rsid w:val="00AE39D9"/>
    <w:rsid w:val="00AE651A"/>
    <w:rsid w:val="00AE728B"/>
    <w:rsid w:val="00AF164C"/>
    <w:rsid w:val="00AF53DD"/>
    <w:rsid w:val="00B01064"/>
    <w:rsid w:val="00B05066"/>
    <w:rsid w:val="00B0665F"/>
    <w:rsid w:val="00B10CA3"/>
    <w:rsid w:val="00B1645B"/>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FD0"/>
    <w:rsid w:val="00B77C3D"/>
    <w:rsid w:val="00B824E4"/>
    <w:rsid w:val="00B8356E"/>
    <w:rsid w:val="00B838EF"/>
    <w:rsid w:val="00B85B49"/>
    <w:rsid w:val="00B86815"/>
    <w:rsid w:val="00B9084C"/>
    <w:rsid w:val="00B91F08"/>
    <w:rsid w:val="00B930FD"/>
    <w:rsid w:val="00B941AE"/>
    <w:rsid w:val="00B94FDC"/>
    <w:rsid w:val="00BA0D8C"/>
    <w:rsid w:val="00BA5DF2"/>
    <w:rsid w:val="00BB0BA3"/>
    <w:rsid w:val="00BB2B09"/>
    <w:rsid w:val="00BB78F9"/>
    <w:rsid w:val="00BC1391"/>
    <w:rsid w:val="00BC1E61"/>
    <w:rsid w:val="00BC25F1"/>
    <w:rsid w:val="00BC2C83"/>
    <w:rsid w:val="00BC7A08"/>
    <w:rsid w:val="00BD1061"/>
    <w:rsid w:val="00BD1904"/>
    <w:rsid w:val="00BD2BCB"/>
    <w:rsid w:val="00BE0DBE"/>
    <w:rsid w:val="00BE2AFB"/>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7D4C"/>
    <w:rsid w:val="00C535F8"/>
    <w:rsid w:val="00C54EF3"/>
    <w:rsid w:val="00C554CE"/>
    <w:rsid w:val="00C6447C"/>
    <w:rsid w:val="00C647DB"/>
    <w:rsid w:val="00C6701B"/>
    <w:rsid w:val="00C70676"/>
    <w:rsid w:val="00C82D16"/>
    <w:rsid w:val="00C82D6C"/>
    <w:rsid w:val="00C85CF3"/>
    <w:rsid w:val="00C863D0"/>
    <w:rsid w:val="00C863EC"/>
    <w:rsid w:val="00C9013F"/>
    <w:rsid w:val="00C9264C"/>
    <w:rsid w:val="00C965CC"/>
    <w:rsid w:val="00C96FD0"/>
    <w:rsid w:val="00C973F7"/>
    <w:rsid w:val="00CA12CD"/>
    <w:rsid w:val="00CC1C0C"/>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772"/>
    <w:rsid w:val="00D04F9A"/>
    <w:rsid w:val="00D050D9"/>
    <w:rsid w:val="00D058B5"/>
    <w:rsid w:val="00D1209A"/>
    <w:rsid w:val="00D12F24"/>
    <w:rsid w:val="00D14D2E"/>
    <w:rsid w:val="00D17C88"/>
    <w:rsid w:val="00D20586"/>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569A"/>
    <w:rsid w:val="00D55D69"/>
    <w:rsid w:val="00D57428"/>
    <w:rsid w:val="00D63DE4"/>
    <w:rsid w:val="00D6610E"/>
    <w:rsid w:val="00D677C8"/>
    <w:rsid w:val="00D67C01"/>
    <w:rsid w:val="00D71A56"/>
    <w:rsid w:val="00D7352A"/>
    <w:rsid w:val="00D82732"/>
    <w:rsid w:val="00D82FC9"/>
    <w:rsid w:val="00D84380"/>
    <w:rsid w:val="00D84450"/>
    <w:rsid w:val="00D90016"/>
    <w:rsid w:val="00D905F8"/>
    <w:rsid w:val="00D963DF"/>
    <w:rsid w:val="00D96977"/>
    <w:rsid w:val="00DA2FE4"/>
    <w:rsid w:val="00DA69A6"/>
    <w:rsid w:val="00DB0BEB"/>
    <w:rsid w:val="00DB1037"/>
    <w:rsid w:val="00DB1645"/>
    <w:rsid w:val="00DB2033"/>
    <w:rsid w:val="00DB2EFE"/>
    <w:rsid w:val="00DB3762"/>
    <w:rsid w:val="00DB5194"/>
    <w:rsid w:val="00DB7115"/>
    <w:rsid w:val="00DC137E"/>
    <w:rsid w:val="00DC1AB6"/>
    <w:rsid w:val="00DC3CFA"/>
    <w:rsid w:val="00DC418D"/>
    <w:rsid w:val="00DD22D3"/>
    <w:rsid w:val="00DD3900"/>
    <w:rsid w:val="00DD3F44"/>
    <w:rsid w:val="00DD5470"/>
    <w:rsid w:val="00DD5DB3"/>
    <w:rsid w:val="00DD603F"/>
    <w:rsid w:val="00DE192E"/>
    <w:rsid w:val="00DE34A1"/>
    <w:rsid w:val="00DE3811"/>
    <w:rsid w:val="00DE4B70"/>
    <w:rsid w:val="00DF0C6F"/>
    <w:rsid w:val="00DF2F1C"/>
    <w:rsid w:val="00DF6D5D"/>
    <w:rsid w:val="00E00CA3"/>
    <w:rsid w:val="00E0510F"/>
    <w:rsid w:val="00E0748E"/>
    <w:rsid w:val="00E07E12"/>
    <w:rsid w:val="00E23B2A"/>
    <w:rsid w:val="00E25613"/>
    <w:rsid w:val="00E26EFE"/>
    <w:rsid w:val="00E31D06"/>
    <w:rsid w:val="00E344BE"/>
    <w:rsid w:val="00E350BF"/>
    <w:rsid w:val="00E35660"/>
    <w:rsid w:val="00E3705E"/>
    <w:rsid w:val="00E41411"/>
    <w:rsid w:val="00E45B2F"/>
    <w:rsid w:val="00E4744A"/>
    <w:rsid w:val="00E62650"/>
    <w:rsid w:val="00E63CBA"/>
    <w:rsid w:val="00E64526"/>
    <w:rsid w:val="00E706D2"/>
    <w:rsid w:val="00E71543"/>
    <w:rsid w:val="00E72A90"/>
    <w:rsid w:val="00E748FB"/>
    <w:rsid w:val="00E75B20"/>
    <w:rsid w:val="00E762A1"/>
    <w:rsid w:val="00E76F12"/>
    <w:rsid w:val="00E867CE"/>
    <w:rsid w:val="00E96539"/>
    <w:rsid w:val="00E9758D"/>
    <w:rsid w:val="00EA1764"/>
    <w:rsid w:val="00EA1AA5"/>
    <w:rsid w:val="00EA4FD7"/>
    <w:rsid w:val="00EB01BB"/>
    <w:rsid w:val="00EB1C4E"/>
    <w:rsid w:val="00EB2453"/>
    <w:rsid w:val="00EB5D36"/>
    <w:rsid w:val="00EB6A9B"/>
    <w:rsid w:val="00EC0EBF"/>
    <w:rsid w:val="00EC0F73"/>
    <w:rsid w:val="00EC6818"/>
    <w:rsid w:val="00ED2479"/>
    <w:rsid w:val="00ED5C08"/>
    <w:rsid w:val="00ED5EC8"/>
    <w:rsid w:val="00EE1EC9"/>
    <w:rsid w:val="00EE3177"/>
    <w:rsid w:val="00EE3895"/>
    <w:rsid w:val="00EE45CC"/>
    <w:rsid w:val="00EE4710"/>
    <w:rsid w:val="00EE49A0"/>
    <w:rsid w:val="00EF06AD"/>
    <w:rsid w:val="00EF2014"/>
    <w:rsid w:val="00EF2810"/>
    <w:rsid w:val="00EF2B42"/>
    <w:rsid w:val="00EF355E"/>
    <w:rsid w:val="00EF43F1"/>
    <w:rsid w:val="00F110DF"/>
    <w:rsid w:val="00F12928"/>
    <w:rsid w:val="00F14CAD"/>
    <w:rsid w:val="00F1735C"/>
    <w:rsid w:val="00F212F5"/>
    <w:rsid w:val="00F2199B"/>
    <w:rsid w:val="00F2605B"/>
    <w:rsid w:val="00F349EB"/>
    <w:rsid w:val="00F354CF"/>
    <w:rsid w:val="00F3682D"/>
    <w:rsid w:val="00F40B10"/>
    <w:rsid w:val="00F436B6"/>
    <w:rsid w:val="00F466E7"/>
    <w:rsid w:val="00F4774E"/>
    <w:rsid w:val="00F52E6C"/>
    <w:rsid w:val="00F54394"/>
    <w:rsid w:val="00F6618D"/>
    <w:rsid w:val="00F670B3"/>
    <w:rsid w:val="00F726CD"/>
    <w:rsid w:val="00F80563"/>
    <w:rsid w:val="00F80EBA"/>
    <w:rsid w:val="00F81A38"/>
    <w:rsid w:val="00F830EB"/>
    <w:rsid w:val="00F8548C"/>
    <w:rsid w:val="00F87063"/>
    <w:rsid w:val="00F90941"/>
    <w:rsid w:val="00F95D49"/>
    <w:rsid w:val="00F96B26"/>
    <w:rsid w:val="00FA635F"/>
    <w:rsid w:val="00FA6677"/>
    <w:rsid w:val="00FB0CE6"/>
    <w:rsid w:val="00FC0504"/>
    <w:rsid w:val="00FC7329"/>
    <w:rsid w:val="00FD2AB8"/>
    <w:rsid w:val="00FD4214"/>
    <w:rsid w:val="00FD5318"/>
    <w:rsid w:val="00FD77BD"/>
    <w:rsid w:val="00FE0E75"/>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11F73"/>
  <w15:docId w15:val="{6FE9A3F5-EE9B-466F-B4C4-0242613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basedOn w:val="DefaultParagraphFont"/>
    <w:link w:val="Title"/>
    <w:locked/>
    <w:rsid w:val="00B42030"/>
    <w:rPr>
      <w:rFonts w:ascii="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locked/>
    <w:rsid w:val="00545188"/>
    <w:rPr>
      <w:rFonts w:ascii="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rFonts w:eastAsia="Times New Roman"/>
      <w:sz w:val="22"/>
      <w:szCs w:val="22"/>
    </w:rPr>
  </w:style>
  <w:style w:type="paragraph" w:styleId="Revision">
    <w:name w:val="Revision"/>
    <w:hidden/>
    <w:uiPriority w:val="99"/>
    <w:semiHidden/>
    <w:rsid w:val="00AD27AE"/>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skyline.ms/pivotedit.ur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kyline.gs.washington.edu/tutorials/CustomReports.zi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14DED-4AD0-4C4E-8539-E28F6F36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Pages>
  <Words>5002</Words>
  <Characters>28516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33452</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Targeted Method Editing</dc:title>
  <dc:creator>brendanx</dc:creator>
  <cp:lastModifiedBy>Brendan MacLean</cp:lastModifiedBy>
  <cp:revision>7</cp:revision>
  <dcterms:created xsi:type="dcterms:W3CDTF">2020-11-06T00:04:00Z</dcterms:created>
  <dcterms:modified xsi:type="dcterms:W3CDTF">2020-11-06T18:58:00Z</dcterms:modified>
</cp:coreProperties>
</file>