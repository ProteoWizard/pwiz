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97C53" w14:textId="6B457FB4" w:rsidR="000766E1" w:rsidRDefault="001D5CF4" w:rsidP="00B67576">
      <w:pPr>
        <w:shd w:val="clear" w:color="auto" w:fill="FFFFFF"/>
        <w:spacing w:before="199" w:after="199" w:line="240" w:lineRule="auto"/>
        <w:outlineLvl w:val="2"/>
        <w:rPr>
          <w:rFonts w:ascii="Arial" w:eastAsia="Times New Roman" w:hAnsi="Arial" w:cs="Arial"/>
          <w:color w:val="000000"/>
          <w:sz w:val="24"/>
          <w:szCs w:val="24"/>
          <w:shd w:val="clear" w:color="auto" w:fill="FFFFFF"/>
        </w:rPr>
      </w:pPr>
      <w:r>
        <w:rPr>
          <w:rFonts w:ascii="Arial" w:eastAsia="Times New Roman" w:hAnsi="Arial" w:cs="Times New Roman"/>
          <w:b/>
          <w:bCs/>
          <w:color w:val="000000"/>
          <w:sz w:val="29"/>
          <w:szCs w:val="29"/>
        </w:rPr>
        <w:t>Skyline Batch</w:t>
      </w:r>
      <w:r w:rsidRPr="001D5CF4">
        <w:rPr>
          <w:rFonts w:ascii="Arial" w:eastAsia="Times New Roman" w:hAnsi="Arial" w:cs="Arial"/>
          <w:color w:val="000000"/>
          <w:sz w:val="24"/>
          <w:szCs w:val="24"/>
        </w:rPr>
        <w:br/>
      </w:r>
      <w:r w:rsidRPr="001D5CF4">
        <w:rPr>
          <w:rFonts w:ascii="Arial" w:eastAsia="Times New Roman" w:hAnsi="Arial" w:cs="Arial"/>
          <w:color w:val="000000"/>
          <w:sz w:val="24"/>
          <w:szCs w:val="24"/>
        </w:rPr>
        <w:br/>
      </w:r>
      <w:r>
        <w:rPr>
          <w:rFonts w:ascii="Arial" w:eastAsia="Times New Roman" w:hAnsi="Arial" w:cs="Arial"/>
          <w:color w:val="000000"/>
          <w:sz w:val="24"/>
          <w:szCs w:val="24"/>
          <w:shd w:val="clear" w:color="auto" w:fill="FFFFFF"/>
        </w:rPr>
        <w:t>Skyline Batch</w:t>
      </w:r>
      <w:r w:rsidRPr="001D5CF4">
        <w:rPr>
          <w:rFonts w:ascii="Arial" w:eastAsia="Times New Roman" w:hAnsi="Arial" w:cs="Arial"/>
          <w:color w:val="000000"/>
          <w:sz w:val="24"/>
          <w:szCs w:val="24"/>
          <w:shd w:val="clear" w:color="auto" w:fill="FFFFFF"/>
        </w:rPr>
        <w:t xml:space="preserve"> </w:t>
      </w:r>
      <w:r w:rsidR="007B1368">
        <w:rPr>
          <w:rFonts w:ascii="Arial" w:eastAsia="Times New Roman" w:hAnsi="Arial" w:cs="Arial"/>
          <w:color w:val="000000"/>
          <w:sz w:val="24"/>
          <w:szCs w:val="24"/>
          <w:shd w:val="clear" w:color="auto" w:fill="FFFFFF"/>
        </w:rPr>
        <w:t xml:space="preserve">is a user-friendly tool to run a simple </w:t>
      </w:r>
      <w:r w:rsidR="006A4475">
        <w:rPr>
          <w:rFonts w:ascii="Arial" w:eastAsia="Times New Roman" w:hAnsi="Arial" w:cs="Arial"/>
          <w:color w:val="000000"/>
          <w:sz w:val="24"/>
          <w:szCs w:val="24"/>
          <w:shd w:val="clear" w:color="auto" w:fill="FFFFFF"/>
        </w:rPr>
        <w:t>S</w:t>
      </w:r>
      <w:r w:rsidR="007B1368">
        <w:rPr>
          <w:rFonts w:ascii="Arial" w:eastAsia="Times New Roman" w:hAnsi="Arial" w:cs="Arial"/>
          <w:color w:val="000000"/>
          <w:sz w:val="24"/>
          <w:szCs w:val="24"/>
          <w:shd w:val="clear" w:color="auto" w:fill="FFFFFF"/>
        </w:rPr>
        <w:t xml:space="preserve">kyline workflow on many files at a time. </w:t>
      </w:r>
      <w:r w:rsidR="000766E1">
        <w:rPr>
          <w:rFonts w:ascii="Arial" w:eastAsia="Times New Roman" w:hAnsi="Arial" w:cs="Arial"/>
          <w:color w:val="000000"/>
          <w:sz w:val="24"/>
          <w:szCs w:val="24"/>
          <w:shd w:val="clear" w:color="auto" w:fill="FFFFFF"/>
        </w:rPr>
        <w:t xml:space="preserve">When run, it uses an invisible instance of Skyline </w:t>
      </w:r>
      <w:r w:rsidR="00CA6D06">
        <w:rPr>
          <w:rFonts w:ascii="Arial" w:eastAsia="Times New Roman" w:hAnsi="Arial" w:cs="Arial"/>
          <w:color w:val="000000"/>
          <w:sz w:val="24"/>
          <w:szCs w:val="24"/>
          <w:shd w:val="clear" w:color="auto" w:fill="FFFFFF"/>
        </w:rPr>
        <w:t>to do</w:t>
      </w:r>
      <w:r w:rsidR="000766E1">
        <w:rPr>
          <w:rFonts w:ascii="Arial" w:eastAsia="Times New Roman" w:hAnsi="Arial" w:cs="Arial"/>
          <w:color w:val="000000"/>
          <w:sz w:val="24"/>
          <w:szCs w:val="24"/>
          <w:shd w:val="clear" w:color="auto" w:fill="FFFFFF"/>
        </w:rPr>
        <w:t xml:space="preserve"> the following:</w:t>
      </w:r>
      <w:r w:rsidR="007B1368">
        <w:rPr>
          <w:rFonts w:ascii="Arial" w:eastAsia="Times New Roman" w:hAnsi="Arial" w:cs="Arial"/>
          <w:color w:val="000000"/>
          <w:sz w:val="24"/>
          <w:szCs w:val="24"/>
          <w:shd w:val="clear" w:color="auto" w:fill="FFFFFF"/>
        </w:rPr>
        <w:t xml:space="preserve"> </w:t>
      </w:r>
    </w:p>
    <w:p w14:paraId="02852ED5" w14:textId="59C47491" w:rsidR="001C2204" w:rsidRDefault="007B1368"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b/>
      </w:r>
      <w:r w:rsidR="000766E1">
        <w:rPr>
          <w:rFonts w:ascii="Arial" w:eastAsia="Times New Roman" w:hAnsi="Arial" w:cs="Arial"/>
          <w:color w:val="000000"/>
          <w:sz w:val="24"/>
          <w:szCs w:val="24"/>
          <w:shd w:val="clear" w:color="auto" w:fill="FFFFFF"/>
        </w:rPr>
        <w:tab/>
      </w:r>
      <w:r w:rsidR="00882506">
        <w:rPr>
          <w:rFonts w:ascii="Arial" w:eastAsia="Times New Roman" w:hAnsi="Arial" w:cs="Arial"/>
          <w:color w:val="000000"/>
          <w:sz w:val="24"/>
          <w:szCs w:val="24"/>
          <w:shd w:val="clear" w:color="auto" w:fill="FFFFFF"/>
        </w:rPr>
        <w:t>Download</w:t>
      </w:r>
      <w:r w:rsidR="001C2204">
        <w:rPr>
          <w:rFonts w:ascii="Arial" w:eastAsia="Times New Roman" w:hAnsi="Arial" w:cs="Arial"/>
          <w:color w:val="000000"/>
          <w:sz w:val="24"/>
          <w:szCs w:val="24"/>
          <w:shd w:val="clear" w:color="auto" w:fill="FFFFFF"/>
        </w:rPr>
        <w:t xml:space="preserve"> data from an ftp server</w:t>
      </w:r>
    </w:p>
    <w:p w14:paraId="0D735C24" w14:textId="3E5CA07A" w:rsidR="007B1368" w:rsidRDefault="007B1368" w:rsidP="001C2204">
      <w:pPr>
        <w:spacing w:after="0" w:line="240" w:lineRule="auto"/>
        <w:ind w:left="720" w:firstLine="720"/>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Copy </w:t>
      </w:r>
      <w:r w:rsidR="000766E1">
        <w:rPr>
          <w:rFonts w:ascii="Arial" w:eastAsia="Times New Roman" w:hAnsi="Arial" w:cs="Arial"/>
          <w:color w:val="000000"/>
          <w:sz w:val="24"/>
          <w:szCs w:val="24"/>
          <w:shd w:val="clear" w:color="auto" w:fill="FFFFFF"/>
        </w:rPr>
        <w:t xml:space="preserve">a specified </w:t>
      </w:r>
      <w:r w:rsidR="00B935A8">
        <w:rPr>
          <w:rFonts w:ascii="Arial" w:eastAsia="Times New Roman" w:hAnsi="Arial" w:cs="Arial"/>
          <w:color w:val="000000"/>
          <w:sz w:val="24"/>
          <w:szCs w:val="24"/>
          <w:shd w:val="clear" w:color="auto" w:fill="FFFFFF"/>
        </w:rPr>
        <w:t>S</w:t>
      </w:r>
      <w:r w:rsidR="000766E1">
        <w:rPr>
          <w:rFonts w:ascii="Arial" w:eastAsia="Times New Roman" w:hAnsi="Arial" w:cs="Arial"/>
          <w:color w:val="000000"/>
          <w:sz w:val="24"/>
          <w:szCs w:val="24"/>
          <w:shd w:val="clear" w:color="auto" w:fill="FFFFFF"/>
        </w:rPr>
        <w:t>kyline</w:t>
      </w:r>
      <w:r>
        <w:rPr>
          <w:rFonts w:ascii="Arial" w:eastAsia="Times New Roman" w:hAnsi="Arial" w:cs="Arial"/>
          <w:color w:val="000000"/>
          <w:sz w:val="24"/>
          <w:szCs w:val="24"/>
          <w:shd w:val="clear" w:color="auto" w:fill="FFFFFF"/>
        </w:rPr>
        <w:t xml:space="preserve"> template file</w:t>
      </w:r>
    </w:p>
    <w:p w14:paraId="1DA27858" w14:textId="0A993973" w:rsidR="000766E1" w:rsidRDefault="000766E1"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b/>
      </w:r>
      <w:r>
        <w:rPr>
          <w:rFonts w:ascii="Arial" w:eastAsia="Times New Roman" w:hAnsi="Arial" w:cs="Arial"/>
          <w:color w:val="000000"/>
          <w:sz w:val="24"/>
          <w:szCs w:val="24"/>
          <w:shd w:val="clear" w:color="auto" w:fill="FFFFFF"/>
        </w:rPr>
        <w:tab/>
        <w:t>Import data into this new file</w:t>
      </w:r>
    </w:p>
    <w:p w14:paraId="333DA8AD" w14:textId="411E8023" w:rsidR="00B935A8" w:rsidRDefault="00B935A8"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b/>
      </w:r>
      <w:r>
        <w:rPr>
          <w:rFonts w:ascii="Arial" w:eastAsia="Times New Roman" w:hAnsi="Arial" w:cs="Arial"/>
          <w:color w:val="000000"/>
          <w:sz w:val="24"/>
          <w:szCs w:val="24"/>
          <w:shd w:val="clear" w:color="auto" w:fill="FFFFFF"/>
        </w:rPr>
        <w:tab/>
        <w:t>Refine the file to create a new template document</w:t>
      </w:r>
    </w:p>
    <w:p w14:paraId="7CEF8256" w14:textId="281869D9" w:rsidR="000766E1" w:rsidRDefault="000766E1"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b/>
      </w:r>
      <w:r>
        <w:rPr>
          <w:rFonts w:ascii="Arial" w:eastAsia="Times New Roman" w:hAnsi="Arial" w:cs="Arial"/>
          <w:color w:val="000000"/>
          <w:sz w:val="24"/>
          <w:szCs w:val="24"/>
          <w:shd w:val="clear" w:color="auto" w:fill="FFFFFF"/>
        </w:rPr>
        <w:tab/>
        <w:t>Export reports using the imported data</w:t>
      </w:r>
    </w:p>
    <w:p w14:paraId="0B680A31" w14:textId="4BA16B2B" w:rsidR="000766E1" w:rsidRPr="007B1368" w:rsidRDefault="000766E1"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b/>
      </w:r>
      <w:r>
        <w:rPr>
          <w:rFonts w:ascii="Arial" w:eastAsia="Times New Roman" w:hAnsi="Arial" w:cs="Arial"/>
          <w:color w:val="000000"/>
          <w:sz w:val="24"/>
          <w:szCs w:val="24"/>
          <w:shd w:val="clear" w:color="auto" w:fill="FFFFFF"/>
        </w:rPr>
        <w:tab/>
        <w:t>Run R scripts on these reports</w:t>
      </w:r>
    </w:p>
    <w:p w14:paraId="315BB179" w14:textId="77777777" w:rsidR="007B1368" w:rsidRDefault="007B1368" w:rsidP="00C810FD">
      <w:pPr>
        <w:spacing w:after="0" w:line="240" w:lineRule="auto"/>
        <w:rPr>
          <w:rFonts w:ascii="Arial" w:eastAsia="Times New Roman" w:hAnsi="Arial" w:cs="Arial"/>
          <w:color w:val="000000"/>
          <w:sz w:val="24"/>
          <w:szCs w:val="24"/>
          <w:shd w:val="clear" w:color="auto" w:fill="FFFFFF"/>
        </w:rPr>
      </w:pPr>
    </w:p>
    <w:p w14:paraId="25B44739" w14:textId="66AA5768" w:rsidR="00A11F2A" w:rsidRDefault="00A11F2A" w:rsidP="00C810FD">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STARTUP</w:t>
      </w:r>
      <w:r w:rsidR="001D5CF4" w:rsidRPr="001D5CF4">
        <w:rPr>
          <w:rFonts w:ascii="Arial" w:eastAsia="Times New Roman" w:hAnsi="Arial" w:cs="Arial"/>
          <w:color w:val="000000"/>
          <w:sz w:val="24"/>
          <w:szCs w:val="24"/>
        </w:rPr>
        <w:br/>
      </w:r>
      <w:r w:rsidR="001D5CF4" w:rsidRPr="001D5CF4">
        <w:rPr>
          <w:rFonts w:ascii="Arial" w:eastAsia="Times New Roman" w:hAnsi="Arial" w:cs="Arial"/>
          <w:color w:val="000000"/>
          <w:sz w:val="24"/>
          <w:szCs w:val="24"/>
        </w:rPr>
        <w:br/>
      </w:r>
      <w:bookmarkStart w:id="0" w:name="skyline_settings"/>
      <w:bookmarkEnd w:id="0"/>
      <w:r>
        <w:rPr>
          <w:rFonts w:ascii="Arial" w:eastAsia="Times New Roman" w:hAnsi="Arial" w:cs="Arial"/>
          <w:color w:val="000000"/>
          <w:sz w:val="24"/>
          <w:szCs w:val="24"/>
          <w:shd w:val="clear" w:color="auto" w:fill="FFFFFF"/>
        </w:rPr>
        <w:t>Skyline</w:t>
      </w:r>
      <w:r w:rsidR="001C2C29">
        <w:rPr>
          <w:rFonts w:ascii="Arial" w:eastAsia="Times New Roman" w:hAnsi="Arial" w:cs="Arial"/>
          <w:color w:val="000000"/>
          <w:sz w:val="24"/>
          <w:szCs w:val="24"/>
          <w:shd w:val="clear" w:color="auto" w:fill="FFFFFF"/>
        </w:rPr>
        <w:t xml:space="preserve"> </w:t>
      </w:r>
      <w:r>
        <w:rPr>
          <w:rFonts w:ascii="Arial" w:eastAsia="Times New Roman" w:hAnsi="Arial" w:cs="Arial"/>
          <w:color w:val="000000"/>
          <w:sz w:val="24"/>
          <w:szCs w:val="24"/>
          <w:shd w:val="clear" w:color="auto" w:fill="FFFFFF"/>
        </w:rPr>
        <w:t xml:space="preserve">Batch requires </w:t>
      </w:r>
      <w:r w:rsidR="001C2C29">
        <w:rPr>
          <w:rFonts w:ascii="Arial" w:eastAsia="Times New Roman" w:hAnsi="Arial" w:cs="Arial"/>
          <w:color w:val="000000"/>
          <w:sz w:val="24"/>
          <w:szCs w:val="24"/>
          <w:shd w:val="clear" w:color="auto" w:fill="FFFFFF"/>
        </w:rPr>
        <w:t xml:space="preserve">an installation of </w:t>
      </w:r>
      <w:r>
        <w:rPr>
          <w:rFonts w:ascii="Arial" w:eastAsia="Times New Roman" w:hAnsi="Arial" w:cs="Arial"/>
          <w:color w:val="000000"/>
          <w:sz w:val="24"/>
          <w:szCs w:val="24"/>
          <w:shd w:val="clear" w:color="auto" w:fill="FFFFFF"/>
        </w:rPr>
        <w:t>Skyline (or Skyline-Daily).</w:t>
      </w:r>
    </w:p>
    <w:p w14:paraId="1841040E" w14:textId="114557CB" w:rsidR="00E54408" w:rsidRDefault="00E54408" w:rsidP="00C810FD">
      <w:pPr>
        <w:spacing w:after="0" w:line="240" w:lineRule="auto"/>
        <w:rPr>
          <w:rFonts w:ascii="Arial" w:eastAsia="Times New Roman" w:hAnsi="Arial" w:cs="Arial"/>
          <w:color w:val="000000"/>
          <w:sz w:val="24"/>
          <w:szCs w:val="24"/>
          <w:shd w:val="clear" w:color="auto" w:fill="FFFFFF"/>
        </w:rPr>
      </w:pPr>
    </w:p>
    <w:p w14:paraId="79972597" w14:textId="58E02E1D" w:rsidR="00B935A8" w:rsidRPr="00A953A7" w:rsidRDefault="00E54408" w:rsidP="00A953A7">
      <w:pPr>
        <w:spacing w:after="0" w:line="240" w:lineRule="auto"/>
        <w:rPr>
          <w:rFonts w:ascii="Arial" w:eastAsia="Times New Roman" w:hAnsi="Arial" w:cs="Arial"/>
          <w:color w:val="000000"/>
          <w:sz w:val="24"/>
          <w:szCs w:val="24"/>
          <w:shd w:val="clear" w:color="auto" w:fill="FFFFFF"/>
        </w:rPr>
      </w:pPr>
      <w:r w:rsidRPr="00A953A7">
        <w:rPr>
          <w:rFonts w:ascii="Arial" w:eastAsia="Times New Roman" w:hAnsi="Arial" w:cs="Arial"/>
          <w:color w:val="000000"/>
          <w:sz w:val="24"/>
          <w:szCs w:val="24"/>
          <w:shd w:val="clear" w:color="auto" w:fill="FFFFFF"/>
        </w:rPr>
        <w:t>On startup, you will see the main window</w:t>
      </w:r>
      <w:r w:rsidR="00A953A7">
        <w:rPr>
          <w:rFonts w:ascii="Arial" w:eastAsia="Times New Roman" w:hAnsi="Arial" w:cs="Arial"/>
          <w:color w:val="000000"/>
          <w:sz w:val="24"/>
          <w:szCs w:val="24"/>
          <w:shd w:val="clear" w:color="auto" w:fill="FFFFFF"/>
        </w:rPr>
        <w:t>:</w:t>
      </w:r>
      <w:r>
        <w:rPr>
          <w:rFonts w:ascii="Arial" w:eastAsia="Times New Roman" w:hAnsi="Arial" w:cs="Arial"/>
          <w:color w:val="000000"/>
          <w:sz w:val="24"/>
          <w:szCs w:val="24"/>
          <w:shd w:val="clear" w:color="auto" w:fill="FFFFFF"/>
        </w:rPr>
        <w:t xml:space="preserve"> </w:t>
      </w:r>
    </w:p>
    <w:p w14:paraId="58D4767C" w14:textId="77777777" w:rsidR="00846AF9" w:rsidRDefault="00846AF9" w:rsidP="00846AF9">
      <w:pPr>
        <w:spacing w:after="0" w:line="240" w:lineRule="auto"/>
        <w:rPr>
          <w:rFonts w:ascii="Arial" w:eastAsia="Times New Roman" w:hAnsi="Arial" w:cs="Arial"/>
          <w:color w:val="000000"/>
          <w:sz w:val="24"/>
          <w:szCs w:val="24"/>
        </w:rPr>
      </w:pPr>
    </w:p>
    <w:p w14:paraId="2649DCF8" w14:textId="796EA04A" w:rsidR="00A953A7" w:rsidRDefault="00A953A7" w:rsidP="00A953A7">
      <w:pPr>
        <w:spacing w:after="0" w:line="240" w:lineRule="auto"/>
        <w:jc w:val="center"/>
        <w:rPr>
          <w:rFonts w:ascii="Arial" w:eastAsia="Times New Roman" w:hAnsi="Arial" w:cs="Arial"/>
          <w:color w:val="000000"/>
          <w:sz w:val="24"/>
          <w:szCs w:val="24"/>
        </w:rPr>
      </w:pPr>
      <w:r w:rsidRPr="00A953A7">
        <w:rPr>
          <w:rFonts w:ascii="Arial" w:eastAsia="Times New Roman" w:hAnsi="Arial" w:cs="Arial"/>
          <w:noProof/>
          <w:color w:val="000000"/>
          <w:sz w:val="24"/>
          <w:szCs w:val="24"/>
        </w:rPr>
        <w:drawing>
          <wp:inline distT="0" distB="0" distL="0" distR="0" wp14:anchorId="240838A9" wp14:editId="1534D89C">
            <wp:extent cx="5372100" cy="433843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8176" cy="4359489"/>
                    </a:xfrm>
                    <a:prstGeom prst="rect">
                      <a:avLst/>
                    </a:prstGeom>
                  </pic:spPr>
                </pic:pic>
              </a:graphicData>
            </a:graphic>
          </wp:inline>
        </w:drawing>
      </w:r>
    </w:p>
    <w:p w14:paraId="57387D45" w14:textId="77777777" w:rsidR="00A953A7" w:rsidRDefault="00A953A7" w:rsidP="007B1368">
      <w:pPr>
        <w:spacing w:after="0" w:line="240" w:lineRule="auto"/>
        <w:rPr>
          <w:rFonts w:ascii="Arial" w:eastAsia="Times New Roman" w:hAnsi="Arial" w:cs="Arial"/>
          <w:color w:val="000000"/>
          <w:sz w:val="24"/>
          <w:szCs w:val="24"/>
        </w:rPr>
      </w:pPr>
    </w:p>
    <w:p w14:paraId="69D26B88" w14:textId="29EBD433" w:rsidR="007B1368" w:rsidRDefault="00C810FD" w:rsidP="007B1368">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To start using Skyline Batch, create a new configuration</w:t>
      </w:r>
      <w:r w:rsidR="00846AF9">
        <w:rPr>
          <w:rFonts w:ascii="Arial" w:eastAsia="Times New Roman" w:hAnsi="Arial" w:cs="Arial"/>
          <w:color w:val="000000"/>
          <w:sz w:val="24"/>
          <w:szCs w:val="24"/>
        </w:rPr>
        <w:t xml:space="preserve"> by clicking the </w:t>
      </w:r>
      <w:r w:rsidR="00846AF9">
        <w:rPr>
          <w:rFonts w:ascii="Arial" w:eastAsia="Times New Roman" w:hAnsi="Arial" w:cs="Arial"/>
          <w:b/>
          <w:bCs/>
          <w:color w:val="000000"/>
          <w:sz w:val="24"/>
          <w:szCs w:val="24"/>
        </w:rPr>
        <w:t>Ad</w:t>
      </w:r>
      <w:r w:rsidR="002821AD">
        <w:rPr>
          <w:rFonts w:ascii="Arial" w:eastAsia="Times New Roman" w:hAnsi="Arial" w:cs="Arial"/>
          <w:b/>
          <w:bCs/>
          <w:color w:val="000000"/>
          <w:sz w:val="24"/>
          <w:szCs w:val="24"/>
        </w:rPr>
        <w:t>d</w:t>
      </w:r>
      <w:r w:rsidR="00846AF9">
        <w:rPr>
          <w:rFonts w:ascii="Arial" w:eastAsia="Times New Roman" w:hAnsi="Arial" w:cs="Arial"/>
          <w:b/>
          <w:bCs/>
          <w:color w:val="000000"/>
          <w:sz w:val="24"/>
          <w:szCs w:val="24"/>
        </w:rPr>
        <w:t xml:space="preserve"> </w:t>
      </w:r>
      <w:r w:rsidR="00846AF9">
        <w:rPr>
          <w:rFonts w:ascii="Arial" w:eastAsia="Times New Roman" w:hAnsi="Arial" w:cs="Arial"/>
          <w:color w:val="000000"/>
          <w:sz w:val="24"/>
          <w:szCs w:val="24"/>
        </w:rPr>
        <w:t>button.</w:t>
      </w:r>
    </w:p>
    <w:p w14:paraId="67E7142D" w14:textId="77777777" w:rsidR="007C2C66" w:rsidRDefault="005C5121" w:rsidP="005C5121">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This brings up the </w:t>
      </w:r>
      <w:r>
        <w:rPr>
          <w:rFonts w:ascii="Arial" w:eastAsia="Times New Roman" w:hAnsi="Arial" w:cs="Arial"/>
          <w:b/>
          <w:bCs/>
          <w:color w:val="000000"/>
          <w:sz w:val="24"/>
          <w:szCs w:val="24"/>
        </w:rPr>
        <w:t xml:space="preserve">Skyline Batch Configuration </w:t>
      </w:r>
      <w:r>
        <w:rPr>
          <w:rFonts w:ascii="Arial" w:eastAsia="Times New Roman" w:hAnsi="Arial" w:cs="Arial"/>
          <w:color w:val="000000"/>
          <w:sz w:val="24"/>
          <w:szCs w:val="24"/>
        </w:rPr>
        <w:t>form.</w:t>
      </w:r>
    </w:p>
    <w:p w14:paraId="3EF7271D" w14:textId="6741F1D3" w:rsidR="001C2C29" w:rsidRPr="005C5121" w:rsidRDefault="001C2C29" w:rsidP="005C5121">
      <w:pPr>
        <w:spacing w:after="0" w:line="240" w:lineRule="auto"/>
        <w:rPr>
          <w:rFonts w:ascii="Arial" w:eastAsia="Times New Roman" w:hAnsi="Arial" w:cs="Arial"/>
          <w:color w:val="000000"/>
          <w:sz w:val="24"/>
          <w:szCs w:val="24"/>
        </w:rPr>
      </w:pPr>
      <w:r w:rsidRPr="001D5CF4">
        <w:rPr>
          <w:rFonts w:ascii="Arial" w:eastAsia="Times New Roman" w:hAnsi="Arial" w:cs="Arial"/>
          <w:b/>
          <w:bCs/>
          <w:caps/>
          <w:color w:val="000000"/>
          <w:sz w:val="24"/>
          <w:szCs w:val="24"/>
        </w:rPr>
        <w:lastRenderedPageBreak/>
        <w:t xml:space="preserve">CONFIGURATION </w:t>
      </w:r>
      <w:r w:rsidR="00B935A8">
        <w:rPr>
          <w:rFonts w:ascii="Arial" w:eastAsia="Times New Roman" w:hAnsi="Arial" w:cs="Arial"/>
          <w:b/>
          <w:bCs/>
          <w:caps/>
          <w:color w:val="000000"/>
          <w:sz w:val="24"/>
          <w:szCs w:val="24"/>
        </w:rPr>
        <w:t>Files</w:t>
      </w:r>
    </w:p>
    <w:p w14:paraId="027FA03F" w14:textId="5DC8CFA9" w:rsidR="007C2C66" w:rsidRPr="007C2C66" w:rsidRDefault="001C2C29" w:rsidP="007C2C66">
      <w:pPr>
        <w:shd w:val="clear" w:color="auto" w:fill="FFFFFF"/>
        <w:spacing w:before="199" w:after="199" w:line="240" w:lineRule="auto"/>
        <w:outlineLvl w:val="2"/>
        <w:rPr>
          <w:rFonts w:ascii="Arial" w:eastAsia="Times New Roman" w:hAnsi="Arial" w:cs="Arial"/>
          <w:color w:val="000000"/>
          <w:sz w:val="24"/>
          <w:szCs w:val="24"/>
        </w:rPr>
      </w:pPr>
      <w:r w:rsidRPr="001D5CF4">
        <w:rPr>
          <w:rFonts w:ascii="Arial" w:eastAsia="Times New Roman" w:hAnsi="Arial" w:cs="Arial"/>
          <w:color w:val="000000"/>
          <w:sz w:val="24"/>
          <w:szCs w:val="24"/>
          <w:shd w:val="clear" w:color="auto" w:fill="FFFFFF"/>
        </w:rPr>
        <w:t>In the </w:t>
      </w:r>
      <w:r>
        <w:rPr>
          <w:rFonts w:ascii="Arial" w:eastAsia="Times New Roman" w:hAnsi="Arial" w:cs="Arial"/>
          <w:b/>
          <w:bCs/>
          <w:color w:val="000000"/>
          <w:sz w:val="24"/>
          <w:szCs w:val="24"/>
          <w:shd w:val="clear" w:color="auto" w:fill="FFFFFF"/>
        </w:rPr>
        <w:t xml:space="preserve">Skyline </w:t>
      </w:r>
      <w:r w:rsidRPr="007C2C66">
        <w:rPr>
          <w:rFonts w:ascii="Arial" w:eastAsia="Times New Roman" w:hAnsi="Arial" w:cs="Arial"/>
          <w:b/>
          <w:bCs/>
          <w:color w:val="000000"/>
          <w:sz w:val="24"/>
          <w:szCs w:val="24"/>
          <w:shd w:val="clear" w:color="auto" w:fill="FFFFFF"/>
        </w:rPr>
        <w:t>Batch Configuration</w:t>
      </w:r>
      <w:r w:rsidRPr="007C2C66">
        <w:rPr>
          <w:rFonts w:ascii="Arial" w:eastAsia="Times New Roman" w:hAnsi="Arial" w:cs="Arial"/>
          <w:color w:val="000000"/>
          <w:sz w:val="24"/>
          <w:szCs w:val="24"/>
          <w:shd w:val="clear" w:color="auto" w:fill="FFFFFF"/>
        </w:rPr>
        <w:t> form enter the appropriate settings in the </w:t>
      </w:r>
      <w:r w:rsidR="00B935A8" w:rsidRPr="007C2C66">
        <w:rPr>
          <w:rFonts w:ascii="Arial" w:eastAsia="Times New Roman" w:hAnsi="Arial" w:cs="Arial"/>
          <w:b/>
          <w:bCs/>
          <w:color w:val="000000"/>
          <w:sz w:val="24"/>
          <w:szCs w:val="24"/>
          <w:shd w:val="clear" w:color="auto" w:fill="FFFFFF"/>
        </w:rPr>
        <w:t>Files</w:t>
      </w:r>
      <w:r w:rsidRPr="007C2C66">
        <w:rPr>
          <w:rFonts w:ascii="Arial" w:eastAsia="Times New Roman" w:hAnsi="Arial" w:cs="Arial"/>
          <w:color w:val="000000"/>
          <w:sz w:val="24"/>
          <w:szCs w:val="24"/>
          <w:shd w:val="clear" w:color="auto" w:fill="FFFFFF"/>
        </w:rPr>
        <w:t> tab.</w:t>
      </w:r>
    </w:p>
    <w:p w14:paraId="1CBB4AB9" w14:textId="180A823F" w:rsidR="007C2C66" w:rsidRDefault="007C2C66" w:rsidP="007C2C66">
      <w:pPr>
        <w:spacing w:after="0" w:line="240" w:lineRule="auto"/>
        <w:jc w:val="center"/>
        <w:rPr>
          <w:rFonts w:ascii="Arial" w:eastAsia="Times New Roman" w:hAnsi="Arial" w:cs="Arial"/>
          <w:b/>
          <w:bCs/>
          <w:color w:val="000000"/>
          <w:sz w:val="24"/>
          <w:szCs w:val="24"/>
        </w:rPr>
      </w:pPr>
      <w:r>
        <w:rPr>
          <w:rFonts w:ascii="Arial" w:eastAsia="Times New Roman" w:hAnsi="Arial" w:cs="Arial"/>
          <w:b/>
          <w:bCs/>
          <w:noProof/>
          <w:color w:val="000000"/>
          <w:sz w:val="24"/>
          <w:szCs w:val="24"/>
        </w:rPr>
        <w:drawing>
          <wp:inline distT="0" distB="0" distL="0" distR="0" wp14:anchorId="73BA02C8" wp14:editId="7956F539">
            <wp:extent cx="4152900" cy="4476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2900" cy="4476750"/>
                    </a:xfrm>
                    <a:prstGeom prst="rect">
                      <a:avLst/>
                    </a:prstGeom>
                    <a:noFill/>
                    <a:ln>
                      <a:noFill/>
                    </a:ln>
                  </pic:spPr>
                </pic:pic>
              </a:graphicData>
            </a:graphic>
          </wp:inline>
        </w:drawing>
      </w:r>
    </w:p>
    <w:p w14:paraId="0B4F47CC" w14:textId="77777777" w:rsidR="007C2C66" w:rsidRDefault="007C2C66" w:rsidP="007C2C66">
      <w:pPr>
        <w:spacing w:after="0" w:line="240" w:lineRule="auto"/>
        <w:jc w:val="center"/>
        <w:rPr>
          <w:rFonts w:ascii="Arial" w:eastAsia="Times New Roman" w:hAnsi="Arial" w:cs="Arial"/>
          <w:b/>
          <w:bCs/>
          <w:color w:val="000000"/>
          <w:sz w:val="24"/>
          <w:szCs w:val="24"/>
        </w:rPr>
      </w:pPr>
    </w:p>
    <w:p w14:paraId="7FCA76E9" w14:textId="7BD3AC22" w:rsidR="001C2C29" w:rsidRDefault="001C2C29" w:rsidP="007B1368">
      <w:pPr>
        <w:spacing w:after="0" w:line="240" w:lineRule="auto"/>
        <w:rPr>
          <w:rFonts w:ascii="Arial" w:eastAsia="Times New Roman" w:hAnsi="Arial" w:cs="Arial"/>
          <w:color w:val="000000"/>
          <w:sz w:val="24"/>
          <w:szCs w:val="24"/>
          <w:shd w:val="clear" w:color="auto" w:fill="FFFFFF"/>
        </w:rPr>
      </w:pPr>
      <w:r w:rsidRPr="001C2C29">
        <w:rPr>
          <w:rFonts w:ascii="Arial" w:eastAsia="Times New Roman" w:hAnsi="Arial" w:cs="Arial"/>
          <w:b/>
          <w:bCs/>
          <w:color w:val="000000"/>
          <w:sz w:val="24"/>
          <w:szCs w:val="24"/>
        </w:rPr>
        <w:t>Configuration name</w:t>
      </w:r>
      <w:r>
        <w:rPr>
          <w:rFonts w:ascii="Arial" w:eastAsia="Times New Roman" w:hAnsi="Arial" w:cs="Arial"/>
          <w:color w:val="000000"/>
          <w:sz w:val="24"/>
          <w:szCs w:val="24"/>
        </w:rPr>
        <w:t xml:space="preserve">: </w:t>
      </w:r>
      <w:r w:rsidRPr="001D5CF4">
        <w:rPr>
          <w:rFonts w:ascii="Arial" w:eastAsia="Times New Roman" w:hAnsi="Arial" w:cs="Arial"/>
          <w:color w:val="000000"/>
          <w:sz w:val="24"/>
          <w:szCs w:val="24"/>
          <w:shd w:val="clear" w:color="auto" w:fill="FFFFFF"/>
        </w:rPr>
        <w:t>This can be the name of the project or study for which data is being acquired.</w:t>
      </w:r>
      <w:r>
        <w:rPr>
          <w:rFonts w:ascii="Arial" w:eastAsia="Times New Roman" w:hAnsi="Arial" w:cs="Arial"/>
          <w:color w:val="000000"/>
          <w:sz w:val="24"/>
          <w:szCs w:val="24"/>
          <w:shd w:val="clear" w:color="auto" w:fill="FFFFFF"/>
        </w:rPr>
        <w:t xml:space="preserve"> Must be unique.</w:t>
      </w:r>
    </w:p>
    <w:p w14:paraId="1540B884" w14:textId="5F7FE254" w:rsidR="001C2C29" w:rsidRDefault="001C2C29"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Skyline template file path</w:t>
      </w:r>
      <w:r>
        <w:rPr>
          <w:rFonts w:ascii="Arial" w:eastAsia="Times New Roman" w:hAnsi="Arial" w:cs="Arial"/>
          <w:color w:val="000000"/>
          <w:sz w:val="24"/>
          <w:szCs w:val="24"/>
          <w:shd w:val="clear" w:color="auto" w:fill="FFFFFF"/>
        </w:rPr>
        <w:t xml:space="preserve">: </w:t>
      </w:r>
      <w:r w:rsidRPr="001D5CF4">
        <w:rPr>
          <w:rFonts w:ascii="Arial" w:eastAsia="Times New Roman" w:hAnsi="Arial" w:cs="Arial"/>
          <w:color w:val="000000"/>
          <w:sz w:val="24"/>
          <w:szCs w:val="24"/>
          <w:shd w:val="clear" w:color="auto" w:fill="FFFFFF"/>
        </w:rPr>
        <w:t xml:space="preserve">This is the path to the template Skyline document </w:t>
      </w:r>
      <w:r w:rsidR="00E54C80">
        <w:rPr>
          <w:rFonts w:ascii="Arial" w:eastAsia="Times New Roman" w:hAnsi="Arial" w:cs="Arial"/>
          <w:color w:val="000000"/>
          <w:sz w:val="24"/>
          <w:szCs w:val="24"/>
          <w:shd w:val="clear" w:color="auto" w:fill="FFFFFF"/>
        </w:rPr>
        <w:t>that will be copied to the analysis folder and used to import data into.</w:t>
      </w:r>
      <w:r w:rsidR="005D7D83" w:rsidRPr="005D7D83">
        <w:rPr>
          <w:rFonts w:ascii="Arial" w:eastAsia="Times New Roman" w:hAnsi="Arial" w:cs="Arial"/>
          <w:color w:val="000000"/>
          <w:sz w:val="24"/>
          <w:szCs w:val="24"/>
          <w:shd w:val="clear" w:color="auto" w:fill="FFFFFF"/>
        </w:rPr>
        <w:t xml:space="preserve"> </w:t>
      </w:r>
    </w:p>
    <w:p w14:paraId="481A8748" w14:textId="441C6935" w:rsidR="006F6A9B" w:rsidRDefault="006F6A9B"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If you have other configurations that create refined template files, an arrow will appear on the right side of the template file input, allowing you to either select from these files or choose another template.</w:t>
      </w:r>
    </w:p>
    <w:p w14:paraId="10FCF6C4" w14:textId="66CBDDF8" w:rsidR="006F6A9B" w:rsidRDefault="00796B51" w:rsidP="006F6A9B">
      <w:pPr>
        <w:spacing w:after="0" w:line="240" w:lineRule="auto"/>
        <w:jc w:val="center"/>
        <w:rPr>
          <w:rFonts w:ascii="Arial" w:eastAsia="Times New Roman" w:hAnsi="Arial" w:cs="Arial"/>
          <w:color w:val="000000"/>
          <w:sz w:val="24"/>
          <w:szCs w:val="24"/>
          <w:shd w:val="clear" w:color="auto" w:fill="FFFFFF"/>
        </w:rPr>
      </w:pPr>
      <w:r w:rsidRPr="00796B51">
        <w:rPr>
          <w:rFonts w:ascii="Arial" w:eastAsia="Times New Roman" w:hAnsi="Arial" w:cs="Arial"/>
          <w:noProof/>
          <w:color w:val="000000"/>
          <w:sz w:val="24"/>
          <w:szCs w:val="24"/>
          <w:shd w:val="clear" w:color="auto" w:fill="FFFFFF"/>
        </w:rPr>
        <w:drawing>
          <wp:inline distT="0" distB="0" distL="0" distR="0" wp14:anchorId="360F6356" wp14:editId="0762B7D5">
            <wp:extent cx="4176743" cy="528641"/>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6743" cy="528641"/>
                    </a:xfrm>
                    <a:prstGeom prst="rect">
                      <a:avLst/>
                    </a:prstGeom>
                  </pic:spPr>
                </pic:pic>
              </a:graphicData>
            </a:graphic>
          </wp:inline>
        </w:drawing>
      </w:r>
    </w:p>
    <w:p w14:paraId="6EF35AC5" w14:textId="5DB4AF5C" w:rsidR="00E54C80" w:rsidRDefault="00E54C80"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Analysis folder path</w:t>
      </w:r>
      <w:r>
        <w:rPr>
          <w:rFonts w:ascii="Arial" w:eastAsia="Times New Roman" w:hAnsi="Arial" w:cs="Arial"/>
          <w:color w:val="000000"/>
          <w:sz w:val="24"/>
          <w:szCs w:val="24"/>
          <w:shd w:val="clear" w:color="auto" w:fill="FFFFFF"/>
        </w:rPr>
        <w:t>: The path to the local folder in which the copied template document and exported reports will be stored.</w:t>
      </w:r>
      <w:r w:rsidR="005D7D83">
        <w:rPr>
          <w:rFonts w:ascii="Arial" w:eastAsia="Times New Roman" w:hAnsi="Arial" w:cs="Arial"/>
          <w:color w:val="000000"/>
          <w:sz w:val="24"/>
          <w:szCs w:val="24"/>
          <w:shd w:val="clear" w:color="auto" w:fill="FFFFFF"/>
        </w:rPr>
        <w:t xml:space="preserve"> For Skyline Batch to find the assay library for the template file, the anal</w:t>
      </w:r>
    </w:p>
    <w:p w14:paraId="08EE27F6" w14:textId="726A9F07" w:rsidR="00E54C80" w:rsidRDefault="00E54C80"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Data directory</w:t>
      </w:r>
      <w:r>
        <w:rPr>
          <w:rFonts w:ascii="Arial" w:eastAsia="Times New Roman" w:hAnsi="Arial" w:cs="Arial"/>
          <w:color w:val="000000"/>
          <w:sz w:val="24"/>
          <w:szCs w:val="24"/>
          <w:shd w:val="clear" w:color="auto" w:fill="FFFFFF"/>
        </w:rPr>
        <w:t>: The folder containing data to import into the copied template document</w:t>
      </w:r>
      <w:r w:rsidR="001C2204">
        <w:rPr>
          <w:rFonts w:ascii="Arial" w:eastAsia="Times New Roman" w:hAnsi="Arial" w:cs="Arial"/>
          <w:color w:val="000000"/>
          <w:sz w:val="24"/>
          <w:szCs w:val="24"/>
          <w:shd w:val="clear" w:color="auto" w:fill="FFFFFF"/>
        </w:rPr>
        <w:t>. If data will be downloaded from a server, this folder should be nonexistent or empty.</w:t>
      </w:r>
      <w:r w:rsidR="00BF2470">
        <w:rPr>
          <w:rFonts w:ascii="Arial" w:eastAsia="Times New Roman" w:hAnsi="Arial" w:cs="Arial"/>
          <w:color w:val="000000"/>
          <w:sz w:val="24"/>
          <w:szCs w:val="24"/>
          <w:shd w:val="clear" w:color="auto" w:fill="FFFFFF"/>
        </w:rPr>
        <w:t xml:space="preserve"> This folder should never contain anything aside from the data files you wish to import.</w:t>
      </w:r>
    </w:p>
    <w:p w14:paraId="36956AEC" w14:textId="78DBA3CC" w:rsidR="00B07A77" w:rsidRPr="00B07A77" w:rsidRDefault="00B07A77"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lastRenderedPageBreak/>
        <w:t>Download data from server</w:t>
      </w:r>
      <w:r>
        <w:rPr>
          <w:rFonts w:ascii="Arial" w:eastAsia="Times New Roman" w:hAnsi="Arial" w:cs="Arial"/>
          <w:color w:val="000000"/>
          <w:sz w:val="24"/>
          <w:szCs w:val="24"/>
          <w:shd w:val="clear" w:color="auto" w:fill="FFFFFF"/>
        </w:rPr>
        <w:t xml:space="preserve">: If the data for the configuration will be downloaded from an ftp server. This requires a selected server and </w:t>
      </w:r>
      <w:r w:rsidRPr="00B07A77">
        <w:rPr>
          <w:rFonts w:ascii="Arial" w:eastAsia="Times New Roman" w:hAnsi="Arial" w:cs="Arial"/>
          <w:b/>
          <w:bCs/>
          <w:color w:val="000000"/>
          <w:sz w:val="24"/>
          <w:szCs w:val="24"/>
          <w:shd w:val="clear" w:color="auto" w:fill="FFFFFF"/>
        </w:rPr>
        <w:t>data naming pattern</w:t>
      </w:r>
      <w:r>
        <w:rPr>
          <w:rFonts w:ascii="Arial" w:eastAsia="Times New Roman" w:hAnsi="Arial" w:cs="Arial"/>
          <w:color w:val="000000"/>
          <w:sz w:val="24"/>
          <w:szCs w:val="24"/>
          <w:shd w:val="clear" w:color="auto" w:fill="FFFFFF"/>
        </w:rPr>
        <w:t>.</w:t>
      </w:r>
    </w:p>
    <w:p w14:paraId="38037F6D" w14:textId="3D719EB6" w:rsidR="00B07A77" w:rsidRDefault="00B07A77" w:rsidP="007B1368">
      <w:pPr>
        <w:spacing w:after="0" w:line="240" w:lineRule="auto"/>
        <w:rPr>
          <w:rFonts w:ascii="Arial" w:eastAsia="Times New Roman" w:hAnsi="Arial" w:cs="Arial"/>
          <w:b/>
          <w:bCs/>
          <w:color w:val="000000"/>
          <w:sz w:val="24"/>
          <w:szCs w:val="24"/>
          <w:shd w:val="clear" w:color="auto" w:fill="FFFFFF"/>
        </w:rPr>
      </w:pPr>
      <w:r>
        <w:rPr>
          <w:rFonts w:ascii="Arial" w:eastAsia="Times New Roman" w:hAnsi="Arial" w:cs="Arial"/>
          <w:color w:val="000000"/>
          <w:sz w:val="24"/>
          <w:szCs w:val="24"/>
          <w:shd w:val="clear" w:color="auto" w:fill="FFFFFF"/>
        </w:rPr>
        <w:t xml:space="preserve">To choose a server, click on the dropdown list underneath </w:t>
      </w:r>
      <w:r>
        <w:rPr>
          <w:rFonts w:ascii="Arial" w:eastAsia="Times New Roman" w:hAnsi="Arial" w:cs="Arial"/>
          <w:b/>
          <w:bCs/>
          <w:color w:val="000000"/>
          <w:sz w:val="24"/>
          <w:szCs w:val="24"/>
          <w:shd w:val="clear" w:color="auto" w:fill="FFFFFF"/>
        </w:rPr>
        <w:t>download data from server</w:t>
      </w:r>
      <w:r>
        <w:rPr>
          <w:rFonts w:ascii="Arial" w:eastAsia="Times New Roman" w:hAnsi="Arial" w:cs="Arial"/>
          <w:color w:val="000000"/>
          <w:sz w:val="24"/>
          <w:szCs w:val="24"/>
          <w:shd w:val="clear" w:color="auto" w:fill="FFFFFF"/>
        </w:rPr>
        <w:t xml:space="preserve">. Select an existing server or bring up the </w:t>
      </w:r>
      <w:r>
        <w:rPr>
          <w:rFonts w:ascii="Arial" w:eastAsia="Times New Roman" w:hAnsi="Arial" w:cs="Arial"/>
          <w:b/>
          <w:bCs/>
          <w:color w:val="000000"/>
          <w:sz w:val="24"/>
          <w:szCs w:val="24"/>
          <w:shd w:val="clear" w:color="auto" w:fill="FFFFFF"/>
        </w:rPr>
        <w:t xml:space="preserve">Add Server </w:t>
      </w:r>
      <w:r>
        <w:rPr>
          <w:rFonts w:ascii="Arial" w:eastAsia="Times New Roman" w:hAnsi="Arial" w:cs="Arial"/>
          <w:color w:val="000000"/>
          <w:sz w:val="24"/>
          <w:szCs w:val="24"/>
          <w:shd w:val="clear" w:color="auto" w:fill="FFFFFF"/>
        </w:rPr>
        <w:t xml:space="preserve">dialog </w:t>
      </w:r>
      <w:r w:rsidR="00BF2470">
        <w:rPr>
          <w:rFonts w:ascii="Arial" w:eastAsia="Times New Roman" w:hAnsi="Arial" w:cs="Arial"/>
          <w:color w:val="000000"/>
          <w:sz w:val="24"/>
          <w:szCs w:val="24"/>
          <w:shd w:val="clear" w:color="auto" w:fill="FFFFFF"/>
        </w:rPr>
        <w:t xml:space="preserve">(see below) </w:t>
      </w:r>
      <w:r>
        <w:rPr>
          <w:rFonts w:ascii="Arial" w:eastAsia="Times New Roman" w:hAnsi="Arial" w:cs="Arial"/>
          <w:color w:val="000000"/>
          <w:sz w:val="24"/>
          <w:szCs w:val="24"/>
          <w:shd w:val="clear" w:color="auto" w:fill="FFFFFF"/>
        </w:rPr>
        <w:t xml:space="preserve">by clicking </w:t>
      </w:r>
      <w:r>
        <w:rPr>
          <w:rFonts w:ascii="Arial" w:eastAsia="Times New Roman" w:hAnsi="Arial" w:cs="Arial"/>
          <w:b/>
          <w:bCs/>
          <w:color w:val="000000"/>
          <w:sz w:val="24"/>
          <w:szCs w:val="24"/>
          <w:shd w:val="clear" w:color="auto" w:fill="FFFFFF"/>
        </w:rPr>
        <w:t>&lt;Add&gt;</w:t>
      </w:r>
    </w:p>
    <w:p w14:paraId="731E88B5" w14:textId="47962436" w:rsidR="001C2204" w:rsidRDefault="00B07A77" w:rsidP="001C2204">
      <w:pPr>
        <w:spacing w:after="0" w:line="240" w:lineRule="auto"/>
        <w:jc w:val="center"/>
        <w:rPr>
          <w:rFonts w:ascii="Arial" w:eastAsia="Times New Roman" w:hAnsi="Arial" w:cs="Arial"/>
          <w:b/>
          <w:bCs/>
          <w:color w:val="000000"/>
          <w:sz w:val="24"/>
          <w:szCs w:val="24"/>
          <w:shd w:val="clear" w:color="auto" w:fill="FFFFFF"/>
        </w:rPr>
      </w:pPr>
      <w:r w:rsidRPr="00B07A77">
        <w:rPr>
          <w:rFonts w:ascii="Arial" w:eastAsia="Times New Roman" w:hAnsi="Arial" w:cs="Arial"/>
          <w:b/>
          <w:bCs/>
          <w:noProof/>
          <w:color w:val="000000"/>
          <w:sz w:val="24"/>
          <w:szCs w:val="24"/>
          <w:shd w:val="clear" w:color="auto" w:fill="FFFFFF"/>
        </w:rPr>
        <w:drawing>
          <wp:inline distT="0" distB="0" distL="0" distR="0" wp14:anchorId="2EB0A1AF" wp14:editId="493795E2">
            <wp:extent cx="3848637" cy="895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48637" cy="895475"/>
                    </a:xfrm>
                    <a:prstGeom prst="rect">
                      <a:avLst/>
                    </a:prstGeom>
                  </pic:spPr>
                </pic:pic>
              </a:graphicData>
            </a:graphic>
          </wp:inline>
        </w:drawing>
      </w:r>
    </w:p>
    <w:p w14:paraId="65F7F92A" w14:textId="0E207E65" w:rsidR="001C2204" w:rsidRPr="001C2204" w:rsidRDefault="001C2204" w:rsidP="001C220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Data naming pattern</w:t>
      </w:r>
      <w:r>
        <w:rPr>
          <w:rFonts w:ascii="Arial" w:eastAsia="Times New Roman" w:hAnsi="Arial" w:cs="Arial"/>
          <w:color w:val="000000"/>
          <w:sz w:val="24"/>
          <w:szCs w:val="24"/>
          <w:shd w:val="clear" w:color="auto" w:fill="FFFFFF"/>
        </w:rPr>
        <w:t xml:space="preserve">: A regular expression that matches the names of the </w:t>
      </w:r>
      <w:r w:rsidR="00BF2470">
        <w:rPr>
          <w:rFonts w:ascii="Arial" w:eastAsia="Times New Roman" w:hAnsi="Arial" w:cs="Arial"/>
          <w:color w:val="000000"/>
          <w:sz w:val="24"/>
          <w:szCs w:val="24"/>
          <w:shd w:val="clear" w:color="auto" w:fill="FFFFFF"/>
        </w:rPr>
        <w:t xml:space="preserve">desired </w:t>
      </w:r>
      <w:r>
        <w:rPr>
          <w:rFonts w:ascii="Arial" w:eastAsia="Times New Roman" w:hAnsi="Arial" w:cs="Arial"/>
          <w:color w:val="000000"/>
          <w:sz w:val="24"/>
          <w:szCs w:val="24"/>
          <w:shd w:val="clear" w:color="auto" w:fill="FFFFFF"/>
        </w:rPr>
        <w:t>data files on the server.</w:t>
      </w:r>
    </w:p>
    <w:p w14:paraId="52605ECC" w14:textId="47159A61" w:rsidR="00B935A8" w:rsidRDefault="00B935A8" w:rsidP="007B1368">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 xml:space="preserve">Annotations </w:t>
      </w:r>
      <w:r w:rsidRPr="00B07A77">
        <w:rPr>
          <w:rFonts w:ascii="Arial" w:eastAsia="Times New Roman" w:hAnsi="Arial" w:cs="Arial"/>
          <w:b/>
          <w:bCs/>
          <w:color w:val="000000"/>
          <w:sz w:val="24"/>
          <w:szCs w:val="24"/>
          <w:shd w:val="clear" w:color="auto" w:fill="FFFFFF"/>
        </w:rPr>
        <w:t>file</w:t>
      </w:r>
      <w:r w:rsidR="00B07A77">
        <w:rPr>
          <w:rFonts w:ascii="Arial" w:eastAsia="Times New Roman" w:hAnsi="Arial" w:cs="Arial"/>
          <w:color w:val="000000"/>
          <w:sz w:val="24"/>
          <w:szCs w:val="24"/>
          <w:shd w:val="clear" w:color="auto" w:fill="FFFFFF"/>
        </w:rPr>
        <w:t xml:space="preserve">: </w:t>
      </w:r>
      <w:r w:rsidRPr="00B07A77">
        <w:rPr>
          <w:rFonts w:ascii="Arial" w:eastAsia="Times New Roman" w:hAnsi="Arial" w:cs="Arial"/>
          <w:color w:val="000000"/>
          <w:sz w:val="24"/>
          <w:szCs w:val="24"/>
          <w:shd w:val="clear" w:color="auto" w:fill="FFFFFF"/>
        </w:rPr>
        <w:t>A</w:t>
      </w:r>
      <w:r w:rsidR="00B07A77">
        <w:rPr>
          <w:rFonts w:ascii="Arial" w:eastAsia="Times New Roman" w:hAnsi="Arial" w:cs="Arial"/>
          <w:color w:val="000000"/>
          <w:sz w:val="24"/>
          <w:szCs w:val="24"/>
          <w:shd w:val="clear" w:color="auto" w:fill="FFFFFF"/>
        </w:rPr>
        <w:t>n optional</w:t>
      </w:r>
      <w:r w:rsidRPr="00E54C80">
        <w:rPr>
          <w:rFonts w:ascii="Arial" w:eastAsia="Times New Roman" w:hAnsi="Arial" w:cs="Arial"/>
          <w:color w:val="000000"/>
          <w:sz w:val="24"/>
          <w:szCs w:val="24"/>
          <w:shd w:val="clear" w:color="auto" w:fill="FFFFFF"/>
        </w:rPr>
        <w:t xml:space="preserve"> </w:t>
      </w:r>
      <w:r w:rsidR="00B07A77">
        <w:rPr>
          <w:rFonts w:ascii="Arial" w:eastAsia="Times New Roman" w:hAnsi="Arial" w:cs="Arial"/>
          <w:color w:val="000000"/>
          <w:sz w:val="24"/>
          <w:szCs w:val="24"/>
          <w:shd w:val="clear" w:color="auto" w:fill="FFFFFF"/>
        </w:rPr>
        <w:t>CSV</w:t>
      </w:r>
      <w:r>
        <w:rPr>
          <w:rFonts w:ascii="Arial" w:eastAsia="Times New Roman" w:hAnsi="Arial" w:cs="Arial"/>
          <w:color w:val="000000"/>
          <w:sz w:val="24"/>
          <w:szCs w:val="24"/>
          <w:shd w:val="clear" w:color="auto" w:fill="FFFFFF"/>
        </w:rPr>
        <w:t xml:space="preserve"> file containing the annotations for the imported data.</w:t>
      </w:r>
    </w:p>
    <w:p w14:paraId="4740F71B" w14:textId="40DFE735" w:rsidR="00B935A8" w:rsidRDefault="00EA7D80" w:rsidP="007B1368">
      <w:pPr>
        <w:spacing w:after="0" w:line="240" w:lineRule="auto"/>
        <w:rPr>
          <w:rFonts w:ascii="Arial" w:eastAsia="Times New Roman" w:hAnsi="Arial" w:cs="Arial"/>
          <w:color w:val="000000"/>
          <w:sz w:val="24"/>
          <w:szCs w:val="24"/>
          <w:shd w:val="clear" w:color="auto" w:fill="FFFFFF"/>
        </w:rPr>
      </w:pPr>
      <w:r w:rsidRPr="00BD758E">
        <w:rPr>
          <w:noProof/>
        </w:rPr>
        <mc:AlternateContent>
          <mc:Choice Requires="wps">
            <w:drawing>
              <wp:anchor distT="45720" distB="45720" distL="114300" distR="114300" simplePos="0" relativeHeight="251663360" behindDoc="0" locked="0" layoutInCell="1" allowOverlap="1" wp14:anchorId="4ACDAA03" wp14:editId="45BE528D">
                <wp:simplePos x="0" y="0"/>
                <wp:positionH relativeFrom="margin">
                  <wp:align>left</wp:align>
                </wp:positionH>
                <wp:positionV relativeFrom="paragraph">
                  <wp:posOffset>457200</wp:posOffset>
                </wp:positionV>
                <wp:extent cx="5905500" cy="876300"/>
                <wp:effectExtent l="0" t="0" r="19050" b="1905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876300"/>
                        </a:xfrm>
                        <a:prstGeom prst="rect">
                          <a:avLst/>
                        </a:prstGeom>
                        <a:solidFill>
                          <a:srgbClr val="FFFFFF"/>
                        </a:solidFill>
                        <a:ln w="9525">
                          <a:solidFill>
                            <a:srgbClr val="000000"/>
                          </a:solidFill>
                          <a:miter lim="800000"/>
                          <a:headEnd/>
                          <a:tailEnd/>
                        </a:ln>
                      </wps:spPr>
                      <wps:txbx>
                        <w:txbxContent>
                          <w:p w14:paraId="7BB09EAC" w14:textId="3E0ACB7D" w:rsidR="00EA7D80" w:rsidRPr="00B935A8" w:rsidRDefault="00EA7D80" w:rsidP="00EA7D80">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*Note: For Skyline Batch to find the assay library, the Skyline </w:t>
                            </w:r>
                            <w:r w:rsidR="001200ED">
                              <w:rPr>
                                <w:rFonts w:ascii="Arial" w:eastAsia="Times New Roman" w:hAnsi="Arial" w:cs="Arial"/>
                                <w:color w:val="000000"/>
                                <w:sz w:val="24"/>
                                <w:szCs w:val="24"/>
                                <w:shd w:val="clear" w:color="auto" w:fill="FFFFFF"/>
                              </w:rPr>
                              <w:t>t</w:t>
                            </w:r>
                            <w:r>
                              <w:rPr>
                                <w:rFonts w:ascii="Arial" w:eastAsia="Times New Roman" w:hAnsi="Arial" w:cs="Arial"/>
                                <w:color w:val="000000"/>
                                <w:sz w:val="24"/>
                                <w:szCs w:val="24"/>
                                <w:shd w:val="clear" w:color="auto" w:fill="FFFFFF"/>
                              </w:rPr>
                              <w:t>emplate file must be in the parent hierarchy of the analysis folder. (ie: If my Analysis folder is “C:\Users\myaccount\Documents\Analysis”, then my template file must be in “users,” “myaccount,” or “Documents”)</w:t>
                            </w:r>
                          </w:p>
                          <w:p w14:paraId="0FBC3BE4" w14:textId="41C42A37" w:rsidR="00EA7D80" w:rsidRDefault="00EA7D80" w:rsidP="00EA7D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CDAA03" id="_x0000_t202" coordsize="21600,21600" o:spt="202" path="m,l,21600r21600,l21600,xe">
                <v:stroke joinstyle="miter"/>
                <v:path gradientshapeok="t" o:connecttype="rect"/>
              </v:shapetype>
              <v:shape id="Text Box 2" o:spid="_x0000_s1026" type="#_x0000_t202" style="position:absolute;margin-left:0;margin-top:36pt;width:465pt;height:69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">
                <v:textbox>
                  <w:txbxContent>
                    <w:p w14:paraId="7BB09EAC" w14:textId="3E0ACB7D" w:rsidR="00EA7D80" w:rsidRPr="00B935A8" w:rsidRDefault="00EA7D80" w:rsidP="00EA7D80">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*Note: For Skyline Batch to find the assay library, the Skyline </w:t>
                      </w:r>
                      <w:r w:rsidR="001200ED">
                        <w:rPr>
                          <w:rFonts w:ascii="Arial" w:eastAsia="Times New Roman" w:hAnsi="Arial" w:cs="Arial"/>
                          <w:color w:val="000000"/>
                          <w:sz w:val="24"/>
                          <w:szCs w:val="24"/>
                          <w:shd w:val="clear" w:color="auto" w:fill="FFFFFF"/>
                        </w:rPr>
                        <w:t>t</w:t>
                      </w:r>
                      <w:r>
                        <w:rPr>
                          <w:rFonts w:ascii="Arial" w:eastAsia="Times New Roman" w:hAnsi="Arial" w:cs="Arial"/>
                          <w:color w:val="000000"/>
                          <w:sz w:val="24"/>
                          <w:szCs w:val="24"/>
                          <w:shd w:val="clear" w:color="auto" w:fill="FFFFFF"/>
                        </w:rPr>
                        <w:t>emplate file must be in the parent hierarchy of the analysis folder. (</w:t>
                      </w:r>
                      <w:proofErr w:type="spellStart"/>
                      <w:r>
                        <w:rPr>
                          <w:rFonts w:ascii="Arial" w:eastAsia="Times New Roman" w:hAnsi="Arial" w:cs="Arial"/>
                          <w:color w:val="000000"/>
                          <w:sz w:val="24"/>
                          <w:szCs w:val="24"/>
                          <w:shd w:val="clear" w:color="auto" w:fill="FFFFFF"/>
                        </w:rPr>
                        <w:t>ie</w:t>
                      </w:r>
                      <w:proofErr w:type="spellEnd"/>
                      <w:r>
                        <w:rPr>
                          <w:rFonts w:ascii="Arial" w:eastAsia="Times New Roman" w:hAnsi="Arial" w:cs="Arial"/>
                          <w:color w:val="000000"/>
                          <w:sz w:val="24"/>
                          <w:szCs w:val="24"/>
                          <w:shd w:val="clear" w:color="auto" w:fill="FFFFFF"/>
                        </w:rPr>
                        <w:t>: If my Analysis folder is “C:\Users\</w:t>
                      </w:r>
                      <w:proofErr w:type="spellStart"/>
                      <w:r>
                        <w:rPr>
                          <w:rFonts w:ascii="Arial" w:eastAsia="Times New Roman" w:hAnsi="Arial" w:cs="Arial"/>
                          <w:color w:val="000000"/>
                          <w:sz w:val="24"/>
                          <w:szCs w:val="24"/>
                          <w:shd w:val="clear" w:color="auto" w:fill="FFFFFF"/>
                        </w:rPr>
                        <w:t>myaccount</w:t>
                      </w:r>
                      <w:proofErr w:type="spellEnd"/>
                      <w:r>
                        <w:rPr>
                          <w:rFonts w:ascii="Arial" w:eastAsia="Times New Roman" w:hAnsi="Arial" w:cs="Arial"/>
                          <w:color w:val="000000"/>
                          <w:sz w:val="24"/>
                          <w:szCs w:val="24"/>
                          <w:shd w:val="clear" w:color="auto" w:fill="FFFFFF"/>
                        </w:rPr>
                        <w:t>\Documents\Analysis”, then my template file must be in “users,” “</w:t>
                      </w:r>
                      <w:proofErr w:type="spellStart"/>
                      <w:r>
                        <w:rPr>
                          <w:rFonts w:ascii="Arial" w:eastAsia="Times New Roman" w:hAnsi="Arial" w:cs="Arial"/>
                          <w:color w:val="000000"/>
                          <w:sz w:val="24"/>
                          <w:szCs w:val="24"/>
                          <w:shd w:val="clear" w:color="auto" w:fill="FFFFFF"/>
                        </w:rPr>
                        <w:t>myaccount</w:t>
                      </w:r>
                      <w:proofErr w:type="spellEnd"/>
                      <w:r>
                        <w:rPr>
                          <w:rFonts w:ascii="Arial" w:eastAsia="Times New Roman" w:hAnsi="Arial" w:cs="Arial"/>
                          <w:color w:val="000000"/>
                          <w:sz w:val="24"/>
                          <w:szCs w:val="24"/>
                          <w:shd w:val="clear" w:color="auto" w:fill="FFFFFF"/>
                        </w:rPr>
                        <w:t>,” or “Documents”)</w:t>
                      </w:r>
                    </w:p>
                    <w:p w14:paraId="0FBC3BE4" w14:textId="41C42A37" w:rsidR="00EA7D80" w:rsidRDefault="00EA7D80" w:rsidP="00EA7D80"/>
                  </w:txbxContent>
                </v:textbox>
                <w10:wrap type="square" anchorx="margin"/>
              </v:shape>
            </w:pict>
          </mc:Fallback>
        </mc:AlternateContent>
      </w:r>
      <w:r w:rsidR="00E54C80">
        <w:rPr>
          <w:rFonts w:ascii="Arial" w:eastAsia="Times New Roman" w:hAnsi="Arial" w:cs="Arial"/>
          <w:b/>
          <w:bCs/>
          <w:color w:val="000000"/>
          <w:sz w:val="24"/>
          <w:szCs w:val="24"/>
          <w:shd w:val="clear" w:color="auto" w:fill="FFFFFF"/>
        </w:rPr>
        <w:t>Replicate naming pattern</w:t>
      </w:r>
      <w:r w:rsidR="00B07A77" w:rsidRPr="00B07A77">
        <w:rPr>
          <w:rFonts w:ascii="Arial" w:eastAsia="Times New Roman" w:hAnsi="Arial" w:cs="Arial"/>
          <w:color w:val="000000"/>
          <w:sz w:val="24"/>
          <w:szCs w:val="24"/>
          <w:shd w:val="clear" w:color="auto" w:fill="FFFFFF"/>
        </w:rPr>
        <w:t>:</w:t>
      </w:r>
      <w:r w:rsidR="00B07A77">
        <w:rPr>
          <w:rFonts w:ascii="Arial" w:eastAsia="Times New Roman" w:hAnsi="Arial" w:cs="Arial"/>
          <w:color w:val="000000"/>
          <w:sz w:val="24"/>
          <w:szCs w:val="24"/>
          <w:shd w:val="clear" w:color="auto" w:fill="FFFFFF"/>
        </w:rPr>
        <w:t xml:space="preserve"> </w:t>
      </w:r>
      <w:r w:rsidR="00E54C80" w:rsidRPr="00E54C80">
        <w:rPr>
          <w:rFonts w:ascii="Arial" w:eastAsia="Times New Roman" w:hAnsi="Arial" w:cs="Arial"/>
          <w:color w:val="000000"/>
          <w:sz w:val="24"/>
          <w:szCs w:val="24"/>
          <w:shd w:val="clear" w:color="auto" w:fill="FFFFFF"/>
        </w:rPr>
        <w:t>A</w:t>
      </w:r>
      <w:r w:rsidR="00B07A77">
        <w:rPr>
          <w:rFonts w:ascii="Arial" w:eastAsia="Times New Roman" w:hAnsi="Arial" w:cs="Arial"/>
          <w:color w:val="000000"/>
          <w:sz w:val="24"/>
          <w:szCs w:val="24"/>
          <w:shd w:val="clear" w:color="auto" w:fill="FFFFFF"/>
        </w:rPr>
        <w:t>n optional</w:t>
      </w:r>
      <w:r w:rsidR="00E54C80" w:rsidRPr="00E54C80">
        <w:rPr>
          <w:rFonts w:ascii="Arial" w:eastAsia="Times New Roman" w:hAnsi="Arial" w:cs="Arial"/>
          <w:color w:val="000000"/>
          <w:sz w:val="24"/>
          <w:szCs w:val="24"/>
          <w:shd w:val="clear" w:color="auto" w:fill="FFFFFF"/>
        </w:rPr>
        <w:t xml:space="preserve"> regular expression from which the first group will be used to name replicates </w:t>
      </w:r>
      <w:r w:rsidR="00E54C80">
        <w:rPr>
          <w:rFonts w:ascii="Arial" w:eastAsia="Times New Roman" w:hAnsi="Arial" w:cs="Arial"/>
          <w:color w:val="000000"/>
          <w:sz w:val="24"/>
          <w:szCs w:val="24"/>
          <w:shd w:val="clear" w:color="auto" w:fill="FFFFFF"/>
        </w:rPr>
        <w:t>when importing.</w:t>
      </w:r>
    </w:p>
    <w:p w14:paraId="05BFA910" w14:textId="28F34022" w:rsidR="00B935A8" w:rsidRDefault="00B935A8" w:rsidP="007B1368">
      <w:pPr>
        <w:spacing w:after="0" w:line="240" w:lineRule="auto"/>
        <w:rPr>
          <w:rFonts w:ascii="Arial" w:eastAsia="Times New Roman" w:hAnsi="Arial" w:cs="Arial"/>
          <w:color w:val="000000"/>
          <w:sz w:val="24"/>
          <w:szCs w:val="24"/>
          <w:shd w:val="clear" w:color="auto" w:fill="FFFFFF"/>
        </w:rPr>
      </w:pPr>
    </w:p>
    <w:p w14:paraId="1FCE96AD" w14:textId="3BE79DEF" w:rsidR="00E54C80" w:rsidRDefault="001C2204" w:rsidP="00B935A8">
      <w:pPr>
        <w:spacing w:after="0" w:line="240" w:lineRule="auto"/>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t>Add Server Dialog</w:t>
      </w:r>
    </w:p>
    <w:p w14:paraId="3FA2B5E9" w14:textId="77777777" w:rsidR="001C2204" w:rsidRDefault="001C2204" w:rsidP="00B935A8">
      <w:pPr>
        <w:spacing w:after="0" w:line="240" w:lineRule="auto"/>
        <w:rPr>
          <w:rFonts w:ascii="Arial" w:eastAsia="Times New Roman" w:hAnsi="Arial" w:cs="Arial"/>
          <w:b/>
          <w:bCs/>
          <w:color w:val="000000"/>
          <w:sz w:val="24"/>
          <w:szCs w:val="24"/>
          <w:shd w:val="clear" w:color="auto" w:fill="FFFFFF"/>
        </w:rPr>
      </w:pPr>
    </w:p>
    <w:p w14:paraId="6C214334" w14:textId="77777777" w:rsidR="001C2204" w:rsidRDefault="001C2204" w:rsidP="001C2204">
      <w:pPr>
        <w:spacing w:after="0" w:line="240" w:lineRule="auto"/>
        <w:jc w:val="center"/>
        <w:rPr>
          <w:rFonts w:ascii="Arial" w:eastAsia="Times New Roman" w:hAnsi="Arial" w:cs="Arial"/>
          <w:color w:val="000000"/>
          <w:sz w:val="24"/>
          <w:szCs w:val="24"/>
          <w:shd w:val="clear" w:color="auto" w:fill="FFFFFF"/>
        </w:rPr>
      </w:pPr>
      <w:r w:rsidRPr="001C2204">
        <w:rPr>
          <w:rFonts w:ascii="Arial" w:eastAsia="Times New Roman" w:hAnsi="Arial" w:cs="Arial"/>
          <w:noProof/>
          <w:color w:val="000000"/>
          <w:sz w:val="24"/>
          <w:szCs w:val="24"/>
          <w:shd w:val="clear" w:color="auto" w:fill="FFFFFF"/>
        </w:rPr>
        <w:drawing>
          <wp:inline distT="0" distB="0" distL="0" distR="0" wp14:anchorId="57341E88" wp14:editId="058434BB">
            <wp:extent cx="3943900" cy="155279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3900" cy="1552792"/>
                    </a:xfrm>
                    <a:prstGeom prst="rect">
                      <a:avLst/>
                    </a:prstGeom>
                  </pic:spPr>
                </pic:pic>
              </a:graphicData>
            </a:graphic>
          </wp:inline>
        </w:drawing>
      </w:r>
    </w:p>
    <w:p w14:paraId="4706BBDC" w14:textId="57E4C05B" w:rsidR="00091437" w:rsidRDefault="001C2204" w:rsidP="001C220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Url</w:t>
      </w:r>
      <w:r>
        <w:rPr>
          <w:rFonts w:ascii="Arial" w:eastAsia="Times New Roman" w:hAnsi="Arial" w:cs="Arial"/>
          <w:color w:val="000000"/>
          <w:sz w:val="24"/>
          <w:szCs w:val="24"/>
          <w:shd w:val="clear" w:color="auto" w:fill="FFFFFF"/>
        </w:rPr>
        <w:t xml:space="preserve">: The path to the folder on the ftp server (ie: </w:t>
      </w:r>
      <w:hyperlink r:id="rId10" w:history="1">
        <w:r w:rsidRPr="00325F80">
          <w:rPr>
            <w:rStyle w:val="Hyperlink"/>
            <w:rFonts w:ascii="Arial" w:eastAsia="Times New Roman" w:hAnsi="Arial" w:cs="Arial"/>
            <w:sz w:val="24"/>
            <w:szCs w:val="24"/>
            <w:shd w:val="clear" w:color="auto" w:fill="FFFFFF"/>
          </w:rPr>
          <w:t>ftp://ftp.pride.ebi.ac.uk/folder1/folder2</w:t>
        </w:r>
      </w:hyperlink>
      <w:r>
        <w:rPr>
          <w:rFonts w:ascii="Arial" w:eastAsia="Times New Roman" w:hAnsi="Arial" w:cs="Arial"/>
          <w:color w:val="000000"/>
          <w:sz w:val="24"/>
          <w:szCs w:val="24"/>
          <w:shd w:val="clear" w:color="auto" w:fill="FFFFFF"/>
        </w:rPr>
        <w:t>).</w:t>
      </w:r>
    </w:p>
    <w:p w14:paraId="4FCA5351" w14:textId="66409D70" w:rsidR="001C2204" w:rsidRDefault="001C2204" w:rsidP="001C220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Username</w:t>
      </w:r>
      <w:r>
        <w:rPr>
          <w:rFonts w:ascii="Arial" w:eastAsia="Times New Roman" w:hAnsi="Arial" w:cs="Arial"/>
          <w:color w:val="000000"/>
          <w:sz w:val="24"/>
          <w:szCs w:val="24"/>
          <w:shd w:val="clear" w:color="auto" w:fill="FFFFFF"/>
        </w:rPr>
        <w:t>: The username for the ftp server if it has one.</w:t>
      </w:r>
    </w:p>
    <w:p w14:paraId="07825C5D" w14:textId="7DB447C2" w:rsidR="001C2204" w:rsidRDefault="001C2204" w:rsidP="001C220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Password</w:t>
      </w:r>
      <w:r>
        <w:rPr>
          <w:rFonts w:ascii="Arial" w:eastAsia="Times New Roman" w:hAnsi="Arial" w:cs="Arial"/>
          <w:color w:val="000000"/>
          <w:sz w:val="24"/>
          <w:szCs w:val="24"/>
          <w:shd w:val="clear" w:color="auto" w:fill="FFFFFF"/>
        </w:rPr>
        <w:t>: The password to the ftp server if it has one.</w:t>
      </w:r>
    </w:p>
    <w:p w14:paraId="0831E27A" w14:textId="7CCA25AD" w:rsidR="001C2204" w:rsidRDefault="001C2204" w:rsidP="001C2204">
      <w:pPr>
        <w:spacing w:after="0" w:line="240" w:lineRule="auto"/>
        <w:rPr>
          <w:rFonts w:ascii="Arial" w:eastAsia="Times New Roman" w:hAnsi="Arial" w:cs="Arial"/>
          <w:color w:val="000000"/>
          <w:sz w:val="24"/>
          <w:szCs w:val="24"/>
          <w:shd w:val="clear" w:color="auto" w:fill="FFFFFF"/>
        </w:rPr>
      </w:pPr>
    </w:p>
    <w:p w14:paraId="7214695D" w14:textId="0F9D9341" w:rsidR="001C2204" w:rsidRPr="001C2204" w:rsidRDefault="001C2204" w:rsidP="001C220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When you click </w:t>
      </w:r>
      <w:r>
        <w:rPr>
          <w:rFonts w:ascii="Arial" w:eastAsia="Times New Roman" w:hAnsi="Arial" w:cs="Arial"/>
          <w:b/>
          <w:bCs/>
          <w:color w:val="000000"/>
          <w:sz w:val="24"/>
          <w:szCs w:val="24"/>
          <w:shd w:val="clear" w:color="auto" w:fill="FFFFFF"/>
        </w:rPr>
        <w:t>Add</w:t>
      </w:r>
      <w:r w:rsidR="00BF2470">
        <w:rPr>
          <w:rFonts w:ascii="Arial" w:eastAsia="Times New Roman" w:hAnsi="Arial" w:cs="Arial"/>
          <w:color w:val="000000"/>
          <w:sz w:val="24"/>
          <w:szCs w:val="24"/>
          <w:shd w:val="clear" w:color="auto" w:fill="FFFFFF"/>
        </w:rPr>
        <w:t>,</w:t>
      </w:r>
      <w:r>
        <w:rPr>
          <w:rFonts w:ascii="Arial" w:eastAsia="Times New Roman" w:hAnsi="Arial" w:cs="Arial"/>
          <w:color w:val="000000"/>
          <w:sz w:val="24"/>
          <w:szCs w:val="24"/>
          <w:shd w:val="clear" w:color="auto" w:fill="FFFFFF"/>
        </w:rPr>
        <w:t xml:space="preserve"> Skyline Batch will verify that it can connect to the server before adding it to the list.</w:t>
      </w:r>
    </w:p>
    <w:p w14:paraId="0A0180F2" w14:textId="77777777" w:rsidR="00091437" w:rsidRDefault="00091437" w:rsidP="007C0025">
      <w:pPr>
        <w:shd w:val="clear" w:color="auto" w:fill="FFFFFF"/>
        <w:spacing w:before="199" w:after="199" w:line="240" w:lineRule="auto"/>
        <w:outlineLvl w:val="2"/>
        <w:rPr>
          <w:rFonts w:ascii="Arial" w:eastAsia="Times New Roman" w:hAnsi="Arial" w:cs="Arial"/>
          <w:b/>
          <w:bCs/>
          <w:caps/>
          <w:color w:val="000000"/>
          <w:sz w:val="24"/>
          <w:szCs w:val="24"/>
        </w:rPr>
      </w:pPr>
    </w:p>
    <w:p w14:paraId="0D39B0A6" w14:textId="77777777" w:rsidR="00BF2470" w:rsidRDefault="00BF2470" w:rsidP="007C0025">
      <w:pPr>
        <w:shd w:val="clear" w:color="auto" w:fill="FFFFFF"/>
        <w:spacing w:before="199" w:after="199" w:line="240" w:lineRule="auto"/>
        <w:outlineLvl w:val="2"/>
        <w:rPr>
          <w:rFonts w:ascii="Arial" w:eastAsia="Times New Roman" w:hAnsi="Arial" w:cs="Arial"/>
          <w:b/>
          <w:bCs/>
          <w:caps/>
          <w:color w:val="000000"/>
          <w:sz w:val="24"/>
          <w:szCs w:val="24"/>
        </w:rPr>
      </w:pPr>
    </w:p>
    <w:p w14:paraId="028178CA" w14:textId="2B26DEAF" w:rsidR="007C0025" w:rsidRDefault="007C0025" w:rsidP="007C0025">
      <w:pPr>
        <w:shd w:val="clear" w:color="auto" w:fill="FFFFFF"/>
        <w:spacing w:before="199" w:after="199" w:line="240" w:lineRule="auto"/>
        <w:outlineLvl w:val="2"/>
        <w:rPr>
          <w:rFonts w:ascii="Arial" w:eastAsia="Times New Roman" w:hAnsi="Arial" w:cs="Arial"/>
          <w:b/>
          <w:bCs/>
          <w:caps/>
          <w:color w:val="000000"/>
          <w:sz w:val="24"/>
          <w:szCs w:val="24"/>
        </w:rPr>
      </w:pPr>
      <w:r w:rsidRPr="001D5CF4">
        <w:rPr>
          <w:rFonts w:ascii="Arial" w:eastAsia="Times New Roman" w:hAnsi="Arial" w:cs="Arial"/>
          <w:b/>
          <w:bCs/>
          <w:caps/>
          <w:color w:val="000000"/>
          <w:sz w:val="24"/>
          <w:szCs w:val="24"/>
        </w:rPr>
        <w:t xml:space="preserve">CONFIGURATION </w:t>
      </w:r>
      <w:r w:rsidR="00B935A8">
        <w:rPr>
          <w:rFonts w:ascii="Arial" w:eastAsia="Times New Roman" w:hAnsi="Arial" w:cs="Arial"/>
          <w:b/>
          <w:bCs/>
          <w:caps/>
          <w:color w:val="000000"/>
          <w:sz w:val="24"/>
          <w:szCs w:val="24"/>
        </w:rPr>
        <w:t>Settings</w:t>
      </w:r>
    </w:p>
    <w:p w14:paraId="6D74D524" w14:textId="217EE41D" w:rsidR="007C0025" w:rsidRDefault="007C0025" w:rsidP="007C0025">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 the </w:t>
      </w:r>
      <w:r w:rsidR="00B935A8">
        <w:rPr>
          <w:rFonts w:ascii="Arial" w:eastAsia="Times New Roman" w:hAnsi="Arial" w:cs="Arial"/>
          <w:b/>
          <w:bCs/>
          <w:color w:val="000000"/>
          <w:sz w:val="24"/>
          <w:szCs w:val="24"/>
        </w:rPr>
        <w:t>Settings</w:t>
      </w:r>
      <w:r>
        <w:rPr>
          <w:rFonts w:ascii="Arial" w:eastAsia="Times New Roman" w:hAnsi="Arial" w:cs="Arial"/>
          <w:color w:val="000000"/>
          <w:sz w:val="24"/>
          <w:szCs w:val="24"/>
        </w:rPr>
        <w:t xml:space="preserve"> tab, various changes to the Skyline document can be specified.</w:t>
      </w:r>
    </w:p>
    <w:p w14:paraId="06973712" w14:textId="4235C928" w:rsidR="007C0025" w:rsidRDefault="00B935A8" w:rsidP="007C0025">
      <w:pPr>
        <w:shd w:val="clear" w:color="auto" w:fill="FFFFFF"/>
        <w:spacing w:before="199" w:after="199" w:line="240" w:lineRule="auto"/>
        <w:jc w:val="center"/>
        <w:outlineLvl w:val="2"/>
        <w:rPr>
          <w:rFonts w:ascii="Arial" w:eastAsia="Times New Roman" w:hAnsi="Arial" w:cs="Arial"/>
          <w:b/>
          <w:bCs/>
          <w:caps/>
          <w:color w:val="000000"/>
          <w:sz w:val="24"/>
          <w:szCs w:val="24"/>
        </w:rPr>
      </w:pPr>
      <w:r w:rsidRPr="00B935A8">
        <w:rPr>
          <w:rFonts w:ascii="Arial" w:eastAsia="Times New Roman" w:hAnsi="Arial" w:cs="Arial"/>
          <w:b/>
          <w:bCs/>
          <w:caps/>
          <w:noProof/>
          <w:color w:val="000000"/>
          <w:sz w:val="24"/>
          <w:szCs w:val="24"/>
        </w:rPr>
        <w:lastRenderedPageBreak/>
        <w:drawing>
          <wp:inline distT="0" distB="0" distL="0" distR="0" wp14:anchorId="2472CC97" wp14:editId="631F7427">
            <wp:extent cx="4353533" cy="4677428"/>
            <wp:effectExtent l="0" t="0" r="952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3533" cy="4677428"/>
                    </a:xfrm>
                    <a:prstGeom prst="rect">
                      <a:avLst/>
                    </a:prstGeom>
                  </pic:spPr>
                </pic:pic>
              </a:graphicData>
            </a:graphic>
          </wp:inline>
        </w:drawing>
      </w:r>
    </w:p>
    <w:p w14:paraId="030CD50C" w14:textId="77777777" w:rsidR="00B722E6" w:rsidRDefault="005D7D83" w:rsidP="00854233">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 xml:space="preserve">MS1 filtering res/accuracy </w:t>
      </w:r>
      <w:r>
        <w:rPr>
          <w:rFonts w:ascii="Arial" w:eastAsia="Times New Roman" w:hAnsi="Arial" w:cs="Arial"/>
          <w:color w:val="000000"/>
          <w:sz w:val="24"/>
          <w:szCs w:val="24"/>
          <w:shd w:val="clear" w:color="auto" w:fill="FFFFFF"/>
        </w:rPr>
        <w:t xml:space="preserve">(optional): </w:t>
      </w:r>
      <w:r w:rsidR="00B722E6" w:rsidRPr="00B722E6">
        <w:rPr>
          <w:rFonts w:ascii="Arial" w:eastAsia="Times New Roman" w:hAnsi="Arial" w:cs="Arial"/>
          <w:color w:val="000000"/>
          <w:sz w:val="24"/>
          <w:szCs w:val="24"/>
          <w:shd w:val="clear" w:color="auto" w:fill="FFFFFF"/>
        </w:rPr>
        <w:t xml:space="preserve">Resolving power of the precursor mass analyzer. If the mass analyzer is 'Centroided' the value is in PPM. </w:t>
      </w:r>
    </w:p>
    <w:p w14:paraId="78620E17" w14:textId="77777777" w:rsidR="00B722E6" w:rsidRDefault="005D7D83" w:rsidP="005D7D83">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 xml:space="preserve">Ms/Ms filtering res/accuracy </w:t>
      </w:r>
      <w:r>
        <w:rPr>
          <w:rFonts w:ascii="Arial" w:eastAsia="Times New Roman" w:hAnsi="Arial" w:cs="Arial"/>
          <w:color w:val="000000"/>
          <w:sz w:val="24"/>
          <w:szCs w:val="24"/>
          <w:shd w:val="clear" w:color="auto" w:fill="FFFFFF"/>
        </w:rPr>
        <w:t xml:space="preserve">(optional): </w:t>
      </w:r>
      <w:r w:rsidR="00B722E6" w:rsidRPr="00B722E6">
        <w:rPr>
          <w:rFonts w:ascii="Arial" w:eastAsia="Times New Roman" w:hAnsi="Arial" w:cs="Arial"/>
          <w:color w:val="000000"/>
          <w:sz w:val="24"/>
          <w:szCs w:val="24"/>
          <w:shd w:val="clear" w:color="auto" w:fill="FFFFFF"/>
        </w:rPr>
        <w:t xml:space="preserve">Resolving power of the product mass analyzer. If the mass analyzer is 'Centroided' the value is in PPM. </w:t>
      </w:r>
    </w:p>
    <w:p w14:paraId="15E29046" w14:textId="73394D94" w:rsidR="00854233" w:rsidRDefault="007C0025" w:rsidP="005D7D83">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rPr>
        <w:t>Retention time</w:t>
      </w:r>
      <w:r w:rsidR="005D7D83">
        <w:rPr>
          <w:rFonts w:ascii="Arial" w:eastAsia="Times New Roman" w:hAnsi="Arial" w:cs="Arial"/>
          <w:b/>
          <w:bCs/>
          <w:color w:val="000000"/>
          <w:sz w:val="24"/>
          <w:szCs w:val="24"/>
        </w:rPr>
        <w:t xml:space="preserve"> filtering</w:t>
      </w:r>
      <w:r w:rsidR="00854233">
        <w:rPr>
          <w:rFonts w:ascii="Arial" w:eastAsia="Times New Roman" w:hAnsi="Arial" w:cs="Arial"/>
          <w:b/>
          <w:bCs/>
          <w:color w:val="000000"/>
          <w:sz w:val="24"/>
          <w:szCs w:val="24"/>
        </w:rPr>
        <w:t xml:space="preserve"> </w:t>
      </w:r>
      <w:r w:rsidR="00854233">
        <w:rPr>
          <w:rFonts w:ascii="Arial" w:eastAsia="Times New Roman" w:hAnsi="Arial" w:cs="Arial"/>
          <w:color w:val="000000"/>
          <w:sz w:val="24"/>
          <w:szCs w:val="24"/>
        </w:rPr>
        <w:t>(optional)</w:t>
      </w:r>
      <w:r>
        <w:rPr>
          <w:rFonts w:ascii="Arial" w:eastAsia="Times New Roman" w:hAnsi="Arial" w:cs="Arial"/>
          <w:color w:val="000000"/>
          <w:sz w:val="24"/>
          <w:szCs w:val="24"/>
        </w:rPr>
        <w:t xml:space="preserve">: </w:t>
      </w:r>
      <w:r w:rsidR="005D7D83" w:rsidRPr="005D7D83">
        <w:rPr>
          <w:rFonts w:ascii="Arial" w:eastAsia="Times New Roman" w:hAnsi="Arial" w:cs="Arial"/>
          <w:color w:val="000000"/>
          <w:sz w:val="24"/>
          <w:szCs w:val="24"/>
          <w:shd w:val="clear" w:color="auto" w:fill="FFFFFF"/>
        </w:rPr>
        <w:t>The number of minutes on either side of the predicted time or MS/MS IDs, i.e. ± minutes.</w:t>
      </w:r>
      <w:r w:rsidR="00854233">
        <w:rPr>
          <w:rFonts w:ascii="Arial" w:eastAsia="Times New Roman" w:hAnsi="Arial" w:cs="Arial"/>
          <w:color w:val="000000"/>
          <w:sz w:val="24"/>
          <w:szCs w:val="24"/>
          <w:shd w:val="clear" w:color="auto" w:fill="FFFFFF"/>
        </w:rPr>
        <w:t xml:space="preserve"> </w:t>
      </w:r>
    </w:p>
    <w:p w14:paraId="59AEBBA4" w14:textId="6BEA124D" w:rsidR="005D7D83" w:rsidRDefault="005D7D83" w:rsidP="005D7D83">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Add decoys</w:t>
      </w:r>
      <w:r>
        <w:rPr>
          <w:rFonts w:ascii="Arial" w:eastAsia="Times New Roman" w:hAnsi="Arial" w:cs="Arial"/>
          <w:color w:val="000000"/>
          <w:sz w:val="24"/>
          <w:szCs w:val="24"/>
          <w:shd w:val="clear" w:color="auto" w:fill="FFFFFF"/>
        </w:rPr>
        <w:t xml:space="preserve">: </w:t>
      </w:r>
      <w:r w:rsidRPr="005D7D83">
        <w:rPr>
          <w:rFonts w:ascii="Arial" w:eastAsia="Times New Roman" w:hAnsi="Arial" w:cs="Arial"/>
          <w:color w:val="000000"/>
          <w:sz w:val="24"/>
          <w:szCs w:val="24"/>
          <w:shd w:val="clear" w:color="auto" w:fill="FFFFFF"/>
        </w:rPr>
        <w:t xml:space="preserve">Add decoys to </w:t>
      </w:r>
      <w:r>
        <w:rPr>
          <w:rFonts w:ascii="Arial" w:eastAsia="Times New Roman" w:hAnsi="Arial" w:cs="Arial"/>
          <w:color w:val="000000"/>
          <w:sz w:val="24"/>
          <w:szCs w:val="24"/>
          <w:shd w:val="clear" w:color="auto" w:fill="FFFFFF"/>
        </w:rPr>
        <w:t>the</w:t>
      </w:r>
      <w:r w:rsidRPr="005D7D83">
        <w:rPr>
          <w:rFonts w:ascii="Arial" w:eastAsia="Times New Roman" w:hAnsi="Arial" w:cs="Arial"/>
          <w:color w:val="000000"/>
          <w:sz w:val="24"/>
          <w:szCs w:val="24"/>
          <w:shd w:val="clear" w:color="auto" w:fill="FFFFFF"/>
        </w:rPr>
        <w:t xml:space="preserve"> template document for reintegrate model generation with mProphet.</w:t>
      </w:r>
      <w:r>
        <w:rPr>
          <w:rFonts w:ascii="Arial" w:eastAsia="Times New Roman" w:hAnsi="Arial" w:cs="Arial"/>
          <w:color w:val="000000"/>
          <w:sz w:val="24"/>
          <w:szCs w:val="24"/>
          <w:shd w:val="clear" w:color="auto" w:fill="FFFFFF"/>
        </w:rPr>
        <w:t xml:space="preserve"> Added decoys are shuffled or reversed based on selection.</w:t>
      </w:r>
    </w:p>
    <w:p w14:paraId="0945DFD3" w14:textId="72E0FD2B" w:rsidR="00854233" w:rsidRDefault="005D7D83" w:rsidP="00B722E6">
      <w:pPr>
        <w:spacing w:after="0" w:line="240" w:lineRule="auto"/>
        <w:rPr>
          <w:rFonts w:ascii="Arial" w:eastAsia="Times New Roman" w:hAnsi="Arial" w:cs="Arial"/>
          <w:b/>
          <w:bCs/>
          <w:caps/>
          <w:color w:val="000000"/>
          <w:sz w:val="24"/>
          <w:szCs w:val="24"/>
        </w:rPr>
      </w:pPr>
      <w:r>
        <w:rPr>
          <w:rFonts w:ascii="Arial" w:eastAsia="Times New Roman" w:hAnsi="Arial" w:cs="Arial"/>
          <w:b/>
          <w:bCs/>
          <w:color w:val="000000"/>
          <w:sz w:val="24"/>
          <w:szCs w:val="24"/>
          <w:shd w:val="clear" w:color="auto" w:fill="FFFFFF"/>
        </w:rPr>
        <w:t>Generate mProphet model</w:t>
      </w:r>
      <w:r>
        <w:rPr>
          <w:rFonts w:ascii="Arial" w:eastAsia="Times New Roman" w:hAnsi="Arial" w:cs="Arial"/>
          <w:color w:val="000000"/>
          <w:sz w:val="24"/>
          <w:szCs w:val="24"/>
          <w:shd w:val="clear" w:color="auto" w:fill="FFFFFF"/>
        </w:rPr>
        <w:t xml:space="preserve">: </w:t>
      </w:r>
      <w:r w:rsidRPr="005D7D83">
        <w:rPr>
          <w:rFonts w:ascii="Arial" w:eastAsia="Times New Roman" w:hAnsi="Arial" w:cs="Arial"/>
          <w:color w:val="000000"/>
          <w:sz w:val="24"/>
          <w:szCs w:val="24"/>
          <w:shd w:val="clear" w:color="auto" w:fill="FFFFFF"/>
        </w:rPr>
        <w:t>cause</w:t>
      </w:r>
      <w:r w:rsidR="00B722E6">
        <w:rPr>
          <w:rFonts w:ascii="Arial" w:eastAsia="Times New Roman" w:hAnsi="Arial" w:cs="Arial"/>
          <w:color w:val="000000"/>
          <w:sz w:val="24"/>
          <w:szCs w:val="24"/>
          <w:shd w:val="clear" w:color="auto" w:fill="FFFFFF"/>
        </w:rPr>
        <w:t>s</w:t>
      </w:r>
      <w:r w:rsidRPr="005D7D83">
        <w:rPr>
          <w:rFonts w:ascii="Arial" w:eastAsia="Times New Roman" w:hAnsi="Arial" w:cs="Arial"/>
          <w:color w:val="000000"/>
          <w:sz w:val="24"/>
          <w:szCs w:val="24"/>
          <w:shd w:val="clear" w:color="auto" w:fill="FFFFFF"/>
        </w:rPr>
        <w:t xml:space="preserve"> a new model to be created, using the mProphet algorithm with all available scores for the results found in the document</w:t>
      </w:r>
      <w:r w:rsidR="00B722E6">
        <w:rPr>
          <w:rFonts w:ascii="Arial" w:eastAsia="Times New Roman" w:hAnsi="Arial" w:cs="Arial"/>
          <w:color w:val="000000"/>
          <w:sz w:val="24"/>
          <w:szCs w:val="24"/>
          <w:shd w:val="clear" w:color="auto" w:fill="FFFFFF"/>
        </w:rPr>
        <w:t xml:space="preserve">. </w:t>
      </w:r>
      <w:r w:rsidR="00B722E6" w:rsidRPr="00B722E6">
        <w:rPr>
          <w:rFonts w:ascii="Arial" w:eastAsia="Times New Roman" w:hAnsi="Arial" w:cs="Arial"/>
          <w:color w:val="000000"/>
          <w:sz w:val="24"/>
          <w:szCs w:val="24"/>
          <w:shd w:val="clear" w:color="auto" w:fill="FFFFFF"/>
        </w:rPr>
        <w:t>Existing manually integrated peaks will be overwritten with peaks chosen by the reintegration model.</w:t>
      </w:r>
    </w:p>
    <w:p w14:paraId="42360E96" w14:textId="2EDA793E" w:rsidR="00854233" w:rsidRDefault="00854233" w:rsidP="00E54C80">
      <w:pPr>
        <w:shd w:val="clear" w:color="auto" w:fill="FFFFFF"/>
        <w:spacing w:before="199" w:after="199" w:line="240" w:lineRule="auto"/>
        <w:outlineLvl w:val="2"/>
        <w:rPr>
          <w:rFonts w:ascii="Arial" w:eastAsia="Times New Roman" w:hAnsi="Arial" w:cs="Arial"/>
          <w:b/>
          <w:bCs/>
          <w:caps/>
          <w:color w:val="000000"/>
          <w:sz w:val="24"/>
          <w:szCs w:val="24"/>
        </w:rPr>
      </w:pPr>
    </w:p>
    <w:p w14:paraId="7185FFC0" w14:textId="77777777" w:rsidR="00091437" w:rsidRDefault="00091437" w:rsidP="00E54C80">
      <w:pPr>
        <w:shd w:val="clear" w:color="auto" w:fill="FFFFFF"/>
        <w:spacing w:before="199" w:after="199" w:line="240" w:lineRule="auto"/>
        <w:outlineLvl w:val="2"/>
        <w:rPr>
          <w:rFonts w:ascii="Arial" w:eastAsia="Times New Roman" w:hAnsi="Arial" w:cs="Arial"/>
          <w:b/>
          <w:bCs/>
          <w:caps/>
          <w:color w:val="000000"/>
          <w:sz w:val="24"/>
          <w:szCs w:val="24"/>
        </w:rPr>
      </w:pPr>
    </w:p>
    <w:p w14:paraId="0E6A16D1" w14:textId="5740F1B8" w:rsidR="00854233" w:rsidRDefault="00B935A8" w:rsidP="00E54C80">
      <w:pPr>
        <w:shd w:val="clear" w:color="auto" w:fill="FFFFFF"/>
        <w:spacing w:before="199" w:after="199" w:line="240" w:lineRule="auto"/>
        <w:outlineLvl w:val="2"/>
        <w:rPr>
          <w:rFonts w:ascii="Arial" w:eastAsia="Times New Roman" w:hAnsi="Arial" w:cs="Arial"/>
          <w:b/>
          <w:bCs/>
          <w:caps/>
          <w:color w:val="000000"/>
          <w:sz w:val="24"/>
          <w:szCs w:val="24"/>
        </w:rPr>
      </w:pPr>
      <w:r>
        <w:rPr>
          <w:rFonts w:ascii="Arial" w:eastAsia="Times New Roman" w:hAnsi="Arial" w:cs="Arial"/>
          <w:b/>
          <w:bCs/>
          <w:caps/>
          <w:color w:val="000000"/>
          <w:sz w:val="24"/>
          <w:szCs w:val="24"/>
        </w:rPr>
        <w:t>Configuration refine</w:t>
      </w:r>
    </w:p>
    <w:p w14:paraId="58396280" w14:textId="7BE7EBCC" w:rsidR="00B935A8" w:rsidRPr="00B935A8" w:rsidRDefault="00B935A8" w:rsidP="00B935A8">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 the </w:t>
      </w:r>
      <w:r>
        <w:rPr>
          <w:rFonts w:ascii="Arial" w:eastAsia="Times New Roman" w:hAnsi="Arial" w:cs="Arial"/>
          <w:b/>
          <w:bCs/>
          <w:color w:val="000000"/>
          <w:sz w:val="24"/>
          <w:szCs w:val="24"/>
        </w:rPr>
        <w:t>Refine</w:t>
      </w:r>
      <w:r>
        <w:rPr>
          <w:rFonts w:ascii="Arial" w:eastAsia="Times New Roman" w:hAnsi="Arial" w:cs="Arial"/>
          <w:color w:val="000000"/>
          <w:sz w:val="24"/>
          <w:szCs w:val="24"/>
        </w:rPr>
        <w:t xml:space="preserve"> tab, </w:t>
      </w:r>
      <w:r w:rsidR="008C4395">
        <w:rPr>
          <w:rFonts w:ascii="Arial" w:eastAsia="Times New Roman" w:hAnsi="Arial" w:cs="Arial"/>
          <w:color w:val="000000"/>
          <w:sz w:val="24"/>
          <w:szCs w:val="24"/>
        </w:rPr>
        <w:t>a new refined Skyline file can be created using the imported data.</w:t>
      </w:r>
    </w:p>
    <w:p w14:paraId="22E64FB7" w14:textId="4CDA03B6" w:rsidR="00B935A8" w:rsidRDefault="00B935A8" w:rsidP="00B935A8">
      <w:pPr>
        <w:shd w:val="clear" w:color="auto" w:fill="FFFFFF"/>
        <w:spacing w:before="199" w:after="199" w:line="240" w:lineRule="auto"/>
        <w:jc w:val="center"/>
        <w:outlineLvl w:val="2"/>
        <w:rPr>
          <w:rFonts w:ascii="Arial" w:eastAsia="Times New Roman" w:hAnsi="Arial" w:cs="Arial"/>
          <w:b/>
          <w:bCs/>
          <w:caps/>
          <w:color w:val="000000"/>
          <w:sz w:val="24"/>
          <w:szCs w:val="24"/>
        </w:rPr>
      </w:pPr>
      <w:r w:rsidRPr="00B935A8">
        <w:rPr>
          <w:rFonts w:ascii="Arial" w:eastAsia="Times New Roman" w:hAnsi="Arial" w:cs="Arial"/>
          <w:b/>
          <w:bCs/>
          <w:caps/>
          <w:noProof/>
          <w:color w:val="000000"/>
          <w:sz w:val="24"/>
          <w:szCs w:val="24"/>
        </w:rPr>
        <w:lastRenderedPageBreak/>
        <w:drawing>
          <wp:inline distT="0" distB="0" distL="0" distR="0" wp14:anchorId="62CD4318" wp14:editId="7793D1B9">
            <wp:extent cx="4353533" cy="4677428"/>
            <wp:effectExtent l="0" t="0" r="952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3533" cy="4677428"/>
                    </a:xfrm>
                    <a:prstGeom prst="rect">
                      <a:avLst/>
                    </a:prstGeom>
                  </pic:spPr>
                </pic:pic>
              </a:graphicData>
            </a:graphic>
          </wp:inline>
        </w:drawing>
      </w:r>
    </w:p>
    <w:p w14:paraId="5A59EC8C" w14:textId="18EB9ED7" w:rsidR="008C4395" w:rsidRDefault="008C4395" w:rsidP="008C4395">
      <w:pPr>
        <w:spacing w:after="0" w:line="240" w:lineRule="auto"/>
        <w:rPr>
          <w:rFonts w:ascii="Arial" w:eastAsia="Times New Roman" w:hAnsi="Arial" w:cs="Arial"/>
          <w:color w:val="000000"/>
          <w:sz w:val="24"/>
          <w:szCs w:val="24"/>
          <w:shd w:val="clear" w:color="auto" w:fill="FFFFFF"/>
        </w:rPr>
      </w:pPr>
      <w:r w:rsidRPr="00BD758E">
        <w:rPr>
          <w:noProof/>
        </w:rPr>
        <mc:AlternateContent>
          <mc:Choice Requires="wps">
            <w:drawing>
              <wp:anchor distT="45720" distB="45720" distL="114300" distR="114300" simplePos="0" relativeHeight="251661312" behindDoc="0" locked="0" layoutInCell="1" allowOverlap="1" wp14:anchorId="3B69268D" wp14:editId="7F0FB6FA">
                <wp:simplePos x="0" y="0"/>
                <wp:positionH relativeFrom="margin">
                  <wp:align>left</wp:align>
                </wp:positionH>
                <wp:positionV relativeFrom="paragraph">
                  <wp:posOffset>462280</wp:posOffset>
                </wp:positionV>
                <wp:extent cx="5905500" cy="45720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457200"/>
                        </a:xfrm>
                        <a:prstGeom prst="rect">
                          <a:avLst/>
                        </a:prstGeom>
                        <a:solidFill>
                          <a:srgbClr val="FFFFFF"/>
                        </a:solidFill>
                        <a:ln w="9525">
                          <a:solidFill>
                            <a:srgbClr val="000000"/>
                          </a:solidFill>
                          <a:miter lim="800000"/>
                          <a:headEnd/>
                          <a:tailEnd/>
                        </a:ln>
                      </wps:spPr>
                      <wps:txbx>
                        <w:txbxContent>
                          <w:p w14:paraId="376799EC" w14:textId="7A9EFF83" w:rsidR="008C4395" w:rsidRDefault="008C4395" w:rsidP="008C4395">
                            <w:r>
                              <w:rPr>
                                <w:rFonts w:ascii="Arial" w:eastAsia="Times New Roman" w:hAnsi="Arial" w:cs="Arial"/>
                                <w:color w:val="000000"/>
                                <w:sz w:val="24"/>
                                <w:szCs w:val="24"/>
                                <w:shd w:val="clear" w:color="auto" w:fill="FFFFFF"/>
                              </w:rPr>
                              <w:t xml:space="preserve">*Note: </w:t>
                            </w:r>
                            <w:r w:rsidR="00EA7D80">
                              <w:rPr>
                                <w:rFonts w:ascii="Arial" w:eastAsia="Times New Roman" w:hAnsi="Arial" w:cs="Arial"/>
                                <w:color w:val="000000"/>
                                <w:sz w:val="24"/>
                                <w:szCs w:val="24"/>
                                <w:shd w:val="clear" w:color="auto" w:fill="FFFFFF"/>
                              </w:rPr>
                              <w:t>All</w:t>
                            </w:r>
                            <w:r>
                              <w:rPr>
                                <w:rFonts w:ascii="Arial" w:eastAsia="Times New Roman" w:hAnsi="Arial" w:cs="Arial"/>
                                <w:color w:val="000000"/>
                                <w:sz w:val="24"/>
                                <w:szCs w:val="24"/>
                                <w:shd w:val="clear" w:color="auto" w:fill="FFFFFF"/>
                              </w:rPr>
                              <w:t xml:space="preserve"> the refine commands are p</w:t>
                            </w:r>
                            <w:r w:rsidR="00EA7D80">
                              <w:rPr>
                                <w:rFonts w:ascii="Arial" w:eastAsia="Times New Roman" w:hAnsi="Arial" w:cs="Arial"/>
                                <w:color w:val="000000"/>
                                <w:sz w:val="24"/>
                                <w:szCs w:val="24"/>
                                <w:shd w:val="clear" w:color="auto" w:fill="FFFFFF"/>
                              </w:rPr>
                              <w:t>er</w:t>
                            </w:r>
                            <w:r>
                              <w:rPr>
                                <w:rFonts w:ascii="Arial" w:eastAsia="Times New Roman" w:hAnsi="Arial" w:cs="Arial"/>
                                <w:color w:val="000000"/>
                                <w:sz w:val="24"/>
                                <w:szCs w:val="24"/>
                                <w:shd w:val="clear" w:color="auto" w:fill="FFFFFF"/>
                              </w:rPr>
                              <w:t xml:space="preserve">formed on the refined </w:t>
                            </w:r>
                            <w:r w:rsidR="00EA7D80">
                              <w:rPr>
                                <w:rFonts w:ascii="Arial" w:eastAsia="Times New Roman" w:hAnsi="Arial" w:cs="Arial"/>
                                <w:color w:val="000000"/>
                                <w:sz w:val="24"/>
                                <w:szCs w:val="24"/>
                                <w:shd w:val="clear" w:color="auto" w:fill="FFFFFF"/>
                              </w:rPr>
                              <w:t>file and</w:t>
                            </w:r>
                            <w:r>
                              <w:rPr>
                                <w:rFonts w:ascii="Arial" w:eastAsia="Times New Roman" w:hAnsi="Arial" w:cs="Arial"/>
                                <w:color w:val="000000"/>
                                <w:sz w:val="24"/>
                                <w:szCs w:val="24"/>
                                <w:shd w:val="clear" w:color="auto" w:fill="FFFFFF"/>
                              </w:rPr>
                              <w:t xml:space="preserve"> will not change the results file in the analysis </w:t>
                            </w:r>
                            <w:r w:rsidR="00EA7D80">
                              <w:rPr>
                                <w:rFonts w:ascii="Arial" w:eastAsia="Times New Roman" w:hAnsi="Arial" w:cs="Arial"/>
                                <w:color w:val="000000"/>
                                <w:sz w:val="24"/>
                                <w:szCs w:val="24"/>
                                <w:shd w:val="clear" w:color="auto" w:fill="FFFFFF"/>
                              </w:rPr>
                              <w:t>folder.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9268D" id="_x0000_s1027" type="#_x0000_t202" style="position:absolute;margin-left:0;margin-top:36.4pt;width:465pt;height:3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">
                <v:textbox>
                  <w:txbxContent>
                    <w:p w14:paraId="376799EC" w14:textId="7A9EFF83" w:rsidR="008C4395" w:rsidRDefault="008C4395" w:rsidP="008C4395">
                      <w:r>
                        <w:rPr>
                          <w:rFonts w:ascii="Arial" w:eastAsia="Times New Roman" w:hAnsi="Arial" w:cs="Arial"/>
                          <w:color w:val="000000"/>
                          <w:sz w:val="24"/>
                          <w:szCs w:val="24"/>
                          <w:shd w:val="clear" w:color="auto" w:fill="FFFFFF"/>
                        </w:rPr>
                        <w:t xml:space="preserve">*Note: </w:t>
                      </w:r>
                      <w:r w:rsidR="00EA7D80">
                        <w:rPr>
                          <w:rFonts w:ascii="Arial" w:eastAsia="Times New Roman" w:hAnsi="Arial" w:cs="Arial"/>
                          <w:color w:val="000000"/>
                          <w:sz w:val="24"/>
                          <w:szCs w:val="24"/>
                          <w:shd w:val="clear" w:color="auto" w:fill="FFFFFF"/>
                        </w:rPr>
                        <w:t>All</w:t>
                      </w:r>
                      <w:r>
                        <w:rPr>
                          <w:rFonts w:ascii="Arial" w:eastAsia="Times New Roman" w:hAnsi="Arial" w:cs="Arial"/>
                          <w:color w:val="000000"/>
                          <w:sz w:val="24"/>
                          <w:szCs w:val="24"/>
                          <w:shd w:val="clear" w:color="auto" w:fill="FFFFFF"/>
                        </w:rPr>
                        <w:t xml:space="preserve"> the refine commands are p</w:t>
                      </w:r>
                      <w:r w:rsidR="00EA7D80">
                        <w:rPr>
                          <w:rFonts w:ascii="Arial" w:eastAsia="Times New Roman" w:hAnsi="Arial" w:cs="Arial"/>
                          <w:color w:val="000000"/>
                          <w:sz w:val="24"/>
                          <w:szCs w:val="24"/>
                          <w:shd w:val="clear" w:color="auto" w:fill="FFFFFF"/>
                        </w:rPr>
                        <w:t>er</w:t>
                      </w:r>
                      <w:r>
                        <w:rPr>
                          <w:rFonts w:ascii="Arial" w:eastAsia="Times New Roman" w:hAnsi="Arial" w:cs="Arial"/>
                          <w:color w:val="000000"/>
                          <w:sz w:val="24"/>
                          <w:szCs w:val="24"/>
                          <w:shd w:val="clear" w:color="auto" w:fill="FFFFFF"/>
                        </w:rPr>
                        <w:t xml:space="preserve">formed on the refined </w:t>
                      </w:r>
                      <w:r w:rsidR="00EA7D80">
                        <w:rPr>
                          <w:rFonts w:ascii="Arial" w:eastAsia="Times New Roman" w:hAnsi="Arial" w:cs="Arial"/>
                          <w:color w:val="000000"/>
                          <w:sz w:val="24"/>
                          <w:szCs w:val="24"/>
                          <w:shd w:val="clear" w:color="auto" w:fill="FFFFFF"/>
                        </w:rPr>
                        <w:t>file and</w:t>
                      </w:r>
                      <w:r>
                        <w:rPr>
                          <w:rFonts w:ascii="Arial" w:eastAsia="Times New Roman" w:hAnsi="Arial" w:cs="Arial"/>
                          <w:color w:val="000000"/>
                          <w:sz w:val="24"/>
                          <w:szCs w:val="24"/>
                          <w:shd w:val="clear" w:color="auto" w:fill="FFFFFF"/>
                        </w:rPr>
                        <w:t xml:space="preserve"> will not change the results file in the analysis </w:t>
                      </w:r>
                      <w:r w:rsidR="00EA7D80">
                        <w:rPr>
                          <w:rFonts w:ascii="Arial" w:eastAsia="Times New Roman" w:hAnsi="Arial" w:cs="Arial"/>
                          <w:color w:val="000000"/>
                          <w:sz w:val="24"/>
                          <w:szCs w:val="24"/>
                          <w:shd w:val="clear" w:color="auto" w:fill="FFFFFF"/>
                        </w:rPr>
                        <w:t>folder.</w:t>
                      </w:r>
                    </w:p>
                  </w:txbxContent>
                </v:textbox>
                <w10:wrap type="square" anchorx="margin"/>
              </v:shape>
            </w:pict>
          </mc:Fallback>
        </mc:AlternateContent>
      </w:r>
      <w:r>
        <w:rPr>
          <w:rFonts w:ascii="Arial" w:eastAsia="Times New Roman" w:hAnsi="Arial" w:cs="Arial"/>
          <w:b/>
          <w:bCs/>
          <w:color w:val="000000"/>
          <w:sz w:val="24"/>
          <w:szCs w:val="24"/>
          <w:shd w:val="clear" w:color="auto" w:fill="FFFFFF"/>
        </w:rPr>
        <w:t>Save refined file as</w:t>
      </w:r>
      <w:r>
        <w:rPr>
          <w:rFonts w:ascii="Arial" w:eastAsia="Times New Roman" w:hAnsi="Arial" w:cs="Arial"/>
          <w:color w:val="000000"/>
          <w:sz w:val="24"/>
          <w:szCs w:val="24"/>
          <w:shd w:val="clear" w:color="auto" w:fill="FFFFFF"/>
        </w:rPr>
        <w:t xml:space="preserve">: The file path for the new refined file. This is required for any refinement to occur, and the rest of the </w:t>
      </w:r>
      <w:r>
        <w:rPr>
          <w:rFonts w:ascii="Arial" w:eastAsia="Times New Roman" w:hAnsi="Arial" w:cs="Arial"/>
          <w:b/>
          <w:bCs/>
          <w:color w:val="000000"/>
          <w:sz w:val="24"/>
          <w:szCs w:val="24"/>
          <w:shd w:val="clear" w:color="auto" w:fill="FFFFFF"/>
        </w:rPr>
        <w:t>Refine</w:t>
      </w:r>
      <w:r>
        <w:rPr>
          <w:rFonts w:ascii="Arial" w:eastAsia="Times New Roman" w:hAnsi="Arial" w:cs="Arial"/>
          <w:color w:val="000000"/>
          <w:sz w:val="24"/>
          <w:szCs w:val="24"/>
          <w:shd w:val="clear" w:color="auto" w:fill="FFFFFF"/>
        </w:rPr>
        <w:t xml:space="preserve"> tab will be disabled until this field is filled.</w:t>
      </w:r>
    </w:p>
    <w:p w14:paraId="5BDB7934" w14:textId="07BFB311" w:rsidR="008C4395" w:rsidRDefault="008C4395" w:rsidP="008C439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Remove data</w:t>
      </w:r>
      <w:r>
        <w:rPr>
          <w:rFonts w:ascii="Arial" w:eastAsia="Times New Roman" w:hAnsi="Arial" w:cs="Arial"/>
          <w:color w:val="000000"/>
          <w:sz w:val="24"/>
          <w:szCs w:val="24"/>
          <w:shd w:val="clear" w:color="auto" w:fill="FFFFFF"/>
        </w:rPr>
        <w:t>: If data should be removed from the refined file.</w:t>
      </w:r>
      <w:r w:rsidRPr="00B722E6">
        <w:rPr>
          <w:rFonts w:ascii="Arial" w:eastAsia="Times New Roman" w:hAnsi="Arial" w:cs="Arial"/>
          <w:color w:val="000000"/>
          <w:sz w:val="24"/>
          <w:szCs w:val="24"/>
          <w:shd w:val="clear" w:color="auto" w:fill="FFFFFF"/>
        </w:rPr>
        <w:t xml:space="preserve"> </w:t>
      </w:r>
    </w:p>
    <w:p w14:paraId="781CF9B6" w14:textId="1E6680EB" w:rsidR="008C4395" w:rsidRDefault="008C4395" w:rsidP="006F6A9B">
      <w:pPr>
        <w:spacing w:after="0" w:line="240" w:lineRule="auto"/>
        <w:rPr>
          <w:rFonts w:ascii="Arial" w:eastAsia="Times New Roman" w:hAnsi="Arial" w:cs="Arial"/>
          <w:b/>
          <w:bCs/>
          <w:color w:val="000000"/>
          <w:sz w:val="24"/>
          <w:szCs w:val="24"/>
          <w:shd w:val="clear" w:color="auto" w:fill="FFFFFF"/>
        </w:rPr>
      </w:pPr>
      <w:r>
        <w:rPr>
          <w:rFonts w:ascii="Arial" w:eastAsia="Times New Roman" w:hAnsi="Arial" w:cs="Arial"/>
          <w:b/>
          <w:bCs/>
          <w:color w:val="000000"/>
          <w:sz w:val="24"/>
          <w:szCs w:val="24"/>
          <w:shd w:val="clear" w:color="auto" w:fill="FFFFFF"/>
        </w:rPr>
        <w:t>Remove decoys</w:t>
      </w:r>
      <w:r>
        <w:rPr>
          <w:rFonts w:ascii="Arial" w:eastAsia="Times New Roman" w:hAnsi="Arial" w:cs="Arial"/>
          <w:color w:val="000000"/>
          <w:sz w:val="24"/>
          <w:szCs w:val="24"/>
          <w:shd w:val="clear" w:color="auto" w:fill="FFFFFF"/>
        </w:rPr>
        <w:t>: If decoys should be removed from the refined file.</w:t>
      </w:r>
      <w:r w:rsidRPr="00B722E6">
        <w:rPr>
          <w:rFonts w:ascii="Arial" w:eastAsia="Times New Roman" w:hAnsi="Arial" w:cs="Arial"/>
          <w:color w:val="000000"/>
          <w:sz w:val="24"/>
          <w:szCs w:val="24"/>
          <w:shd w:val="clear" w:color="auto" w:fill="FFFFFF"/>
        </w:rPr>
        <w:t xml:space="preserve"> </w:t>
      </w:r>
    </w:p>
    <w:p w14:paraId="5D6C77BC" w14:textId="77777777" w:rsidR="006F6A9B" w:rsidRDefault="006F6A9B" w:rsidP="006F6A9B">
      <w:pPr>
        <w:spacing w:after="0" w:line="240" w:lineRule="auto"/>
        <w:rPr>
          <w:rFonts w:ascii="Arial" w:eastAsia="Times New Roman" w:hAnsi="Arial" w:cs="Arial"/>
          <w:color w:val="000000"/>
          <w:sz w:val="24"/>
          <w:szCs w:val="24"/>
          <w:shd w:val="clear" w:color="auto" w:fill="FFFFFF"/>
        </w:rPr>
      </w:pPr>
    </w:p>
    <w:p w14:paraId="470CCB72" w14:textId="77777777" w:rsidR="006F6A9B" w:rsidRDefault="008C4395" w:rsidP="008C4395">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descriptions for each of the commands in the grid can be found by clicking on the name of the command. </w:t>
      </w:r>
    </w:p>
    <w:p w14:paraId="1DA9BFDB" w14:textId="18858C54" w:rsidR="008C4395" w:rsidRDefault="008C4395" w:rsidP="006F6A9B">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To enter a value for a command, click on the empty space next to its name. A list of options will appear, or you can type other input. </w:t>
      </w:r>
    </w:p>
    <w:p w14:paraId="56652FCE" w14:textId="77777777" w:rsidR="006F6A9B" w:rsidRPr="006F6A9B" w:rsidRDefault="006F6A9B" w:rsidP="007663BB">
      <w:pPr>
        <w:spacing w:before="200" w:after="200" w:line="240" w:lineRule="auto"/>
        <w:rPr>
          <w:rFonts w:ascii="Arial" w:eastAsia="Times New Roman" w:hAnsi="Arial" w:cs="Arial"/>
          <w:color w:val="000000"/>
          <w:sz w:val="24"/>
          <w:szCs w:val="24"/>
          <w:shd w:val="clear" w:color="auto" w:fill="FFFFFF"/>
        </w:rPr>
      </w:pPr>
    </w:p>
    <w:p w14:paraId="53771D20" w14:textId="72284F67" w:rsidR="00E54C80" w:rsidRDefault="00E54C80" w:rsidP="00E54C80">
      <w:pPr>
        <w:shd w:val="clear" w:color="auto" w:fill="FFFFFF"/>
        <w:spacing w:before="199" w:after="199" w:line="240" w:lineRule="auto"/>
        <w:outlineLvl w:val="2"/>
        <w:rPr>
          <w:rFonts w:ascii="Arial" w:eastAsia="Times New Roman" w:hAnsi="Arial" w:cs="Arial"/>
          <w:b/>
          <w:bCs/>
          <w:caps/>
          <w:color w:val="000000"/>
          <w:sz w:val="24"/>
          <w:szCs w:val="24"/>
        </w:rPr>
      </w:pPr>
      <w:r w:rsidRPr="001D5CF4">
        <w:rPr>
          <w:rFonts w:ascii="Arial" w:eastAsia="Times New Roman" w:hAnsi="Arial" w:cs="Arial"/>
          <w:b/>
          <w:bCs/>
          <w:caps/>
          <w:color w:val="000000"/>
          <w:sz w:val="24"/>
          <w:szCs w:val="24"/>
        </w:rPr>
        <w:t xml:space="preserve">CONFIGURATION </w:t>
      </w:r>
      <w:r>
        <w:rPr>
          <w:rFonts w:ascii="Arial" w:eastAsia="Times New Roman" w:hAnsi="Arial" w:cs="Arial"/>
          <w:b/>
          <w:bCs/>
          <w:caps/>
          <w:color w:val="000000"/>
          <w:sz w:val="24"/>
          <w:szCs w:val="24"/>
        </w:rPr>
        <w:t>REPORTS</w:t>
      </w:r>
    </w:p>
    <w:p w14:paraId="1BA529E5" w14:textId="2A776276" w:rsidR="001C2C29" w:rsidRDefault="00E54C80" w:rsidP="007B1368">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In the </w:t>
      </w:r>
      <w:r>
        <w:rPr>
          <w:rFonts w:ascii="Arial" w:eastAsia="Times New Roman" w:hAnsi="Arial" w:cs="Arial"/>
          <w:b/>
          <w:bCs/>
          <w:color w:val="000000"/>
          <w:sz w:val="24"/>
          <w:szCs w:val="24"/>
        </w:rPr>
        <w:t>Reports</w:t>
      </w:r>
      <w:r>
        <w:rPr>
          <w:rFonts w:ascii="Arial" w:eastAsia="Times New Roman" w:hAnsi="Arial" w:cs="Arial"/>
          <w:color w:val="000000"/>
          <w:sz w:val="24"/>
          <w:szCs w:val="24"/>
        </w:rPr>
        <w:t xml:space="preserve"> tab, a list of reports can be created. If no reports are included for a </w:t>
      </w:r>
      <w:r w:rsidRPr="00A953A7">
        <w:rPr>
          <w:rFonts w:ascii="Arial" w:eastAsia="Times New Roman" w:hAnsi="Arial" w:cs="Arial"/>
          <w:color w:val="000000"/>
          <w:sz w:val="24"/>
          <w:szCs w:val="24"/>
        </w:rPr>
        <w:t xml:space="preserve">configuration, Skyline Batch will </w:t>
      </w:r>
      <w:r w:rsidR="006F6A9B" w:rsidRPr="00A953A7">
        <w:rPr>
          <w:rFonts w:ascii="Arial" w:eastAsia="Times New Roman" w:hAnsi="Arial" w:cs="Arial"/>
          <w:color w:val="000000"/>
          <w:sz w:val="24"/>
          <w:szCs w:val="24"/>
        </w:rPr>
        <w:t>not export reports or run R scripts for that configuration.</w:t>
      </w:r>
    </w:p>
    <w:p w14:paraId="34D5A7FA" w14:textId="61DBA350" w:rsidR="001C2C29" w:rsidRDefault="001C2C29" w:rsidP="00A953A7">
      <w:pPr>
        <w:spacing w:after="0" w:line="240" w:lineRule="auto"/>
        <w:rPr>
          <w:rFonts w:ascii="Arial" w:eastAsia="Times New Roman" w:hAnsi="Arial" w:cs="Arial"/>
          <w:color w:val="000000"/>
          <w:sz w:val="24"/>
          <w:szCs w:val="24"/>
        </w:rPr>
      </w:pPr>
    </w:p>
    <w:p w14:paraId="0399FF8F" w14:textId="76BC58F8" w:rsidR="001C2C29" w:rsidRDefault="00A953A7" w:rsidP="00A953A7">
      <w:pPr>
        <w:spacing w:after="0" w:line="240" w:lineRule="auto"/>
        <w:jc w:val="center"/>
        <w:rPr>
          <w:rFonts w:ascii="Arial" w:eastAsia="Times New Roman" w:hAnsi="Arial" w:cs="Arial"/>
          <w:color w:val="000000"/>
          <w:sz w:val="24"/>
          <w:szCs w:val="24"/>
        </w:rPr>
      </w:pPr>
      <w:r w:rsidRPr="00A953A7">
        <w:rPr>
          <w:rFonts w:ascii="Arial" w:eastAsia="Times New Roman" w:hAnsi="Arial" w:cs="Arial"/>
          <w:noProof/>
          <w:color w:val="000000"/>
          <w:sz w:val="24"/>
          <w:szCs w:val="24"/>
        </w:rPr>
        <w:drawing>
          <wp:inline distT="0" distB="0" distL="0" distR="0" wp14:anchorId="32AE2B5D" wp14:editId="7319198F">
            <wp:extent cx="3476625" cy="374405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92641" cy="3761305"/>
                    </a:xfrm>
                    <a:prstGeom prst="rect">
                      <a:avLst/>
                    </a:prstGeom>
                  </pic:spPr>
                </pic:pic>
              </a:graphicData>
            </a:graphic>
          </wp:inline>
        </w:drawing>
      </w:r>
    </w:p>
    <w:p w14:paraId="41D0AE65" w14:textId="77777777" w:rsidR="00A953A7" w:rsidRDefault="00A953A7" w:rsidP="00E54C80">
      <w:pPr>
        <w:spacing w:after="0" w:line="240" w:lineRule="auto"/>
        <w:rPr>
          <w:rFonts w:ascii="Arial" w:eastAsia="Times New Roman" w:hAnsi="Arial" w:cs="Arial"/>
          <w:color w:val="000000"/>
          <w:sz w:val="24"/>
          <w:szCs w:val="24"/>
          <w:highlight w:val="cyan"/>
        </w:rPr>
      </w:pPr>
    </w:p>
    <w:p w14:paraId="45EDCD57" w14:textId="42152F9F" w:rsidR="00E54C80" w:rsidRDefault="00E54C80" w:rsidP="00E54C80">
      <w:pPr>
        <w:spacing w:after="0" w:line="240" w:lineRule="auto"/>
        <w:rPr>
          <w:rFonts w:ascii="Arial" w:eastAsia="Times New Roman" w:hAnsi="Arial" w:cs="Arial"/>
          <w:color w:val="000000"/>
          <w:sz w:val="24"/>
          <w:szCs w:val="24"/>
        </w:rPr>
      </w:pPr>
      <w:r w:rsidRPr="00F30818">
        <w:rPr>
          <w:rFonts w:ascii="Arial" w:eastAsia="Times New Roman" w:hAnsi="Arial" w:cs="Arial"/>
          <w:color w:val="000000"/>
          <w:sz w:val="24"/>
          <w:szCs w:val="24"/>
        </w:rPr>
        <w:t xml:space="preserve">To add a report, </w:t>
      </w:r>
      <w:r w:rsidRPr="00BF2470">
        <w:rPr>
          <w:rFonts w:ascii="Arial" w:eastAsia="Times New Roman" w:hAnsi="Arial" w:cs="Arial"/>
          <w:color w:val="000000"/>
          <w:sz w:val="24"/>
          <w:szCs w:val="24"/>
        </w:rPr>
        <w:t xml:space="preserve">click the blue </w:t>
      </w:r>
      <w:r w:rsidRPr="00BF2470">
        <w:rPr>
          <w:rFonts w:ascii="Arial" w:eastAsia="Times New Roman" w:hAnsi="Arial" w:cs="Arial"/>
          <w:b/>
          <w:bCs/>
          <w:color w:val="000000"/>
          <w:sz w:val="24"/>
          <w:szCs w:val="24"/>
        </w:rPr>
        <w:t>+</w:t>
      </w:r>
      <w:r w:rsidRPr="00BF2470">
        <w:rPr>
          <w:rFonts w:ascii="Arial" w:eastAsia="Times New Roman" w:hAnsi="Arial" w:cs="Arial"/>
          <w:color w:val="000000"/>
          <w:sz w:val="24"/>
          <w:szCs w:val="24"/>
        </w:rPr>
        <w:t xml:space="preserve"> icon on the right and fill in the appropriate information.</w:t>
      </w:r>
    </w:p>
    <w:p w14:paraId="12551BAB" w14:textId="05112E0E" w:rsidR="006F6A9B" w:rsidRDefault="006F6A9B" w:rsidP="00A953A7">
      <w:pPr>
        <w:spacing w:after="0" w:line="240" w:lineRule="auto"/>
        <w:rPr>
          <w:rFonts w:ascii="Arial" w:eastAsia="Times New Roman" w:hAnsi="Arial" w:cs="Arial"/>
          <w:color w:val="000000"/>
          <w:sz w:val="24"/>
          <w:szCs w:val="24"/>
        </w:rPr>
      </w:pPr>
    </w:p>
    <w:p w14:paraId="08014C46" w14:textId="77777777" w:rsidR="00BF2470" w:rsidRDefault="00BF2470" w:rsidP="00BF2470">
      <w:pPr>
        <w:spacing w:after="0" w:line="240" w:lineRule="auto"/>
        <w:jc w:val="center"/>
        <w:rPr>
          <w:rFonts w:ascii="Arial" w:eastAsia="Times New Roman" w:hAnsi="Arial" w:cs="Arial"/>
          <w:color w:val="000000"/>
          <w:sz w:val="24"/>
          <w:szCs w:val="24"/>
        </w:rPr>
      </w:pPr>
      <w:r w:rsidRPr="00BF2470">
        <w:rPr>
          <w:rFonts w:ascii="Arial" w:eastAsia="Times New Roman" w:hAnsi="Arial" w:cs="Arial"/>
          <w:noProof/>
          <w:color w:val="000000"/>
          <w:sz w:val="24"/>
          <w:szCs w:val="24"/>
        </w:rPr>
        <w:drawing>
          <wp:inline distT="0" distB="0" distL="0" distR="0" wp14:anchorId="68370335" wp14:editId="699302A2">
            <wp:extent cx="3419475" cy="2990089"/>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2859" cy="3010536"/>
                    </a:xfrm>
                    <a:prstGeom prst="rect">
                      <a:avLst/>
                    </a:prstGeom>
                  </pic:spPr>
                </pic:pic>
              </a:graphicData>
            </a:graphic>
          </wp:inline>
        </w:drawing>
      </w:r>
    </w:p>
    <w:p w14:paraId="4879643F" w14:textId="6A4F872A" w:rsidR="008548D3" w:rsidRDefault="00E54C80" w:rsidP="00BF2470">
      <w:pPr>
        <w:spacing w:after="0" w:line="240" w:lineRule="auto"/>
        <w:rPr>
          <w:rFonts w:ascii="Arial" w:eastAsia="Times New Roman" w:hAnsi="Arial" w:cs="Arial"/>
          <w:color w:val="000000"/>
          <w:sz w:val="24"/>
          <w:szCs w:val="24"/>
        </w:rPr>
      </w:pPr>
      <w:r>
        <w:rPr>
          <w:rFonts w:ascii="Arial" w:eastAsia="Times New Roman" w:hAnsi="Arial" w:cs="Arial"/>
          <w:b/>
          <w:bCs/>
          <w:color w:val="000000"/>
          <w:sz w:val="24"/>
          <w:szCs w:val="24"/>
        </w:rPr>
        <w:t>Report name</w:t>
      </w:r>
      <w:r>
        <w:rPr>
          <w:rFonts w:ascii="Arial" w:eastAsia="Times New Roman" w:hAnsi="Arial" w:cs="Arial"/>
          <w:color w:val="000000"/>
          <w:sz w:val="24"/>
          <w:szCs w:val="24"/>
        </w:rPr>
        <w:t>: The name of the report</w:t>
      </w:r>
      <w:r w:rsidR="00610CF3">
        <w:rPr>
          <w:rFonts w:ascii="Arial" w:eastAsia="Times New Roman" w:hAnsi="Arial" w:cs="Arial"/>
          <w:color w:val="000000"/>
          <w:sz w:val="24"/>
          <w:szCs w:val="24"/>
        </w:rPr>
        <w:t xml:space="preserve"> to be exported</w:t>
      </w:r>
      <w:r>
        <w:rPr>
          <w:rFonts w:ascii="Arial" w:eastAsia="Times New Roman" w:hAnsi="Arial" w:cs="Arial"/>
          <w:color w:val="000000"/>
          <w:sz w:val="24"/>
          <w:szCs w:val="24"/>
        </w:rPr>
        <w:t xml:space="preserve">. This MUST correspond </w:t>
      </w:r>
      <w:r w:rsidR="00610CF3">
        <w:rPr>
          <w:rFonts w:ascii="Arial" w:eastAsia="Times New Roman" w:hAnsi="Arial" w:cs="Arial"/>
          <w:color w:val="000000"/>
          <w:sz w:val="24"/>
          <w:szCs w:val="24"/>
        </w:rPr>
        <w:t xml:space="preserve">to the name of the report when used in Skyline, which </w:t>
      </w:r>
      <w:r w:rsidR="00AE51D9">
        <w:rPr>
          <w:rFonts w:ascii="Arial" w:eastAsia="Times New Roman" w:hAnsi="Arial" w:cs="Arial"/>
          <w:color w:val="000000"/>
          <w:sz w:val="24"/>
          <w:szCs w:val="24"/>
        </w:rPr>
        <w:t xml:space="preserve">may </w:t>
      </w:r>
      <w:r w:rsidR="00002D0A">
        <w:rPr>
          <w:rFonts w:ascii="Arial" w:eastAsia="Times New Roman" w:hAnsi="Arial" w:cs="Arial"/>
          <w:color w:val="000000"/>
          <w:sz w:val="24"/>
          <w:szCs w:val="24"/>
        </w:rPr>
        <w:t>differ from</w:t>
      </w:r>
      <w:r w:rsidR="00610CF3">
        <w:rPr>
          <w:rFonts w:ascii="Arial" w:eastAsia="Times New Roman" w:hAnsi="Arial" w:cs="Arial"/>
          <w:color w:val="000000"/>
          <w:sz w:val="24"/>
          <w:szCs w:val="24"/>
        </w:rPr>
        <w:t xml:space="preserve"> the file name. To find the name of a report</w:t>
      </w:r>
      <w:r w:rsidR="00A953A7">
        <w:rPr>
          <w:rFonts w:ascii="Arial" w:eastAsia="Times New Roman" w:hAnsi="Arial" w:cs="Arial"/>
          <w:color w:val="000000"/>
          <w:sz w:val="24"/>
          <w:szCs w:val="24"/>
        </w:rPr>
        <w:t>:</w:t>
      </w:r>
    </w:p>
    <w:p w14:paraId="61029287" w14:textId="6C96E211" w:rsidR="008548D3" w:rsidRPr="00882506" w:rsidRDefault="008548D3" w:rsidP="008548D3">
      <w:pPr>
        <w:spacing w:after="0" w:line="240" w:lineRule="auto"/>
        <w:ind w:left="1440" w:hanging="720"/>
        <w:rPr>
          <w:rFonts w:ascii="Arial" w:eastAsia="Times New Roman" w:hAnsi="Arial" w:cs="Arial"/>
          <w:color w:val="000000"/>
          <w:sz w:val="24"/>
          <w:szCs w:val="24"/>
          <w:shd w:val="clear" w:color="auto" w:fill="FFFFFF"/>
        </w:rPr>
      </w:pPr>
      <w:r w:rsidRPr="00882506">
        <w:rPr>
          <w:rFonts w:ascii="Arial" w:eastAsia="Times New Roman" w:hAnsi="Arial" w:cs="Arial"/>
          <w:color w:val="000000"/>
          <w:sz w:val="24"/>
          <w:szCs w:val="24"/>
        </w:rPr>
        <w:lastRenderedPageBreak/>
        <w:t xml:space="preserve">If you are importing the report from a Skyline report file (.skyr), open the file in Notepad and look for: </w:t>
      </w:r>
      <w:r w:rsidRPr="00882506">
        <w:rPr>
          <w:rFonts w:ascii="Arial" w:eastAsia="Times New Roman" w:hAnsi="Arial" w:cs="Arial"/>
          <w:i/>
          <w:iCs/>
          <w:color w:val="000000"/>
          <w:sz w:val="24"/>
          <w:szCs w:val="24"/>
          <w:shd w:val="clear" w:color="auto" w:fill="FFFFFF"/>
        </w:rPr>
        <w:t>name="</w:t>
      </w:r>
      <w:r w:rsidRPr="00882506">
        <w:rPr>
          <w:rFonts w:ascii="Arial" w:eastAsia="Times New Roman" w:hAnsi="Arial" w:cs="Arial"/>
          <w:color w:val="000000"/>
          <w:sz w:val="24"/>
          <w:szCs w:val="24"/>
          <w:shd w:val="clear" w:color="auto" w:fill="FFFFFF"/>
        </w:rPr>
        <w:t>report name here"</w:t>
      </w:r>
    </w:p>
    <w:p w14:paraId="736BA4CD" w14:textId="2B7F5FE4" w:rsidR="008548D3" w:rsidRPr="00882506" w:rsidRDefault="008548D3" w:rsidP="008548D3">
      <w:pPr>
        <w:spacing w:after="0" w:line="240" w:lineRule="auto"/>
        <w:ind w:left="1440" w:hanging="720"/>
        <w:rPr>
          <w:rFonts w:ascii="Arial" w:eastAsia="Times New Roman" w:hAnsi="Arial" w:cs="Arial"/>
          <w:color w:val="000000"/>
          <w:sz w:val="24"/>
          <w:szCs w:val="24"/>
          <w:shd w:val="clear" w:color="auto" w:fill="FFFFFF"/>
        </w:rPr>
      </w:pPr>
      <w:r w:rsidRPr="00882506">
        <w:rPr>
          <w:rFonts w:ascii="Arial" w:eastAsia="Times New Roman" w:hAnsi="Arial" w:cs="Arial"/>
          <w:color w:val="000000"/>
          <w:sz w:val="24"/>
          <w:szCs w:val="24"/>
          <w:shd w:val="clear" w:color="auto" w:fill="FFFFFF"/>
        </w:rPr>
        <w:t>If you are using a report already imported in your Skyline template document,</w:t>
      </w:r>
    </w:p>
    <w:p w14:paraId="508E69FF" w14:textId="793A984F" w:rsidR="008548D3" w:rsidRPr="00882506" w:rsidRDefault="008548D3" w:rsidP="008548D3">
      <w:pPr>
        <w:spacing w:after="0" w:line="240" w:lineRule="auto"/>
        <w:ind w:left="1440" w:hanging="720"/>
        <w:rPr>
          <w:rFonts w:ascii="Arial" w:eastAsia="Times New Roman" w:hAnsi="Arial" w:cs="Arial"/>
          <w:color w:val="000000"/>
          <w:sz w:val="24"/>
          <w:szCs w:val="24"/>
          <w:shd w:val="clear" w:color="auto" w:fill="FFFFFF"/>
        </w:rPr>
      </w:pPr>
      <w:r w:rsidRPr="00882506">
        <w:rPr>
          <w:rFonts w:ascii="Arial" w:eastAsia="Times New Roman" w:hAnsi="Arial" w:cs="Arial"/>
          <w:color w:val="000000"/>
          <w:sz w:val="24"/>
          <w:szCs w:val="24"/>
          <w:shd w:val="clear" w:color="auto" w:fill="FFFFFF"/>
        </w:rPr>
        <w:tab/>
        <w:t>open the document and go to View &gt; Document Grid &gt; Reports to see a list of all the report names.</w:t>
      </w:r>
    </w:p>
    <w:p w14:paraId="57F1FDE4" w14:textId="521C6D5B" w:rsidR="00BF2470" w:rsidRPr="00BF2470" w:rsidRDefault="00BF2470" w:rsidP="00BF2470">
      <w:pPr>
        <w:spacing w:after="0" w:line="240" w:lineRule="auto"/>
        <w:rPr>
          <w:rFonts w:ascii="Arial" w:eastAsia="Times New Roman" w:hAnsi="Arial" w:cs="Arial"/>
          <w:color w:val="000000"/>
          <w:sz w:val="24"/>
          <w:szCs w:val="24"/>
        </w:rPr>
      </w:pPr>
      <w:r w:rsidRPr="00882506">
        <w:rPr>
          <w:rFonts w:ascii="Arial" w:eastAsia="Times New Roman" w:hAnsi="Arial" w:cs="Arial"/>
          <w:b/>
          <w:bCs/>
          <w:color w:val="000000"/>
          <w:sz w:val="24"/>
          <w:szCs w:val="24"/>
          <w:shd w:val="clear" w:color="auto" w:fill="FFFFFF"/>
        </w:rPr>
        <w:t>Culture-Invariant report</w:t>
      </w:r>
      <w:r w:rsidRPr="00882506">
        <w:rPr>
          <w:rFonts w:ascii="Arial" w:eastAsia="Times New Roman" w:hAnsi="Arial" w:cs="Arial"/>
          <w:color w:val="000000"/>
          <w:sz w:val="24"/>
          <w:szCs w:val="24"/>
          <w:shd w:val="clear" w:color="auto" w:fill="FFFFFF"/>
        </w:rPr>
        <w:t>: If the report should use comma separated values with period decimal points. It is recommended you always use a Culture-Invariant report if you plan to run R scripts on the report</w:t>
      </w:r>
      <w:r>
        <w:rPr>
          <w:rFonts w:ascii="Arial" w:eastAsia="Times New Roman" w:hAnsi="Arial" w:cs="Arial"/>
          <w:color w:val="000000"/>
          <w:sz w:val="24"/>
          <w:szCs w:val="24"/>
          <w:shd w:val="clear" w:color="auto" w:fill="FFFFFF"/>
        </w:rPr>
        <w:t>.</w:t>
      </w:r>
    </w:p>
    <w:p w14:paraId="42C6C97C" w14:textId="14D5C9A4" w:rsidR="008548D3" w:rsidRPr="008548D3" w:rsidRDefault="008548D3" w:rsidP="00CA6D06">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b/>
          <w:bCs/>
          <w:color w:val="000000"/>
          <w:sz w:val="24"/>
          <w:szCs w:val="24"/>
          <w:shd w:val="clear" w:color="auto" w:fill="FFFFFF"/>
        </w:rPr>
        <w:t>Import report</w:t>
      </w:r>
      <w:r>
        <w:rPr>
          <w:rFonts w:ascii="Arial" w:eastAsia="Times New Roman" w:hAnsi="Arial" w:cs="Arial"/>
          <w:color w:val="000000"/>
          <w:sz w:val="24"/>
          <w:szCs w:val="24"/>
          <w:shd w:val="clear" w:color="auto" w:fill="FFFFFF"/>
        </w:rPr>
        <w:t xml:space="preserve">: If the report does not exist in your Skyline template document, and needs to be imported from a </w:t>
      </w:r>
      <w:r w:rsidR="00A953A7">
        <w:rPr>
          <w:rFonts w:ascii="Arial" w:eastAsia="Times New Roman" w:hAnsi="Arial" w:cs="Arial"/>
          <w:color w:val="000000"/>
          <w:sz w:val="24"/>
          <w:szCs w:val="24"/>
          <w:shd w:val="clear" w:color="auto" w:fill="FFFFFF"/>
        </w:rPr>
        <w:t>Skyline report file.</w:t>
      </w:r>
    </w:p>
    <w:p w14:paraId="4EEFD916" w14:textId="43EAEDDC" w:rsidR="00610CF3" w:rsidRDefault="00610CF3" w:rsidP="00CA6D06">
      <w:pPr>
        <w:spacing w:after="0" w:line="240" w:lineRule="auto"/>
        <w:rPr>
          <w:rFonts w:ascii="Arial" w:eastAsia="Times New Roman" w:hAnsi="Arial" w:cs="Arial"/>
          <w:color w:val="000000"/>
          <w:sz w:val="24"/>
          <w:szCs w:val="24"/>
        </w:rPr>
      </w:pPr>
      <w:r>
        <w:rPr>
          <w:rFonts w:ascii="Arial" w:eastAsia="Times New Roman" w:hAnsi="Arial" w:cs="Arial"/>
          <w:b/>
          <w:bCs/>
          <w:color w:val="000000"/>
          <w:sz w:val="24"/>
          <w:szCs w:val="24"/>
        </w:rPr>
        <w:t>Report path</w:t>
      </w:r>
      <w:r>
        <w:rPr>
          <w:rFonts w:ascii="Arial" w:eastAsia="Times New Roman" w:hAnsi="Arial" w:cs="Arial"/>
          <w:color w:val="000000"/>
          <w:sz w:val="24"/>
          <w:szCs w:val="24"/>
        </w:rPr>
        <w:t xml:space="preserve">: The path to the </w:t>
      </w:r>
      <w:r w:rsidR="00224A97">
        <w:rPr>
          <w:rFonts w:ascii="Arial" w:eastAsia="Times New Roman" w:hAnsi="Arial" w:cs="Arial"/>
          <w:color w:val="000000"/>
          <w:sz w:val="24"/>
          <w:szCs w:val="24"/>
        </w:rPr>
        <w:t xml:space="preserve">Skyline report </w:t>
      </w:r>
      <w:r>
        <w:rPr>
          <w:rFonts w:ascii="Arial" w:eastAsia="Times New Roman" w:hAnsi="Arial" w:cs="Arial"/>
          <w:color w:val="000000"/>
          <w:sz w:val="24"/>
          <w:szCs w:val="24"/>
        </w:rPr>
        <w:t>file.</w:t>
      </w:r>
    </w:p>
    <w:p w14:paraId="674DA77A" w14:textId="3190A9F1" w:rsidR="006F6A9B" w:rsidRDefault="006F6A9B" w:rsidP="00CA6D06">
      <w:pPr>
        <w:spacing w:after="0" w:line="240" w:lineRule="auto"/>
        <w:rPr>
          <w:rFonts w:ascii="Arial" w:eastAsia="Times New Roman" w:hAnsi="Arial" w:cs="Arial"/>
          <w:color w:val="000000"/>
          <w:sz w:val="24"/>
          <w:szCs w:val="24"/>
        </w:rPr>
      </w:pPr>
      <w:r>
        <w:rPr>
          <w:rFonts w:ascii="Arial" w:eastAsia="Times New Roman" w:hAnsi="Arial" w:cs="Arial"/>
          <w:b/>
          <w:bCs/>
          <w:color w:val="000000"/>
          <w:sz w:val="24"/>
          <w:szCs w:val="24"/>
        </w:rPr>
        <w:t>Export the report from</w:t>
      </w:r>
      <w:r>
        <w:rPr>
          <w:rFonts w:ascii="Arial" w:eastAsia="Times New Roman" w:hAnsi="Arial" w:cs="Arial"/>
          <w:color w:val="000000"/>
          <w:sz w:val="24"/>
          <w:szCs w:val="24"/>
        </w:rPr>
        <w:t xml:space="preserve">: Whether to export this report from the results file or the refined file. The refined file option will be grayed out if this configuration does not </w:t>
      </w:r>
      <w:r w:rsidR="00A953A7">
        <w:rPr>
          <w:rFonts w:ascii="Arial" w:eastAsia="Times New Roman" w:hAnsi="Arial" w:cs="Arial"/>
          <w:color w:val="000000"/>
          <w:sz w:val="24"/>
          <w:szCs w:val="24"/>
        </w:rPr>
        <w:t>do refinement</w:t>
      </w:r>
      <w:r>
        <w:rPr>
          <w:rFonts w:ascii="Arial" w:eastAsia="Times New Roman" w:hAnsi="Arial" w:cs="Arial"/>
          <w:color w:val="000000"/>
          <w:sz w:val="24"/>
          <w:szCs w:val="24"/>
        </w:rPr>
        <w:t>.</w:t>
      </w:r>
    </w:p>
    <w:p w14:paraId="30646DB7" w14:textId="2212C99F" w:rsidR="00B722E6" w:rsidRDefault="00610CF3" w:rsidP="00610CF3">
      <w:pPr>
        <w:spacing w:after="0" w:line="240" w:lineRule="auto"/>
        <w:rPr>
          <w:rFonts w:ascii="Arial" w:eastAsia="Times New Roman" w:hAnsi="Arial" w:cs="Arial"/>
          <w:color w:val="000000"/>
          <w:sz w:val="24"/>
          <w:szCs w:val="24"/>
        </w:rPr>
      </w:pPr>
      <w:r>
        <w:rPr>
          <w:rFonts w:ascii="Arial" w:eastAsia="Times New Roman" w:hAnsi="Arial" w:cs="Arial"/>
          <w:b/>
          <w:bCs/>
          <w:color w:val="000000"/>
          <w:sz w:val="24"/>
          <w:szCs w:val="24"/>
        </w:rPr>
        <w:t>R scripts</w:t>
      </w:r>
      <w:r>
        <w:rPr>
          <w:rFonts w:ascii="Arial" w:eastAsia="Times New Roman" w:hAnsi="Arial" w:cs="Arial"/>
          <w:color w:val="000000"/>
          <w:sz w:val="24"/>
          <w:szCs w:val="24"/>
        </w:rPr>
        <w:t>: The list of R scripts to run on this report after it has been exported to a csv file.</w:t>
      </w:r>
    </w:p>
    <w:p w14:paraId="626802D9" w14:textId="3638D5C7" w:rsidR="00610CF3" w:rsidRDefault="00610CF3" w:rsidP="00610CF3">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Add an R script </w:t>
      </w:r>
      <w:r w:rsidR="00F30818">
        <w:rPr>
          <w:rFonts w:ascii="Arial" w:eastAsia="Times New Roman" w:hAnsi="Arial" w:cs="Arial"/>
          <w:color w:val="000000"/>
          <w:sz w:val="24"/>
          <w:szCs w:val="24"/>
        </w:rPr>
        <w:t xml:space="preserve">by clicking on </w:t>
      </w:r>
      <w:r>
        <w:rPr>
          <w:rFonts w:ascii="Arial" w:eastAsia="Times New Roman" w:hAnsi="Arial" w:cs="Arial"/>
          <w:color w:val="000000"/>
          <w:sz w:val="24"/>
          <w:szCs w:val="24"/>
        </w:rPr>
        <w:t xml:space="preserve">the </w:t>
      </w:r>
      <w:r w:rsidR="00F30818" w:rsidRPr="00F30818">
        <w:rPr>
          <w:rFonts w:ascii="Arial" w:eastAsia="Times New Roman" w:hAnsi="Arial" w:cs="Arial"/>
          <w:color w:val="000000"/>
          <w:sz w:val="24"/>
          <w:szCs w:val="24"/>
        </w:rPr>
        <w:t>blue</w:t>
      </w:r>
      <w:r w:rsidR="00F30818">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 xml:space="preserve"> </w:t>
      </w:r>
      <w:r w:rsidR="00F30818">
        <w:rPr>
          <w:rFonts w:ascii="Arial" w:eastAsia="Times New Roman" w:hAnsi="Arial" w:cs="Arial"/>
          <w:color w:val="000000"/>
          <w:sz w:val="24"/>
          <w:szCs w:val="24"/>
        </w:rPr>
        <w:t>icon</w:t>
      </w:r>
      <w:r>
        <w:rPr>
          <w:rFonts w:ascii="Arial" w:eastAsia="Times New Roman" w:hAnsi="Arial" w:cs="Arial"/>
          <w:color w:val="000000"/>
          <w:sz w:val="24"/>
          <w:szCs w:val="24"/>
        </w:rPr>
        <w:t xml:space="preserve">. </w:t>
      </w:r>
    </w:p>
    <w:p w14:paraId="4B422136" w14:textId="77777777" w:rsidR="00610CF3" w:rsidRDefault="00610CF3" w:rsidP="00610CF3">
      <w:pPr>
        <w:spacing w:after="0" w:line="240" w:lineRule="auto"/>
        <w:jc w:val="center"/>
        <w:rPr>
          <w:rFonts w:ascii="Arial" w:eastAsia="Times New Roman" w:hAnsi="Arial" w:cs="Arial"/>
          <w:color w:val="000000"/>
          <w:sz w:val="24"/>
          <w:szCs w:val="24"/>
        </w:rPr>
      </w:pPr>
      <w:r>
        <w:rPr>
          <w:rFonts w:ascii="Arial" w:eastAsia="Times New Roman" w:hAnsi="Arial" w:cs="Arial"/>
          <w:noProof/>
          <w:color w:val="000000"/>
          <w:sz w:val="24"/>
          <w:szCs w:val="24"/>
          <w:shd w:val="clear" w:color="auto" w:fill="FFFFFF"/>
        </w:rPr>
        <w:drawing>
          <wp:inline distT="0" distB="0" distL="0" distR="0" wp14:anchorId="5752510A" wp14:editId="0BFBCE91">
            <wp:extent cx="5279390" cy="17081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9390" cy="1708150"/>
                    </a:xfrm>
                    <a:prstGeom prst="rect">
                      <a:avLst/>
                    </a:prstGeom>
                    <a:noFill/>
                    <a:ln>
                      <a:noFill/>
                    </a:ln>
                  </pic:spPr>
                </pic:pic>
              </a:graphicData>
            </a:graphic>
          </wp:inline>
        </w:drawing>
      </w:r>
    </w:p>
    <w:p w14:paraId="4301016A" w14:textId="4E80CADE" w:rsidR="00610CF3" w:rsidRDefault="00610CF3" w:rsidP="00610CF3">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Skyline Batch defaults to running all R scripts on the most recent version of R</w:t>
      </w:r>
      <w:r w:rsidR="00F30818">
        <w:rPr>
          <w:rFonts w:ascii="Arial" w:eastAsia="Times New Roman" w:hAnsi="Arial" w:cs="Arial"/>
          <w:color w:val="000000"/>
          <w:sz w:val="24"/>
          <w:szCs w:val="24"/>
          <w:shd w:val="clear" w:color="auto" w:fill="FFFFFF"/>
        </w:rPr>
        <w:t xml:space="preserve"> found on the computer.</w:t>
      </w:r>
      <w:r>
        <w:rPr>
          <w:rFonts w:ascii="Arial" w:eastAsia="Times New Roman" w:hAnsi="Arial" w:cs="Arial"/>
          <w:color w:val="000000"/>
          <w:sz w:val="24"/>
          <w:szCs w:val="24"/>
          <w:shd w:val="clear" w:color="auto" w:fill="FFFFFF"/>
        </w:rPr>
        <w:t xml:space="preserve"> </w:t>
      </w:r>
      <w:r w:rsidR="00F30818">
        <w:rPr>
          <w:rFonts w:ascii="Arial" w:eastAsia="Times New Roman" w:hAnsi="Arial" w:cs="Arial"/>
          <w:color w:val="000000"/>
          <w:sz w:val="24"/>
          <w:szCs w:val="24"/>
          <w:shd w:val="clear" w:color="auto" w:fill="FFFFFF"/>
        </w:rPr>
        <w:t>If</w:t>
      </w:r>
      <w:r>
        <w:rPr>
          <w:rFonts w:ascii="Arial" w:eastAsia="Times New Roman" w:hAnsi="Arial" w:cs="Arial"/>
          <w:color w:val="000000"/>
          <w:sz w:val="24"/>
          <w:szCs w:val="24"/>
          <w:shd w:val="clear" w:color="auto" w:fill="FFFFFF"/>
        </w:rPr>
        <w:t xml:space="preserve"> you want to specify a different version</w:t>
      </w:r>
      <w:r w:rsidR="00F30818">
        <w:rPr>
          <w:rFonts w:ascii="Arial" w:eastAsia="Times New Roman" w:hAnsi="Arial" w:cs="Arial"/>
          <w:color w:val="000000"/>
          <w:sz w:val="24"/>
          <w:szCs w:val="24"/>
          <w:shd w:val="clear" w:color="auto" w:fill="FFFFFF"/>
        </w:rPr>
        <w:t>,</w:t>
      </w:r>
      <w:r>
        <w:rPr>
          <w:rFonts w:ascii="Arial" w:eastAsia="Times New Roman" w:hAnsi="Arial" w:cs="Arial"/>
          <w:color w:val="000000"/>
          <w:sz w:val="24"/>
          <w:szCs w:val="24"/>
          <w:shd w:val="clear" w:color="auto" w:fill="FFFFFF"/>
        </w:rPr>
        <w:t xml:space="preserve"> </w:t>
      </w:r>
      <w:r w:rsidR="00F30818">
        <w:rPr>
          <w:rFonts w:ascii="Arial" w:eastAsia="Times New Roman" w:hAnsi="Arial" w:cs="Arial"/>
          <w:color w:val="000000"/>
          <w:sz w:val="24"/>
          <w:szCs w:val="24"/>
          <w:shd w:val="clear" w:color="auto" w:fill="FFFFFF"/>
        </w:rPr>
        <w:t>click</w:t>
      </w:r>
      <w:r>
        <w:rPr>
          <w:rFonts w:ascii="Arial" w:eastAsia="Times New Roman" w:hAnsi="Arial" w:cs="Arial"/>
          <w:color w:val="000000"/>
          <w:sz w:val="24"/>
          <w:szCs w:val="24"/>
          <w:shd w:val="clear" w:color="auto" w:fill="FFFFFF"/>
        </w:rPr>
        <w:t xml:space="preserve"> in the </w:t>
      </w:r>
      <w:r>
        <w:rPr>
          <w:rFonts w:ascii="Arial" w:eastAsia="Times New Roman" w:hAnsi="Arial" w:cs="Arial"/>
          <w:b/>
          <w:bCs/>
          <w:color w:val="000000"/>
          <w:sz w:val="24"/>
          <w:szCs w:val="24"/>
          <w:shd w:val="clear" w:color="auto" w:fill="FFFFFF"/>
        </w:rPr>
        <w:t xml:space="preserve">Version </w:t>
      </w:r>
      <w:r w:rsidR="00F30818">
        <w:rPr>
          <w:rFonts w:ascii="Arial" w:eastAsia="Times New Roman" w:hAnsi="Arial" w:cs="Arial"/>
          <w:color w:val="000000"/>
          <w:sz w:val="24"/>
          <w:szCs w:val="24"/>
          <w:shd w:val="clear" w:color="auto" w:fill="FFFFFF"/>
        </w:rPr>
        <w:t>cell</w:t>
      </w:r>
      <w:r>
        <w:rPr>
          <w:rFonts w:ascii="Arial" w:eastAsia="Times New Roman" w:hAnsi="Arial" w:cs="Arial"/>
          <w:color w:val="000000"/>
          <w:sz w:val="24"/>
          <w:szCs w:val="24"/>
          <w:shd w:val="clear" w:color="auto" w:fill="FFFFFF"/>
        </w:rPr>
        <w:t xml:space="preserve"> of the table to see a drop-down menu of all installed R versions</w:t>
      </w:r>
      <w:r w:rsidR="00F30818">
        <w:rPr>
          <w:rFonts w:ascii="Arial" w:eastAsia="Times New Roman" w:hAnsi="Arial" w:cs="Arial"/>
          <w:color w:val="000000"/>
          <w:sz w:val="24"/>
          <w:szCs w:val="24"/>
          <w:shd w:val="clear" w:color="auto" w:fill="FFFFFF"/>
        </w:rPr>
        <w:t xml:space="preserve">, </w:t>
      </w:r>
      <w:r>
        <w:rPr>
          <w:rFonts w:ascii="Arial" w:eastAsia="Times New Roman" w:hAnsi="Arial" w:cs="Arial"/>
          <w:color w:val="000000"/>
          <w:sz w:val="24"/>
          <w:szCs w:val="24"/>
          <w:shd w:val="clear" w:color="auto" w:fill="FFFFFF"/>
        </w:rPr>
        <w:t xml:space="preserve">then </w:t>
      </w:r>
      <w:r w:rsidR="00F30818">
        <w:rPr>
          <w:rFonts w:ascii="Arial" w:eastAsia="Times New Roman" w:hAnsi="Arial" w:cs="Arial"/>
          <w:color w:val="000000"/>
          <w:sz w:val="24"/>
          <w:szCs w:val="24"/>
          <w:shd w:val="clear" w:color="auto" w:fill="FFFFFF"/>
        </w:rPr>
        <w:t>click</w:t>
      </w:r>
      <w:r>
        <w:rPr>
          <w:rFonts w:ascii="Arial" w:eastAsia="Times New Roman" w:hAnsi="Arial" w:cs="Arial"/>
          <w:color w:val="000000"/>
          <w:sz w:val="24"/>
          <w:szCs w:val="24"/>
          <w:shd w:val="clear" w:color="auto" w:fill="FFFFFF"/>
        </w:rPr>
        <w:t xml:space="preserve"> the desired version.</w:t>
      </w:r>
    </w:p>
    <w:p w14:paraId="18A00F76" w14:textId="35DB44E1" w:rsidR="00610CF3" w:rsidRDefault="00610CF3" w:rsidP="00CA6D06">
      <w:pPr>
        <w:spacing w:after="0" w:line="240" w:lineRule="auto"/>
        <w:rPr>
          <w:rFonts w:ascii="Arial" w:eastAsia="Times New Roman" w:hAnsi="Arial" w:cs="Arial"/>
          <w:color w:val="000000"/>
          <w:sz w:val="24"/>
          <w:szCs w:val="24"/>
        </w:rPr>
      </w:pPr>
    </w:p>
    <w:p w14:paraId="212D27A6" w14:textId="725F3256" w:rsidR="00F30818" w:rsidRDefault="00E54408" w:rsidP="006F6A9B">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Click </w:t>
      </w:r>
      <w:r w:rsidRPr="00E54408">
        <w:rPr>
          <w:rFonts w:ascii="Arial" w:eastAsia="Times New Roman" w:hAnsi="Arial" w:cs="Arial"/>
          <w:b/>
          <w:bCs/>
          <w:color w:val="000000"/>
          <w:sz w:val="24"/>
          <w:szCs w:val="24"/>
        </w:rPr>
        <w:t>OK</w:t>
      </w:r>
      <w:r>
        <w:rPr>
          <w:rFonts w:ascii="Arial" w:eastAsia="Times New Roman" w:hAnsi="Arial" w:cs="Arial"/>
          <w:color w:val="000000"/>
          <w:sz w:val="24"/>
          <w:szCs w:val="24"/>
        </w:rPr>
        <w:t xml:space="preserve"> to add the report</w:t>
      </w:r>
    </w:p>
    <w:p w14:paraId="07C2063F" w14:textId="77777777" w:rsidR="00F30818" w:rsidRDefault="00F30818" w:rsidP="007663BB">
      <w:pPr>
        <w:spacing w:before="200" w:after="200" w:line="240" w:lineRule="auto"/>
        <w:rPr>
          <w:rFonts w:ascii="Arial" w:eastAsia="Times New Roman" w:hAnsi="Arial" w:cs="Arial"/>
          <w:color w:val="000000"/>
          <w:sz w:val="24"/>
          <w:szCs w:val="24"/>
        </w:rPr>
      </w:pPr>
    </w:p>
    <w:p w14:paraId="7F96DBDC" w14:textId="77777777" w:rsidR="005C5121" w:rsidRDefault="005C5121" w:rsidP="006F6A9B">
      <w:pPr>
        <w:spacing w:after="0" w:line="240" w:lineRule="auto"/>
        <w:rPr>
          <w:rFonts w:ascii="Arial" w:eastAsia="Times New Roman" w:hAnsi="Arial" w:cs="Arial"/>
          <w:b/>
          <w:bCs/>
          <w:caps/>
          <w:color w:val="000000"/>
          <w:sz w:val="24"/>
          <w:szCs w:val="24"/>
        </w:rPr>
      </w:pPr>
    </w:p>
    <w:p w14:paraId="3D9660E4" w14:textId="77777777" w:rsidR="005C5121" w:rsidRDefault="005C5121" w:rsidP="006F6A9B">
      <w:pPr>
        <w:spacing w:after="0" w:line="240" w:lineRule="auto"/>
        <w:rPr>
          <w:rFonts w:ascii="Arial" w:eastAsia="Times New Roman" w:hAnsi="Arial" w:cs="Arial"/>
          <w:b/>
          <w:bCs/>
          <w:caps/>
          <w:color w:val="000000"/>
          <w:sz w:val="24"/>
          <w:szCs w:val="24"/>
        </w:rPr>
      </w:pPr>
    </w:p>
    <w:p w14:paraId="73C77CAE" w14:textId="77777777" w:rsidR="005C5121" w:rsidRDefault="005C5121" w:rsidP="006F6A9B">
      <w:pPr>
        <w:spacing w:after="0" w:line="240" w:lineRule="auto"/>
        <w:rPr>
          <w:rFonts w:ascii="Arial" w:eastAsia="Times New Roman" w:hAnsi="Arial" w:cs="Arial"/>
          <w:b/>
          <w:bCs/>
          <w:caps/>
          <w:color w:val="000000"/>
          <w:sz w:val="24"/>
          <w:szCs w:val="24"/>
        </w:rPr>
      </w:pPr>
    </w:p>
    <w:p w14:paraId="774FD70C" w14:textId="77777777" w:rsidR="005C5121" w:rsidRDefault="005C5121" w:rsidP="006F6A9B">
      <w:pPr>
        <w:spacing w:after="0" w:line="240" w:lineRule="auto"/>
        <w:rPr>
          <w:rFonts w:ascii="Arial" w:eastAsia="Times New Roman" w:hAnsi="Arial" w:cs="Arial"/>
          <w:b/>
          <w:bCs/>
          <w:caps/>
          <w:color w:val="000000"/>
          <w:sz w:val="24"/>
          <w:szCs w:val="24"/>
        </w:rPr>
      </w:pPr>
    </w:p>
    <w:p w14:paraId="2985F906" w14:textId="77777777" w:rsidR="005C5121" w:rsidRDefault="005C5121" w:rsidP="006F6A9B">
      <w:pPr>
        <w:spacing w:after="0" w:line="240" w:lineRule="auto"/>
        <w:rPr>
          <w:rFonts w:ascii="Arial" w:eastAsia="Times New Roman" w:hAnsi="Arial" w:cs="Arial"/>
          <w:b/>
          <w:bCs/>
          <w:caps/>
          <w:color w:val="000000"/>
          <w:sz w:val="24"/>
          <w:szCs w:val="24"/>
        </w:rPr>
      </w:pPr>
    </w:p>
    <w:p w14:paraId="4304F8D3" w14:textId="77777777" w:rsidR="005C5121" w:rsidRDefault="005C5121" w:rsidP="006F6A9B">
      <w:pPr>
        <w:spacing w:after="0" w:line="240" w:lineRule="auto"/>
        <w:rPr>
          <w:rFonts w:ascii="Arial" w:eastAsia="Times New Roman" w:hAnsi="Arial" w:cs="Arial"/>
          <w:b/>
          <w:bCs/>
          <w:caps/>
          <w:color w:val="000000"/>
          <w:sz w:val="24"/>
          <w:szCs w:val="24"/>
        </w:rPr>
      </w:pPr>
    </w:p>
    <w:p w14:paraId="6788D2C3" w14:textId="77777777" w:rsidR="005C5121" w:rsidRDefault="005C5121" w:rsidP="006F6A9B">
      <w:pPr>
        <w:spacing w:after="0" w:line="240" w:lineRule="auto"/>
        <w:rPr>
          <w:rFonts w:ascii="Arial" w:eastAsia="Times New Roman" w:hAnsi="Arial" w:cs="Arial"/>
          <w:b/>
          <w:bCs/>
          <w:caps/>
          <w:color w:val="000000"/>
          <w:sz w:val="24"/>
          <w:szCs w:val="24"/>
        </w:rPr>
      </w:pPr>
    </w:p>
    <w:p w14:paraId="29C48CF2" w14:textId="77777777" w:rsidR="00BF2470" w:rsidRDefault="00BF2470" w:rsidP="006F6A9B">
      <w:pPr>
        <w:spacing w:after="0" w:line="240" w:lineRule="auto"/>
        <w:rPr>
          <w:rFonts w:ascii="Arial" w:eastAsia="Times New Roman" w:hAnsi="Arial" w:cs="Arial"/>
          <w:b/>
          <w:bCs/>
          <w:caps/>
          <w:color w:val="000000"/>
          <w:sz w:val="24"/>
          <w:szCs w:val="24"/>
        </w:rPr>
      </w:pPr>
    </w:p>
    <w:p w14:paraId="2AE8FBA4" w14:textId="77777777" w:rsidR="007C2C66" w:rsidRDefault="007C2C66" w:rsidP="006F6A9B">
      <w:pPr>
        <w:spacing w:after="0" w:line="240" w:lineRule="auto"/>
        <w:rPr>
          <w:rFonts w:ascii="Arial" w:eastAsia="Times New Roman" w:hAnsi="Arial" w:cs="Arial"/>
          <w:b/>
          <w:bCs/>
          <w:caps/>
          <w:color w:val="000000"/>
          <w:sz w:val="24"/>
          <w:szCs w:val="24"/>
        </w:rPr>
      </w:pPr>
    </w:p>
    <w:p w14:paraId="780C40FF" w14:textId="77777777" w:rsidR="007C2C66" w:rsidRDefault="007C2C66" w:rsidP="006F6A9B">
      <w:pPr>
        <w:spacing w:after="0" w:line="240" w:lineRule="auto"/>
        <w:rPr>
          <w:rFonts w:ascii="Arial" w:eastAsia="Times New Roman" w:hAnsi="Arial" w:cs="Arial"/>
          <w:b/>
          <w:bCs/>
          <w:caps/>
          <w:color w:val="000000"/>
          <w:sz w:val="24"/>
          <w:szCs w:val="24"/>
        </w:rPr>
      </w:pPr>
    </w:p>
    <w:p w14:paraId="6F0824B1" w14:textId="77777777" w:rsidR="00882506" w:rsidRDefault="00882506" w:rsidP="006F6A9B">
      <w:pPr>
        <w:spacing w:after="0" w:line="240" w:lineRule="auto"/>
        <w:rPr>
          <w:rFonts w:ascii="Arial" w:eastAsia="Times New Roman" w:hAnsi="Arial" w:cs="Arial"/>
          <w:b/>
          <w:bCs/>
          <w:caps/>
          <w:color w:val="000000"/>
          <w:sz w:val="24"/>
          <w:szCs w:val="24"/>
        </w:rPr>
      </w:pPr>
    </w:p>
    <w:p w14:paraId="61F37D0F" w14:textId="77777777" w:rsidR="00882506" w:rsidRDefault="00882506" w:rsidP="006F6A9B">
      <w:pPr>
        <w:spacing w:after="0" w:line="240" w:lineRule="auto"/>
        <w:rPr>
          <w:rFonts w:ascii="Arial" w:eastAsia="Times New Roman" w:hAnsi="Arial" w:cs="Arial"/>
          <w:b/>
          <w:bCs/>
          <w:caps/>
          <w:color w:val="000000"/>
          <w:sz w:val="24"/>
          <w:szCs w:val="24"/>
        </w:rPr>
      </w:pPr>
    </w:p>
    <w:p w14:paraId="200D1106" w14:textId="77777777" w:rsidR="00882506" w:rsidRDefault="00882506" w:rsidP="006F6A9B">
      <w:pPr>
        <w:spacing w:after="0" w:line="240" w:lineRule="auto"/>
        <w:rPr>
          <w:rFonts w:ascii="Arial" w:eastAsia="Times New Roman" w:hAnsi="Arial" w:cs="Arial"/>
          <w:b/>
          <w:bCs/>
          <w:caps/>
          <w:color w:val="000000"/>
          <w:sz w:val="24"/>
          <w:szCs w:val="24"/>
        </w:rPr>
      </w:pPr>
    </w:p>
    <w:p w14:paraId="49E09309" w14:textId="55119EFC" w:rsidR="00E54408" w:rsidRDefault="00E54408" w:rsidP="006F6A9B">
      <w:pPr>
        <w:spacing w:after="0" w:line="240" w:lineRule="auto"/>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SKYLINE SETTINGS</w:t>
      </w:r>
    </w:p>
    <w:p w14:paraId="52065486" w14:textId="536AD9FA" w:rsidR="00E54408" w:rsidRDefault="006F6A9B" w:rsidP="00E54408">
      <w:pPr>
        <w:shd w:val="clear" w:color="auto" w:fill="FFFFFF"/>
        <w:spacing w:before="199" w:after="199" w:line="240" w:lineRule="auto"/>
        <w:jc w:val="center"/>
        <w:outlineLvl w:val="2"/>
        <w:rPr>
          <w:rFonts w:ascii="Arial" w:eastAsia="Times New Roman" w:hAnsi="Arial" w:cs="Arial"/>
          <w:b/>
          <w:bCs/>
          <w:caps/>
          <w:color w:val="000000"/>
          <w:sz w:val="24"/>
          <w:szCs w:val="24"/>
        </w:rPr>
      </w:pPr>
      <w:r w:rsidRPr="006F6A9B">
        <w:rPr>
          <w:rFonts w:ascii="Arial" w:eastAsia="Times New Roman" w:hAnsi="Arial" w:cs="Arial"/>
          <w:b/>
          <w:bCs/>
          <w:caps/>
          <w:noProof/>
          <w:color w:val="000000"/>
          <w:sz w:val="24"/>
          <w:szCs w:val="24"/>
        </w:rPr>
        <w:drawing>
          <wp:inline distT="0" distB="0" distL="0" distR="0" wp14:anchorId="453921A7" wp14:editId="3BCCCCF3">
            <wp:extent cx="4353533" cy="4677428"/>
            <wp:effectExtent l="0" t="0" r="952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3533" cy="4677428"/>
                    </a:xfrm>
                    <a:prstGeom prst="rect">
                      <a:avLst/>
                    </a:prstGeom>
                  </pic:spPr>
                </pic:pic>
              </a:graphicData>
            </a:graphic>
          </wp:inline>
        </w:drawing>
      </w:r>
    </w:p>
    <w:p w14:paraId="6DBEC035" w14:textId="77777777" w:rsidR="00E54408" w:rsidRDefault="00E54408" w:rsidP="00E54408">
      <w:pPr>
        <w:spacing w:after="0" w:line="240" w:lineRule="auto"/>
        <w:rPr>
          <w:rFonts w:ascii="Arial" w:eastAsia="Times New Roman" w:hAnsi="Arial" w:cs="Arial"/>
          <w:noProof/>
          <w:color w:val="000000"/>
          <w:sz w:val="24"/>
          <w:szCs w:val="24"/>
          <w:shd w:val="clear" w:color="auto" w:fill="FFFFFF"/>
        </w:rPr>
      </w:pPr>
    </w:p>
    <w:p w14:paraId="421CE793" w14:textId="39764361" w:rsidR="00610CF3" w:rsidRDefault="00E54408" w:rsidP="00E54408">
      <w:pPr>
        <w:spacing w:after="0" w:line="240" w:lineRule="auto"/>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shd w:val="clear" w:color="auto" w:fill="FFFFFF"/>
        </w:rPr>
        <w:t xml:space="preserve">In the </w:t>
      </w:r>
      <w:r>
        <w:rPr>
          <w:rFonts w:ascii="Arial" w:eastAsia="Times New Roman" w:hAnsi="Arial" w:cs="Arial"/>
          <w:b/>
          <w:bCs/>
          <w:noProof/>
          <w:color w:val="000000"/>
          <w:sz w:val="24"/>
          <w:szCs w:val="24"/>
          <w:shd w:val="clear" w:color="auto" w:fill="FFFFFF"/>
        </w:rPr>
        <w:t>Skyline</w:t>
      </w:r>
      <w:r>
        <w:rPr>
          <w:rFonts w:ascii="Arial" w:eastAsia="Times New Roman" w:hAnsi="Arial" w:cs="Arial"/>
          <w:noProof/>
          <w:color w:val="000000"/>
          <w:sz w:val="24"/>
          <w:szCs w:val="24"/>
          <w:shd w:val="clear" w:color="auto" w:fill="FFFFFF"/>
        </w:rPr>
        <w:t xml:space="preserve"> tab</w:t>
      </w:r>
      <w:r w:rsidR="00C50B64">
        <w:rPr>
          <w:rFonts w:ascii="Arial" w:eastAsia="Times New Roman" w:hAnsi="Arial" w:cs="Arial"/>
          <w:noProof/>
          <w:color w:val="000000"/>
          <w:sz w:val="24"/>
          <w:szCs w:val="24"/>
          <w:shd w:val="clear" w:color="auto" w:fill="FFFFFF"/>
        </w:rPr>
        <w:t xml:space="preserve"> of the </w:t>
      </w:r>
      <w:r w:rsidR="00C50B64">
        <w:rPr>
          <w:rFonts w:ascii="Arial" w:eastAsia="Times New Roman" w:hAnsi="Arial" w:cs="Arial"/>
          <w:b/>
          <w:bCs/>
          <w:color w:val="000000"/>
          <w:sz w:val="24"/>
          <w:szCs w:val="24"/>
          <w:shd w:val="clear" w:color="auto" w:fill="FFFFFF"/>
        </w:rPr>
        <w:t xml:space="preserve">Skyline Batch Configuration </w:t>
      </w:r>
      <w:r w:rsidR="00C50B64">
        <w:rPr>
          <w:rFonts w:ascii="Arial" w:eastAsia="Times New Roman" w:hAnsi="Arial" w:cs="Arial"/>
          <w:color w:val="000000"/>
          <w:sz w:val="24"/>
          <w:szCs w:val="24"/>
          <w:shd w:val="clear" w:color="auto" w:fill="FFFFFF"/>
        </w:rPr>
        <w:t>form</w:t>
      </w:r>
      <w:r>
        <w:rPr>
          <w:rFonts w:ascii="Arial" w:eastAsia="Times New Roman" w:hAnsi="Arial" w:cs="Arial"/>
          <w:noProof/>
          <w:color w:val="000000"/>
          <w:sz w:val="24"/>
          <w:szCs w:val="24"/>
          <w:shd w:val="clear" w:color="auto" w:fill="FFFFFF"/>
        </w:rPr>
        <w:t xml:space="preserve">, you can specify which installation of </w:t>
      </w:r>
      <w:r w:rsidR="006F6A9B">
        <w:rPr>
          <w:rFonts w:ascii="Arial" w:eastAsia="Times New Roman" w:hAnsi="Arial" w:cs="Arial"/>
          <w:noProof/>
          <w:color w:val="000000"/>
          <w:sz w:val="24"/>
          <w:szCs w:val="24"/>
          <w:shd w:val="clear" w:color="auto" w:fill="FFFFFF"/>
        </w:rPr>
        <w:t>S</w:t>
      </w:r>
      <w:r>
        <w:rPr>
          <w:rFonts w:ascii="Arial" w:eastAsia="Times New Roman" w:hAnsi="Arial" w:cs="Arial"/>
          <w:noProof/>
          <w:color w:val="000000"/>
          <w:sz w:val="24"/>
          <w:szCs w:val="24"/>
          <w:shd w:val="clear" w:color="auto" w:fill="FFFFFF"/>
        </w:rPr>
        <w:t xml:space="preserve">kyline this configuration will use when run. If you do not have </w:t>
      </w:r>
      <w:r w:rsidR="00C93823">
        <w:rPr>
          <w:rFonts w:ascii="Arial" w:eastAsia="Times New Roman" w:hAnsi="Arial" w:cs="Arial"/>
          <w:noProof/>
          <w:color w:val="000000"/>
          <w:sz w:val="24"/>
          <w:szCs w:val="24"/>
          <w:shd w:val="clear" w:color="auto" w:fill="FFFFFF"/>
        </w:rPr>
        <w:t xml:space="preserve">an administrative or web-based installation of </w:t>
      </w:r>
      <w:r>
        <w:rPr>
          <w:rFonts w:ascii="Arial" w:eastAsia="Times New Roman" w:hAnsi="Arial" w:cs="Arial"/>
          <w:noProof/>
          <w:color w:val="000000"/>
          <w:sz w:val="24"/>
          <w:szCs w:val="24"/>
          <w:shd w:val="clear" w:color="auto" w:fill="FFFFFF"/>
        </w:rPr>
        <w:t>Skyline or S</w:t>
      </w:r>
      <w:r w:rsidR="00C93823">
        <w:rPr>
          <w:rFonts w:ascii="Arial" w:eastAsia="Times New Roman" w:hAnsi="Arial" w:cs="Arial"/>
          <w:noProof/>
          <w:color w:val="000000"/>
          <w:sz w:val="24"/>
          <w:szCs w:val="24"/>
          <w:shd w:val="clear" w:color="auto" w:fill="FFFFFF"/>
        </w:rPr>
        <w:t>k</w:t>
      </w:r>
      <w:r>
        <w:rPr>
          <w:rFonts w:ascii="Arial" w:eastAsia="Times New Roman" w:hAnsi="Arial" w:cs="Arial"/>
          <w:noProof/>
          <w:color w:val="000000"/>
          <w:sz w:val="24"/>
          <w:szCs w:val="24"/>
          <w:shd w:val="clear" w:color="auto" w:fill="FFFFFF"/>
        </w:rPr>
        <w:t>yline-</w:t>
      </w:r>
      <w:r w:rsidR="00C93823">
        <w:rPr>
          <w:rFonts w:ascii="Arial" w:eastAsia="Times New Roman" w:hAnsi="Arial" w:cs="Arial"/>
          <w:noProof/>
          <w:color w:val="000000"/>
          <w:sz w:val="24"/>
          <w:szCs w:val="24"/>
          <w:shd w:val="clear" w:color="auto" w:fill="FFFFFF"/>
        </w:rPr>
        <w:t>d</w:t>
      </w:r>
      <w:r>
        <w:rPr>
          <w:rFonts w:ascii="Arial" w:eastAsia="Times New Roman" w:hAnsi="Arial" w:cs="Arial"/>
          <w:noProof/>
          <w:color w:val="000000"/>
          <w:sz w:val="24"/>
          <w:szCs w:val="24"/>
          <w:shd w:val="clear" w:color="auto" w:fill="FFFFFF"/>
        </w:rPr>
        <w:t>aily, the corresponding option will be grayed out. You can always specify a path to a Skyline (or Skyline-daily) installation somewhere else on your computer.</w:t>
      </w:r>
    </w:p>
    <w:p w14:paraId="0903A553" w14:textId="61839F02" w:rsidR="00F30818" w:rsidRDefault="00F30818" w:rsidP="00E54408">
      <w:pPr>
        <w:spacing w:after="0" w:line="240" w:lineRule="auto"/>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rPr>
        <mc:AlternateContent>
          <mc:Choice Requires="wps">
            <w:drawing>
              <wp:anchor distT="0" distB="0" distL="114300" distR="114300" simplePos="0" relativeHeight="251664384" behindDoc="0" locked="0" layoutInCell="1" allowOverlap="1" wp14:anchorId="1177F2EF" wp14:editId="744F2440">
                <wp:simplePos x="0" y="0"/>
                <wp:positionH relativeFrom="margin">
                  <wp:align>left</wp:align>
                </wp:positionH>
                <wp:positionV relativeFrom="paragraph">
                  <wp:posOffset>177164</wp:posOffset>
                </wp:positionV>
                <wp:extent cx="5876925" cy="10858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5876925" cy="1085850"/>
                        </a:xfrm>
                        <a:prstGeom prst="rect">
                          <a:avLst/>
                        </a:prstGeom>
                        <a:solidFill>
                          <a:schemeClr val="lt1"/>
                        </a:solidFill>
                        <a:ln w="6350">
                          <a:solidFill>
                            <a:prstClr val="black"/>
                          </a:solidFill>
                        </a:ln>
                      </wps:spPr>
                      <wps:txbx>
                        <w:txbxContent>
                          <w:p w14:paraId="2C90E8E6" w14:textId="04C0C69A" w:rsidR="00BE73EF" w:rsidRPr="00F30818" w:rsidRDefault="00F30818" w:rsidP="00BE73EF">
                            <w:pPr>
                              <w:rPr>
                                <w:rFonts w:ascii="Arial" w:hAnsi="Arial" w:cs="Arial"/>
                                <w:sz w:val="24"/>
                                <w:szCs w:val="24"/>
                              </w:rPr>
                            </w:pPr>
                            <w:bookmarkStart w:id="1" w:name="_Hlk68855897"/>
                            <w:r w:rsidRPr="00F30818">
                              <w:rPr>
                                <w:rFonts w:ascii="Arial" w:hAnsi="Arial" w:cs="Arial"/>
                                <w:sz w:val="24"/>
                                <w:szCs w:val="24"/>
                              </w:rPr>
                              <w:t>*Note:</w:t>
                            </w:r>
                            <w:r>
                              <w:rPr>
                                <w:rFonts w:ascii="Arial" w:hAnsi="Arial" w:cs="Arial"/>
                                <w:sz w:val="24"/>
                                <w:szCs w:val="24"/>
                              </w:rPr>
                              <w:t xml:space="preserve"> </w:t>
                            </w:r>
                            <w:r w:rsidR="00BE73EF">
                              <w:rPr>
                                <w:rFonts w:ascii="Arial" w:hAnsi="Arial" w:cs="Arial"/>
                                <w:sz w:val="24"/>
                                <w:szCs w:val="24"/>
                              </w:rPr>
                              <w:t xml:space="preserve">The Skyline tab does not appear in administrative installations of Skyline Batch. If this is the case, Skyline Batch will use the version of Skyline it was installed with. If you would like to use a different Skyline installation, download the web-based version of Skyline Batch here: </w:t>
                            </w:r>
                            <w:hyperlink r:id="rId17" w:history="1">
                              <w:r w:rsidR="00BE73EF" w:rsidRPr="004C6D3A">
                                <w:rPr>
                                  <w:rStyle w:val="Hyperlink"/>
                                  <w:rFonts w:ascii="Arial" w:hAnsi="Arial" w:cs="Arial"/>
                                  <w:sz w:val="24"/>
                                  <w:szCs w:val="24"/>
                                </w:rPr>
                                <w:t>https://skyline.gs.washington.edu/software/SkylineBatch/index.html</w:t>
                              </w:r>
                            </w:hyperlink>
                            <w:r w:rsidR="00BE73EF">
                              <w:rPr>
                                <w:rFonts w:ascii="Arial" w:hAnsi="Arial" w:cs="Arial"/>
                                <w:sz w:val="24"/>
                                <w:szCs w:val="24"/>
                              </w:rPr>
                              <w:t xml:space="preserve"> </w:t>
                            </w:r>
                          </w:p>
                          <w:bookmarkEnd w:id="1"/>
                          <w:p w14:paraId="46C43CC7" w14:textId="77777777" w:rsidR="00F30818" w:rsidRDefault="00F308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77F2EF" id="Text Box 5" o:spid="_x0000_s1028" type="#_x0000_t202" style="position:absolute;margin-left:0;margin-top:13.95pt;width:462.75pt;height:85.5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" fillcolor="white [3201]" strokeweight=".5pt">
                <v:textbox>
                  <w:txbxContent>
                    <w:p w14:paraId="2C90E8E6" w14:textId="04C0C69A" w:rsidR="00BE73EF" w:rsidRPr="00F30818" w:rsidRDefault="00F30818" w:rsidP="00BE73EF">
                      <w:pPr>
                        <w:rPr>
                          <w:rFonts w:ascii="Arial" w:hAnsi="Arial" w:cs="Arial"/>
                          <w:sz w:val="24"/>
                          <w:szCs w:val="24"/>
                        </w:rPr>
                      </w:pPr>
                      <w:bookmarkStart w:id="2" w:name="_Hlk68855897"/>
                      <w:r w:rsidRPr="00F30818">
                        <w:rPr>
                          <w:rFonts w:ascii="Arial" w:hAnsi="Arial" w:cs="Arial"/>
                          <w:sz w:val="24"/>
                          <w:szCs w:val="24"/>
                        </w:rPr>
                        <w:t>*Note:</w:t>
                      </w:r>
                      <w:r>
                        <w:rPr>
                          <w:rFonts w:ascii="Arial" w:hAnsi="Arial" w:cs="Arial"/>
                          <w:sz w:val="24"/>
                          <w:szCs w:val="24"/>
                        </w:rPr>
                        <w:t xml:space="preserve"> </w:t>
                      </w:r>
                      <w:r w:rsidR="00BE73EF">
                        <w:rPr>
                          <w:rFonts w:ascii="Arial" w:hAnsi="Arial" w:cs="Arial"/>
                          <w:sz w:val="24"/>
                          <w:szCs w:val="24"/>
                        </w:rPr>
                        <w:t xml:space="preserve">The Skyline tab does not appear in administrative installations of Skyline Batch. If this is the case, Skyline Batch will use the version of Skyline it was installed with. If you would like to use a different Skyline installation, download the web-based version of Skyline Batch here: </w:t>
                      </w:r>
                      <w:hyperlink r:id="rId18" w:history="1">
                        <w:r w:rsidR="00BE73EF" w:rsidRPr="004C6D3A">
                          <w:rPr>
                            <w:rStyle w:val="Hyperlink"/>
                            <w:rFonts w:ascii="Arial" w:hAnsi="Arial" w:cs="Arial"/>
                            <w:sz w:val="24"/>
                            <w:szCs w:val="24"/>
                          </w:rPr>
                          <w:t>https://skyline.gs.washington.edu/software/SkylineBatch/index.html</w:t>
                        </w:r>
                      </w:hyperlink>
                      <w:r w:rsidR="00BE73EF">
                        <w:rPr>
                          <w:rFonts w:ascii="Arial" w:hAnsi="Arial" w:cs="Arial"/>
                          <w:sz w:val="24"/>
                          <w:szCs w:val="24"/>
                        </w:rPr>
                        <w:t xml:space="preserve"> </w:t>
                      </w:r>
                    </w:p>
                    <w:bookmarkEnd w:id="2"/>
                    <w:p w14:paraId="46C43CC7" w14:textId="77777777" w:rsidR="00F30818" w:rsidRDefault="00F30818"/>
                  </w:txbxContent>
                </v:textbox>
                <w10:wrap anchorx="margin"/>
              </v:shape>
            </w:pict>
          </mc:Fallback>
        </mc:AlternateContent>
      </w:r>
    </w:p>
    <w:p w14:paraId="10DDD6DE" w14:textId="77777777" w:rsidR="00F30818" w:rsidRPr="00E54408" w:rsidRDefault="00F30818" w:rsidP="00E54408">
      <w:pPr>
        <w:spacing w:after="0" w:line="240" w:lineRule="auto"/>
        <w:rPr>
          <w:rFonts w:ascii="Arial" w:eastAsia="Times New Roman" w:hAnsi="Arial" w:cs="Arial"/>
          <w:noProof/>
          <w:color w:val="000000"/>
          <w:sz w:val="24"/>
          <w:szCs w:val="24"/>
          <w:shd w:val="clear" w:color="auto" w:fill="FFFFFF"/>
        </w:rPr>
      </w:pPr>
    </w:p>
    <w:p w14:paraId="69ECC2A6" w14:textId="77777777" w:rsidR="00610CF3" w:rsidRDefault="00610CF3" w:rsidP="00861ED2">
      <w:pPr>
        <w:spacing w:after="0" w:line="240" w:lineRule="auto"/>
        <w:jc w:val="center"/>
        <w:rPr>
          <w:rFonts w:ascii="Arial" w:eastAsia="Times New Roman" w:hAnsi="Arial" w:cs="Arial"/>
          <w:noProof/>
          <w:color w:val="000000"/>
          <w:sz w:val="24"/>
          <w:szCs w:val="24"/>
          <w:shd w:val="clear" w:color="auto" w:fill="FFFFFF"/>
        </w:rPr>
      </w:pPr>
    </w:p>
    <w:p w14:paraId="1ACDBCD6" w14:textId="77777777" w:rsidR="00F30818" w:rsidRDefault="00F30818" w:rsidP="00610CF3">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p>
    <w:p w14:paraId="53168113" w14:textId="77777777" w:rsidR="00F30818" w:rsidRDefault="00F30818" w:rsidP="00610CF3">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p>
    <w:p w14:paraId="2B68CBCA" w14:textId="26E5ECAB" w:rsidR="003759BF" w:rsidRDefault="003759BF" w:rsidP="003759BF">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p>
    <w:p w14:paraId="5DB513B7" w14:textId="06C24B25" w:rsidR="005C5121" w:rsidRDefault="005C5121" w:rsidP="003759BF">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p>
    <w:p w14:paraId="66C980FD" w14:textId="77777777" w:rsidR="005C5121" w:rsidRDefault="005C5121" w:rsidP="003759BF">
      <w:pPr>
        <w:shd w:val="clear" w:color="auto" w:fill="FFFFFF"/>
        <w:spacing w:before="199" w:after="199" w:line="240" w:lineRule="auto"/>
        <w:outlineLvl w:val="2"/>
        <w:rPr>
          <w:rFonts w:ascii="Arial" w:eastAsia="Times New Roman" w:hAnsi="Arial" w:cs="Arial"/>
          <w:b/>
          <w:bCs/>
          <w:caps/>
          <w:color w:val="000000"/>
          <w:sz w:val="24"/>
          <w:szCs w:val="24"/>
        </w:rPr>
      </w:pPr>
    </w:p>
    <w:p w14:paraId="609C9D36" w14:textId="73D30F2E" w:rsidR="003759BF" w:rsidRDefault="003759BF" w:rsidP="003759BF">
      <w:pPr>
        <w:shd w:val="clear" w:color="auto" w:fill="FFFFFF"/>
        <w:spacing w:before="199" w:after="199" w:line="240" w:lineRule="auto"/>
        <w:outlineLvl w:val="2"/>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SHARING CONFIGURATIONS</w:t>
      </w:r>
    </w:p>
    <w:p w14:paraId="46647B49" w14:textId="6EF3C80F" w:rsidR="003759BF" w:rsidRDefault="003759BF" w:rsidP="003759BF">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shd w:val="clear" w:color="auto" w:fill="FFFFFF"/>
        </w:rPr>
        <w:t>To save some or all o</w:t>
      </w:r>
      <w:r w:rsidR="00496008">
        <w:rPr>
          <w:rFonts w:ascii="Arial" w:eastAsia="Times New Roman" w:hAnsi="Arial" w:cs="Arial"/>
          <w:noProof/>
          <w:color w:val="000000"/>
          <w:sz w:val="24"/>
          <w:szCs w:val="24"/>
          <w:shd w:val="clear" w:color="auto" w:fill="FFFFFF"/>
        </w:rPr>
        <w:t xml:space="preserve">f your existing configurations to </w:t>
      </w:r>
      <w:r w:rsidR="0073459D">
        <w:rPr>
          <w:rFonts w:ascii="Arial" w:eastAsia="Times New Roman" w:hAnsi="Arial" w:cs="Arial"/>
          <w:noProof/>
          <w:color w:val="000000"/>
          <w:sz w:val="24"/>
          <w:szCs w:val="24"/>
          <w:shd w:val="clear" w:color="auto" w:fill="FFFFFF"/>
        </w:rPr>
        <w:t xml:space="preserve">a </w:t>
      </w:r>
      <w:r w:rsidR="00224A97">
        <w:rPr>
          <w:rFonts w:ascii="Arial" w:eastAsia="Times New Roman" w:hAnsi="Arial" w:cs="Arial"/>
          <w:noProof/>
          <w:color w:val="000000"/>
          <w:sz w:val="24"/>
          <w:szCs w:val="24"/>
          <w:shd w:val="clear" w:color="auto" w:fill="FFFFFF"/>
        </w:rPr>
        <w:t>Skyline Batch configuration file (.</w:t>
      </w:r>
      <w:r w:rsidR="0073459D">
        <w:rPr>
          <w:rFonts w:ascii="Arial" w:eastAsia="Times New Roman" w:hAnsi="Arial" w:cs="Arial"/>
          <w:noProof/>
          <w:color w:val="000000"/>
          <w:sz w:val="24"/>
          <w:szCs w:val="24"/>
          <w:shd w:val="clear" w:color="auto" w:fill="FFFFFF"/>
        </w:rPr>
        <w:t>bcfg</w:t>
      </w:r>
      <w:r w:rsidR="00224A97">
        <w:rPr>
          <w:rFonts w:ascii="Arial" w:eastAsia="Times New Roman" w:hAnsi="Arial" w:cs="Arial"/>
          <w:noProof/>
          <w:color w:val="000000"/>
          <w:sz w:val="24"/>
          <w:szCs w:val="24"/>
          <w:shd w:val="clear" w:color="auto" w:fill="FFFFFF"/>
        </w:rPr>
        <w:t>)</w:t>
      </w:r>
      <w:r w:rsidR="00496008">
        <w:rPr>
          <w:rFonts w:ascii="Arial" w:eastAsia="Times New Roman" w:hAnsi="Arial" w:cs="Arial"/>
          <w:noProof/>
          <w:color w:val="000000"/>
          <w:sz w:val="24"/>
          <w:szCs w:val="24"/>
          <w:shd w:val="clear" w:color="auto" w:fill="FFFFFF"/>
        </w:rPr>
        <w:t xml:space="preserve">, click the </w:t>
      </w:r>
      <w:r w:rsidR="00496008">
        <w:rPr>
          <w:rFonts w:ascii="Arial" w:eastAsia="Times New Roman" w:hAnsi="Arial" w:cs="Arial"/>
          <w:b/>
          <w:bCs/>
          <w:noProof/>
          <w:color w:val="000000"/>
          <w:sz w:val="24"/>
          <w:szCs w:val="24"/>
          <w:shd w:val="clear" w:color="auto" w:fill="FFFFFF"/>
        </w:rPr>
        <w:t>Share…</w:t>
      </w:r>
      <w:r w:rsidR="00496008">
        <w:rPr>
          <w:rFonts w:ascii="Arial" w:eastAsia="Times New Roman" w:hAnsi="Arial" w:cs="Arial"/>
          <w:noProof/>
          <w:color w:val="000000"/>
          <w:sz w:val="24"/>
          <w:szCs w:val="24"/>
          <w:shd w:val="clear" w:color="auto" w:fill="FFFFFF"/>
        </w:rPr>
        <w:t xml:space="preserve"> button in the main window. </w:t>
      </w:r>
    </w:p>
    <w:p w14:paraId="6D583F2B" w14:textId="446402B6" w:rsidR="00496008" w:rsidRPr="0073459D" w:rsidRDefault="0073459D" w:rsidP="0073459D">
      <w:pPr>
        <w:shd w:val="clear" w:color="auto" w:fill="FFFFFF"/>
        <w:spacing w:before="199" w:after="199" w:line="240" w:lineRule="auto"/>
        <w:jc w:val="center"/>
        <w:outlineLvl w:val="2"/>
        <w:rPr>
          <w:rFonts w:ascii="Arial" w:eastAsia="Times New Roman" w:hAnsi="Arial" w:cs="Arial"/>
          <w:noProof/>
          <w:color w:val="000000"/>
          <w:sz w:val="24"/>
          <w:szCs w:val="24"/>
          <w:shd w:val="clear" w:color="auto" w:fill="FFFFFF"/>
        </w:rPr>
      </w:pPr>
      <w:r w:rsidRPr="0073459D">
        <w:rPr>
          <w:rFonts w:ascii="Arial" w:eastAsia="Times New Roman" w:hAnsi="Arial" w:cs="Arial"/>
          <w:noProof/>
          <w:color w:val="000000"/>
          <w:sz w:val="24"/>
          <w:szCs w:val="24"/>
          <w:shd w:val="clear" w:color="auto" w:fill="FFFFFF"/>
        </w:rPr>
        <w:drawing>
          <wp:inline distT="0" distB="0" distL="0" distR="0" wp14:anchorId="096D18C8" wp14:editId="22E50F21">
            <wp:extent cx="3352800" cy="2285317"/>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79577" cy="2303568"/>
                    </a:xfrm>
                    <a:prstGeom prst="rect">
                      <a:avLst/>
                    </a:prstGeom>
                  </pic:spPr>
                </pic:pic>
              </a:graphicData>
            </a:graphic>
          </wp:inline>
        </w:drawing>
      </w:r>
    </w:p>
    <w:p w14:paraId="183761E3" w14:textId="6B604C0B" w:rsidR="00496008" w:rsidRDefault="00496008" w:rsidP="00496008">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shd w:val="clear" w:color="auto" w:fill="FFFFFF"/>
        </w:rPr>
        <w:t xml:space="preserve">In the Share Configurations Form, you can select configurations you wish to save and specify a file path. Then click </w:t>
      </w:r>
      <w:r>
        <w:rPr>
          <w:rFonts w:ascii="Arial" w:eastAsia="Times New Roman" w:hAnsi="Arial" w:cs="Arial"/>
          <w:b/>
          <w:bCs/>
          <w:noProof/>
          <w:color w:val="000000"/>
          <w:sz w:val="24"/>
          <w:szCs w:val="24"/>
          <w:shd w:val="clear" w:color="auto" w:fill="FFFFFF"/>
        </w:rPr>
        <w:t>Save</w:t>
      </w:r>
      <w:r>
        <w:rPr>
          <w:rFonts w:ascii="Arial" w:eastAsia="Times New Roman" w:hAnsi="Arial" w:cs="Arial"/>
          <w:noProof/>
          <w:color w:val="000000"/>
          <w:sz w:val="24"/>
          <w:szCs w:val="24"/>
          <w:shd w:val="clear" w:color="auto" w:fill="FFFFFF"/>
        </w:rPr>
        <w:t>.</w:t>
      </w:r>
    </w:p>
    <w:p w14:paraId="7C146DA0" w14:textId="69FFC497" w:rsidR="007973D4" w:rsidRDefault="00496008" w:rsidP="00BD7604">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shd w:val="clear" w:color="auto" w:fill="FFFFFF"/>
        </w:rPr>
        <w:t xml:space="preserve">The configurations in the resulting file can be imported using the </w:t>
      </w:r>
      <w:r>
        <w:rPr>
          <w:rFonts w:ascii="Arial" w:eastAsia="Times New Roman" w:hAnsi="Arial" w:cs="Arial"/>
          <w:b/>
          <w:bCs/>
          <w:noProof/>
          <w:color w:val="000000"/>
          <w:sz w:val="24"/>
          <w:szCs w:val="24"/>
          <w:shd w:val="clear" w:color="auto" w:fill="FFFFFF"/>
        </w:rPr>
        <w:t xml:space="preserve">Import… </w:t>
      </w:r>
      <w:r>
        <w:rPr>
          <w:rFonts w:ascii="Arial" w:eastAsia="Times New Roman" w:hAnsi="Arial" w:cs="Arial"/>
          <w:noProof/>
          <w:color w:val="000000"/>
          <w:sz w:val="24"/>
          <w:szCs w:val="24"/>
          <w:shd w:val="clear" w:color="auto" w:fill="FFFFFF"/>
        </w:rPr>
        <w:t xml:space="preserve"> button</w:t>
      </w:r>
      <w:r w:rsidR="00A953A7">
        <w:rPr>
          <w:rFonts w:ascii="Arial" w:eastAsia="Times New Roman" w:hAnsi="Arial" w:cs="Arial"/>
          <w:noProof/>
          <w:color w:val="000000"/>
          <w:sz w:val="24"/>
          <w:szCs w:val="24"/>
          <w:shd w:val="clear" w:color="auto" w:fill="FFFFFF"/>
        </w:rPr>
        <w:t xml:space="preserve">, or by double-clicking on a </w:t>
      </w:r>
      <w:r w:rsidR="00A953A7" w:rsidRPr="008628F7">
        <w:rPr>
          <w:rFonts w:ascii="Arial" w:eastAsia="Times New Roman" w:hAnsi="Arial" w:cs="Arial"/>
          <w:noProof/>
          <w:color w:val="000000"/>
          <w:sz w:val="24"/>
          <w:szCs w:val="24"/>
          <w:shd w:val="clear" w:color="auto" w:fill="FFFFFF"/>
        </w:rPr>
        <w:t>Skyline Batch configuration file</w:t>
      </w:r>
      <w:r w:rsidR="008628F7">
        <w:rPr>
          <w:rFonts w:ascii="Arial" w:eastAsia="Times New Roman" w:hAnsi="Arial" w:cs="Arial"/>
          <w:noProof/>
          <w:color w:val="000000"/>
          <w:sz w:val="24"/>
          <w:szCs w:val="24"/>
          <w:shd w:val="clear" w:color="auto" w:fill="FFFFFF"/>
        </w:rPr>
        <w:t xml:space="preserve"> in File Explorer</w:t>
      </w:r>
      <w:r w:rsidR="00A953A7" w:rsidRPr="008628F7">
        <w:rPr>
          <w:rFonts w:ascii="Arial" w:eastAsia="Times New Roman" w:hAnsi="Arial" w:cs="Arial"/>
          <w:noProof/>
          <w:color w:val="000000"/>
          <w:sz w:val="24"/>
          <w:szCs w:val="24"/>
          <w:shd w:val="clear" w:color="auto" w:fill="FFFFFF"/>
        </w:rPr>
        <w:t>.</w:t>
      </w:r>
    </w:p>
    <w:p w14:paraId="48FE65A3" w14:textId="2B951D81" w:rsidR="007973D4" w:rsidRDefault="00BE73EF" w:rsidP="00BE73EF">
      <w:pPr>
        <w:shd w:val="clear" w:color="auto" w:fill="FFFFFF"/>
        <w:spacing w:before="199" w:after="199" w:line="240" w:lineRule="auto"/>
        <w:jc w:val="center"/>
        <w:outlineLvl w:val="2"/>
        <w:rPr>
          <w:rFonts w:ascii="Arial" w:eastAsia="Times New Roman" w:hAnsi="Arial" w:cs="Arial"/>
          <w:noProof/>
          <w:color w:val="000000"/>
          <w:sz w:val="24"/>
          <w:szCs w:val="24"/>
          <w:shd w:val="clear" w:color="auto" w:fill="FFFFFF"/>
        </w:rPr>
      </w:pPr>
      <w:r w:rsidRPr="00BE73EF">
        <w:rPr>
          <w:rFonts w:ascii="Arial" w:eastAsia="Times New Roman" w:hAnsi="Arial" w:cs="Arial"/>
          <w:noProof/>
          <w:color w:val="000000"/>
          <w:sz w:val="24"/>
          <w:szCs w:val="24"/>
          <w:shd w:val="clear" w:color="auto" w:fill="FFFFFF"/>
        </w:rPr>
        <w:drawing>
          <wp:inline distT="0" distB="0" distL="0" distR="0" wp14:anchorId="1299B349" wp14:editId="5B77C12B">
            <wp:extent cx="5753100" cy="21346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74862" cy="2142746"/>
                    </a:xfrm>
                    <a:prstGeom prst="rect">
                      <a:avLst/>
                    </a:prstGeom>
                  </pic:spPr>
                </pic:pic>
              </a:graphicData>
            </a:graphic>
          </wp:inline>
        </w:drawing>
      </w:r>
    </w:p>
    <w:p w14:paraId="66D3E570" w14:textId="77777777" w:rsidR="00224A97" w:rsidRDefault="00224A97" w:rsidP="007663BB">
      <w:pPr>
        <w:shd w:val="clear" w:color="auto" w:fill="FFFFFF"/>
        <w:spacing w:before="199" w:after="199" w:line="240" w:lineRule="auto"/>
        <w:outlineLvl w:val="2"/>
        <w:rPr>
          <w:rFonts w:ascii="Arial" w:eastAsia="Times New Roman" w:hAnsi="Arial" w:cs="Arial"/>
          <w:b/>
          <w:bCs/>
          <w:caps/>
          <w:color w:val="000000"/>
          <w:sz w:val="24"/>
          <w:szCs w:val="24"/>
        </w:rPr>
      </w:pPr>
    </w:p>
    <w:p w14:paraId="32BC83C4" w14:textId="77777777" w:rsidR="005C5121" w:rsidRDefault="005C5121" w:rsidP="00091437">
      <w:pPr>
        <w:shd w:val="clear" w:color="auto" w:fill="FFFFFF"/>
        <w:spacing w:before="199" w:after="199" w:line="240" w:lineRule="auto"/>
        <w:outlineLvl w:val="2"/>
        <w:rPr>
          <w:rFonts w:ascii="Arial" w:eastAsia="Times New Roman" w:hAnsi="Arial" w:cs="Arial"/>
          <w:b/>
          <w:bCs/>
          <w:caps/>
          <w:color w:val="000000"/>
          <w:sz w:val="24"/>
          <w:szCs w:val="24"/>
        </w:rPr>
      </w:pPr>
    </w:p>
    <w:p w14:paraId="7C2DB7D5" w14:textId="1425C57A" w:rsidR="005C5121" w:rsidRDefault="005C5121" w:rsidP="00091437">
      <w:pPr>
        <w:shd w:val="clear" w:color="auto" w:fill="FFFFFF"/>
        <w:spacing w:before="199" w:after="199" w:line="240" w:lineRule="auto"/>
        <w:outlineLvl w:val="2"/>
        <w:rPr>
          <w:rFonts w:ascii="Arial" w:eastAsia="Times New Roman" w:hAnsi="Arial" w:cs="Arial"/>
          <w:b/>
          <w:bCs/>
          <w:caps/>
          <w:color w:val="000000"/>
          <w:sz w:val="24"/>
          <w:szCs w:val="24"/>
        </w:rPr>
      </w:pPr>
    </w:p>
    <w:p w14:paraId="08158D06" w14:textId="3DCFDF65" w:rsidR="00BD7604" w:rsidRDefault="00BD7604" w:rsidP="00091437">
      <w:pPr>
        <w:shd w:val="clear" w:color="auto" w:fill="FFFFFF"/>
        <w:spacing w:before="199" w:after="199" w:line="240" w:lineRule="auto"/>
        <w:outlineLvl w:val="2"/>
        <w:rPr>
          <w:rFonts w:ascii="Arial" w:eastAsia="Times New Roman" w:hAnsi="Arial" w:cs="Arial"/>
          <w:b/>
          <w:bCs/>
          <w:caps/>
          <w:color w:val="000000"/>
          <w:sz w:val="24"/>
          <w:szCs w:val="24"/>
        </w:rPr>
      </w:pPr>
    </w:p>
    <w:p w14:paraId="6AB9F2B7" w14:textId="77777777" w:rsidR="00BD7604" w:rsidRDefault="00BD7604" w:rsidP="00091437">
      <w:pPr>
        <w:shd w:val="clear" w:color="auto" w:fill="FFFFFF"/>
        <w:spacing w:before="199" w:after="199" w:line="240" w:lineRule="auto"/>
        <w:outlineLvl w:val="2"/>
        <w:rPr>
          <w:rFonts w:ascii="Arial" w:eastAsia="Times New Roman" w:hAnsi="Arial" w:cs="Arial"/>
          <w:b/>
          <w:bCs/>
          <w:caps/>
          <w:color w:val="000000"/>
          <w:sz w:val="24"/>
          <w:szCs w:val="24"/>
        </w:rPr>
      </w:pPr>
    </w:p>
    <w:p w14:paraId="6AFABA78" w14:textId="77777777" w:rsidR="005C5121" w:rsidRDefault="005C5121" w:rsidP="00091437">
      <w:pPr>
        <w:shd w:val="clear" w:color="auto" w:fill="FFFFFF"/>
        <w:spacing w:before="199" w:after="199" w:line="240" w:lineRule="auto"/>
        <w:outlineLvl w:val="2"/>
        <w:rPr>
          <w:rFonts w:ascii="Arial" w:eastAsia="Times New Roman" w:hAnsi="Arial" w:cs="Arial"/>
          <w:b/>
          <w:bCs/>
          <w:caps/>
          <w:color w:val="000000"/>
          <w:sz w:val="24"/>
          <w:szCs w:val="24"/>
        </w:rPr>
      </w:pPr>
    </w:p>
    <w:p w14:paraId="590EDBB0" w14:textId="00F2502F" w:rsidR="00496008" w:rsidRPr="00091437" w:rsidRDefault="007973D4" w:rsidP="00091437">
      <w:pPr>
        <w:shd w:val="clear" w:color="auto" w:fill="FFFFFF"/>
        <w:spacing w:before="199" w:after="199" w:line="240" w:lineRule="auto"/>
        <w:outlineLvl w:val="2"/>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 xml:space="preserve">INVALID </w:t>
      </w:r>
      <w:r w:rsidRPr="00091437">
        <w:rPr>
          <w:rFonts w:ascii="Arial" w:eastAsia="Times New Roman" w:hAnsi="Arial" w:cs="Arial"/>
          <w:b/>
          <w:bCs/>
          <w:caps/>
          <w:color w:val="000000"/>
          <w:sz w:val="24"/>
          <w:szCs w:val="24"/>
        </w:rPr>
        <w:t>CONFIGURATIONS</w:t>
      </w:r>
    </w:p>
    <w:p w14:paraId="4FB5B855" w14:textId="07272376" w:rsidR="00091437" w:rsidRDefault="00091437" w:rsidP="00091437">
      <w:pPr>
        <w:shd w:val="clear" w:color="auto" w:fill="FFFFFF"/>
        <w:spacing w:before="199" w:after="199" w:line="240" w:lineRule="auto"/>
        <w:jc w:val="center"/>
        <w:outlineLvl w:val="2"/>
        <w:rPr>
          <w:rFonts w:ascii="Arial" w:eastAsia="Times New Roman" w:hAnsi="Arial" w:cs="Arial"/>
          <w:noProof/>
          <w:color w:val="000000"/>
          <w:sz w:val="24"/>
          <w:szCs w:val="24"/>
          <w:shd w:val="clear" w:color="auto" w:fill="FFFFFF"/>
        </w:rPr>
      </w:pPr>
      <w:r w:rsidRPr="00091437">
        <w:rPr>
          <w:rFonts w:ascii="Arial" w:eastAsia="Times New Roman" w:hAnsi="Arial" w:cs="Arial"/>
          <w:noProof/>
          <w:color w:val="000000"/>
          <w:sz w:val="24"/>
          <w:szCs w:val="24"/>
          <w:shd w:val="clear" w:color="auto" w:fill="FFFFFF"/>
        </w:rPr>
        <w:drawing>
          <wp:inline distT="0" distB="0" distL="0" distR="0" wp14:anchorId="0388135A" wp14:editId="4B049D44">
            <wp:extent cx="5189543" cy="419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0944" cy="4200207"/>
                    </a:xfrm>
                    <a:prstGeom prst="rect">
                      <a:avLst/>
                    </a:prstGeom>
                  </pic:spPr>
                </pic:pic>
              </a:graphicData>
            </a:graphic>
          </wp:inline>
        </w:drawing>
      </w:r>
    </w:p>
    <w:p w14:paraId="2363E5D2" w14:textId="2EE98590" w:rsidR="007973D4" w:rsidRPr="00022F93" w:rsidRDefault="007973D4" w:rsidP="00610CF3">
      <w:pPr>
        <w:shd w:val="clear" w:color="auto" w:fill="FFFFFF"/>
        <w:spacing w:before="199" w:after="199" w:line="240" w:lineRule="auto"/>
        <w:outlineLvl w:val="2"/>
        <w:rPr>
          <w:rFonts w:ascii="Arial" w:eastAsia="Times New Roman" w:hAnsi="Arial" w:cs="Arial"/>
          <w:noProof/>
          <w:color w:val="000000"/>
          <w:sz w:val="24"/>
          <w:szCs w:val="24"/>
          <w:shd w:val="clear" w:color="auto" w:fill="FFFFFF"/>
        </w:rPr>
      </w:pPr>
      <w:r>
        <w:rPr>
          <w:rFonts w:ascii="Arial" w:eastAsia="Times New Roman" w:hAnsi="Arial" w:cs="Arial"/>
          <w:noProof/>
          <w:color w:val="000000"/>
          <w:sz w:val="24"/>
          <w:szCs w:val="24"/>
          <w:shd w:val="clear" w:color="auto" w:fill="FFFFFF"/>
        </w:rPr>
        <w:t>Invalid configurations may occur if files in the configuration do not exist</w:t>
      </w:r>
      <w:r w:rsidR="0073459D">
        <w:rPr>
          <w:rFonts w:ascii="Arial" w:eastAsia="Times New Roman" w:hAnsi="Arial" w:cs="Arial"/>
          <w:noProof/>
          <w:color w:val="000000"/>
          <w:sz w:val="24"/>
          <w:szCs w:val="24"/>
          <w:shd w:val="clear" w:color="auto" w:fill="FFFFFF"/>
        </w:rPr>
        <w:t>, the configuration uses a version of R not found on your computer, or the Skyline version was not found</w:t>
      </w:r>
      <w:r>
        <w:rPr>
          <w:rFonts w:ascii="Arial" w:eastAsia="Times New Roman" w:hAnsi="Arial" w:cs="Arial"/>
          <w:noProof/>
          <w:color w:val="000000"/>
          <w:sz w:val="24"/>
          <w:szCs w:val="24"/>
          <w:shd w:val="clear" w:color="auto" w:fill="FFFFFF"/>
        </w:rPr>
        <w:t xml:space="preserve">. They will appear in red, and </w:t>
      </w:r>
      <w:r w:rsidR="0073459D">
        <w:rPr>
          <w:rFonts w:ascii="Arial" w:eastAsia="Times New Roman" w:hAnsi="Arial" w:cs="Arial"/>
          <w:noProof/>
          <w:color w:val="000000"/>
          <w:sz w:val="24"/>
          <w:szCs w:val="24"/>
          <w:shd w:val="clear" w:color="auto" w:fill="FFFFFF"/>
        </w:rPr>
        <w:t xml:space="preserve">cannot be run </w:t>
      </w:r>
      <w:r w:rsidR="00796B51">
        <w:rPr>
          <w:rFonts w:ascii="Arial" w:eastAsia="Times New Roman" w:hAnsi="Arial" w:cs="Arial"/>
          <w:noProof/>
          <w:color w:val="000000"/>
          <w:sz w:val="24"/>
          <w:szCs w:val="24"/>
          <w:shd w:val="clear" w:color="auto" w:fill="FFFFFF"/>
        </w:rPr>
        <w:t>until they have been corrected</w:t>
      </w:r>
      <w:r>
        <w:rPr>
          <w:rFonts w:ascii="Arial" w:eastAsia="Times New Roman" w:hAnsi="Arial" w:cs="Arial"/>
          <w:noProof/>
          <w:color w:val="000000"/>
          <w:sz w:val="24"/>
          <w:szCs w:val="24"/>
          <w:shd w:val="clear" w:color="auto" w:fill="FFFFFF"/>
        </w:rPr>
        <w:t xml:space="preserve">. </w:t>
      </w:r>
      <w:r w:rsidR="00B722E6">
        <w:rPr>
          <w:rFonts w:ascii="Arial" w:eastAsia="Times New Roman" w:hAnsi="Arial" w:cs="Arial"/>
          <w:noProof/>
          <w:color w:val="000000"/>
          <w:sz w:val="24"/>
          <w:szCs w:val="24"/>
          <w:shd w:val="clear" w:color="auto" w:fill="FFFFFF"/>
        </w:rPr>
        <w:t xml:space="preserve">When you </w:t>
      </w:r>
      <w:r w:rsidR="00B722E6">
        <w:rPr>
          <w:rFonts w:ascii="Arial" w:eastAsia="Times New Roman" w:hAnsi="Arial" w:cs="Arial"/>
          <w:b/>
          <w:bCs/>
          <w:noProof/>
          <w:color w:val="000000"/>
          <w:sz w:val="24"/>
          <w:szCs w:val="24"/>
          <w:shd w:val="clear" w:color="auto" w:fill="FFFFFF"/>
        </w:rPr>
        <w:t>Edit</w:t>
      </w:r>
      <w:r w:rsidR="00B722E6">
        <w:rPr>
          <w:rFonts w:ascii="Arial" w:eastAsia="Times New Roman" w:hAnsi="Arial" w:cs="Arial"/>
          <w:noProof/>
          <w:color w:val="000000"/>
          <w:sz w:val="24"/>
          <w:szCs w:val="24"/>
          <w:shd w:val="clear" w:color="auto" w:fill="FFFFFF"/>
        </w:rPr>
        <w:t xml:space="preserve"> an invalid configuration, the </w:t>
      </w:r>
      <w:r w:rsidR="00B722E6">
        <w:rPr>
          <w:rFonts w:ascii="Arial" w:eastAsia="Times New Roman" w:hAnsi="Arial" w:cs="Arial"/>
          <w:b/>
          <w:bCs/>
          <w:noProof/>
          <w:color w:val="000000"/>
          <w:sz w:val="24"/>
          <w:szCs w:val="24"/>
          <w:shd w:val="clear" w:color="auto" w:fill="FFFFFF"/>
        </w:rPr>
        <w:t xml:space="preserve">Configuration Set Up </w:t>
      </w:r>
      <w:r w:rsidR="00B722E6" w:rsidRPr="00B722E6">
        <w:rPr>
          <w:rFonts w:ascii="Arial" w:eastAsia="Times New Roman" w:hAnsi="Arial" w:cs="Arial"/>
          <w:b/>
          <w:bCs/>
          <w:noProof/>
          <w:color w:val="000000"/>
          <w:sz w:val="24"/>
          <w:szCs w:val="24"/>
          <w:shd w:val="clear" w:color="auto" w:fill="FFFFFF"/>
        </w:rPr>
        <w:t>Manager</w:t>
      </w:r>
      <w:r w:rsidR="00B722E6">
        <w:rPr>
          <w:rFonts w:ascii="Arial" w:eastAsia="Times New Roman" w:hAnsi="Arial" w:cs="Arial"/>
          <w:b/>
          <w:bCs/>
          <w:noProof/>
          <w:color w:val="000000"/>
          <w:sz w:val="24"/>
          <w:szCs w:val="24"/>
          <w:shd w:val="clear" w:color="auto" w:fill="FFFFFF"/>
        </w:rPr>
        <w:t xml:space="preserve"> </w:t>
      </w:r>
      <w:r w:rsidR="00B722E6">
        <w:rPr>
          <w:rFonts w:ascii="Arial" w:eastAsia="Times New Roman" w:hAnsi="Arial" w:cs="Arial"/>
          <w:noProof/>
          <w:color w:val="000000"/>
          <w:sz w:val="24"/>
          <w:szCs w:val="24"/>
          <w:shd w:val="clear" w:color="auto" w:fill="FFFFFF"/>
        </w:rPr>
        <w:t>will guide you through the process of fixing it</w:t>
      </w:r>
      <w:r w:rsidR="00022F93">
        <w:rPr>
          <w:rFonts w:ascii="Arial" w:eastAsia="Times New Roman" w:hAnsi="Arial" w:cs="Arial"/>
          <w:noProof/>
          <w:color w:val="000000"/>
          <w:sz w:val="24"/>
          <w:szCs w:val="24"/>
          <w:shd w:val="clear" w:color="auto" w:fill="FFFFFF"/>
        </w:rPr>
        <w:t>.</w:t>
      </w:r>
    </w:p>
    <w:p w14:paraId="0E79EF19" w14:textId="4F00B9F7" w:rsidR="00193FB2" w:rsidRDefault="00796B51" w:rsidP="00EA7D80">
      <w:pPr>
        <w:shd w:val="clear" w:color="auto" w:fill="FFFFFF"/>
        <w:spacing w:before="199" w:after="199" w:line="240" w:lineRule="auto"/>
        <w:jc w:val="center"/>
        <w:outlineLvl w:val="2"/>
        <w:rPr>
          <w:rFonts w:ascii="Arial" w:eastAsia="Times New Roman" w:hAnsi="Arial" w:cs="Arial"/>
          <w:b/>
          <w:bCs/>
          <w:caps/>
          <w:color w:val="000000"/>
          <w:sz w:val="24"/>
          <w:szCs w:val="24"/>
        </w:rPr>
      </w:pPr>
      <w:r w:rsidRPr="00796B51">
        <w:rPr>
          <w:rFonts w:ascii="Arial" w:eastAsia="Times New Roman" w:hAnsi="Arial" w:cs="Arial"/>
          <w:b/>
          <w:bCs/>
          <w:caps/>
          <w:noProof/>
          <w:color w:val="000000"/>
          <w:sz w:val="24"/>
          <w:szCs w:val="24"/>
        </w:rPr>
        <w:drawing>
          <wp:inline distT="0" distB="0" distL="0" distR="0" wp14:anchorId="62FFE052" wp14:editId="353221FD">
            <wp:extent cx="4743450" cy="169928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52578" cy="1702552"/>
                    </a:xfrm>
                    <a:prstGeom prst="rect">
                      <a:avLst/>
                    </a:prstGeom>
                  </pic:spPr>
                </pic:pic>
              </a:graphicData>
            </a:graphic>
          </wp:inline>
        </w:drawing>
      </w:r>
    </w:p>
    <w:p w14:paraId="390BCDFE" w14:textId="77777777" w:rsidR="00224A97" w:rsidRDefault="00224A97" w:rsidP="007663BB">
      <w:pPr>
        <w:shd w:val="clear" w:color="auto" w:fill="FFFFFF"/>
        <w:spacing w:before="199" w:after="199" w:line="240" w:lineRule="auto"/>
        <w:outlineLvl w:val="2"/>
        <w:rPr>
          <w:rFonts w:ascii="Arial" w:eastAsia="Times New Roman" w:hAnsi="Arial" w:cs="Arial"/>
          <w:b/>
          <w:bCs/>
          <w:caps/>
          <w:color w:val="000000"/>
          <w:sz w:val="24"/>
          <w:szCs w:val="24"/>
        </w:rPr>
      </w:pPr>
    </w:p>
    <w:p w14:paraId="69BB036B" w14:textId="77777777" w:rsidR="005C5121" w:rsidRDefault="005C5121" w:rsidP="00091437">
      <w:pPr>
        <w:shd w:val="clear" w:color="auto" w:fill="FFFFFF"/>
        <w:spacing w:before="199" w:after="199" w:line="240" w:lineRule="auto"/>
        <w:outlineLvl w:val="2"/>
        <w:rPr>
          <w:rFonts w:ascii="Arial" w:eastAsia="Times New Roman" w:hAnsi="Arial" w:cs="Arial"/>
          <w:b/>
          <w:bCs/>
          <w:caps/>
          <w:color w:val="000000"/>
          <w:sz w:val="24"/>
          <w:szCs w:val="24"/>
        </w:rPr>
      </w:pPr>
    </w:p>
    <w:p w14:paraId="164BE716" w14:textId="77777777" w:rsidR="005C5121" w:rsidRDefault="005C5121" w:rsidP="00091437">
      <w:pPr>
        <w:shd w:val="clear" w:color="auto" w:fill="FFFFFF"/>
        <w:spacing w:before="199" w:after="199" w:line="240" w:lineRule="auto"/>
        <w:outlineLvl w:val="2"/>
        <w:rPr>
          <w:rFonts w:ascii="Arial" w:eastAsia="Times New Roman" w:hAnsi="Arial" w:cs="Arial"/>
          <w:b/>
          <w:bCs/>
          <w:caps/>
          <w:color w:val="000000"/>
          <w:sz w:val="24"/>
          <w:szCs w:val="24"/>
        </w:rPr>
      </w:pPr>
    </w:p>
    <w:p w14:paraId="671527A9" w14:textId="467F2219" w:rsidR="00796B51" w:rsidRDefault="00610CF3" w:rsidP="00091437">
      <w:pPr>
        <w:shd w:val="clear" w:color="auto" w:fill="FFFFFF"/>
        <w:spacing w:before="199" w:after="199" w:line="240" w:lineRule="auto"/>
        <w:outlineLvl w:val="2"/>
        <w:rPr>
          <w:rFonts w:ascii="Arial" w:eastAsia="Times New Roman" w:hAnsi="Arial" w:cs="Arial"/>
          <w:color w:val="000000"/>
          <w:sz w:val="24"/>
          <w:szCs w:val="24"/>
          <w:shd w:val="clear" w:color="auto" w:fill="FFFFFF"/>
        </w:rPr>
      </w:pPr>
      <w:r>
        <w:rPr>
          <w:rFonts w:ascii="Arial" w:eastAsia="Times New Roman" w:hAnsi="Arial" w:cs="Arial"/>
          <w:b/>
          <w:bCs/>
          <w:caps/>
          <w:color w:val="000000"/>
          <w:sz w:val="24"/>
          <w:szCs w:val="24"/>
        </w:rPr>
        <w:lastRenderedPageBreak/>
        <w:t xml:space="preserve">RUNNING </w:t>
      </w:r>
      <w:r w:rsidRPr="00091437">
        <w:rPr>
          <w:rFonts w:ascii="Arial" w:eastAsia="Times New Roman" w:hAnsi="Arial" w:cs="Arial"/>
          <w:b/>
          <w:bCs/>
          <w:caps/>
          <w:color w:val="000000"/>
          <w:sz w:val="24"/>
          <w:szCs w:val="24"/>
        </w:rPr>
        <w:t>CONFIGURATIONS</w:t>
      </w:r>
    </w:p>
    <w:p w14:paraId="50E9F555" w14:textId="15348B6D" w:rsidR="00091437" w:rsidRDefault="00091437" w:rsidP="00091437">
      <w:pPr>
        <w:spacing w:after="0" w:line="240" w:lineRule="auto"/>
        <w:jc w:val="center"/>
        <w:rPr>
          <w:rFonts w:ascii="Arial" w:eastAsia="Times New Roman" w:hAnsi="Arial" w:cs="Arial"/>
          <w:color w:val="000000"/>
          <w:sz w:val="24"/>
          <w:szCs w:val="24"/>
          <w:shd w:val="clear" w:color="auto" w:fill="FFFFFF"/>
        </w:rPr>
      </w:pPr>
      <w:r w:rsidRPr="00091437">
        <w:rPr>
          <w:rFonts w:ascii="Arial" w:eastAsia="Times New Roman" w:hAnsi="Arial" w:cs="Arial"/>
          <w:noProof/>
          <w:color w:val="000000"/>
          <w:sz w:val="24"/>
          <w:szCs w:val="24"/>
          <w:shd w:val="clear" w:color="auto" w:fill="FFFFFF"/>
        </w:rPr>
        <w:drawing>
          <wp:inline distT="0" distB="0" distL="0" distR="0" wp14:anchorId="1BD5A140" wp14:editId="631B0919">
            <wp:extent cx="5238293" cy="423037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56303" cy="4244914"/>
                    </a:xfrm>
                    <a:prstGeom prst="rect">
                      <a:avLst/>
                    </a:prstGeom>
                  </pic:spPr>
                </pic:pic>
              </a:graphicData>
            </a:graphic>
          </wp:inline>
        </w:drawing>
      </w:r>
    </w:p>
    <w:p w14:paraId="4E7AC64C" w14:textId="77777777" w:rsidR="00091437" w:rsidRDefault="00091437" w:rsidP="001D5CF4">
      <w:pPr>
        <w:spacing w:after="0" w:line="240" w:lineRule="auto"/>
        <w:rPr>
          <w:rFonts w:ascii="Arial" w:eastAsia="Times New Roman" w:hAnsi="Arial" w:cs="Arial"/>
          <w:color w:val="000000"/>
          <w:sz w:val="24"/>
          <w:szCs w:val="24"/>
          <w:shd w:val="clear" w:color="auto" w:fill="FFFFFF"/>
        </w:rPr>
      </w:pPr>
    </w:p>
    <w:p w14:paraId="13E7563B" w14:textId="3A75A654" w:rsidR="002821AD" w:rsidRDefault="002821AD"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To run a configuration, check the checkbox next to it, then click the </w:t>
      </w:r>
      <w:r>
        <w:rPr>
          <w:rFonts w:ascii="Arial" w:eastAsia="Times New Roman" w:hAnsi="Arial" w:cs="Arial"/>
          <w:b/>
          <w:bCs/>
          <w:color w:val="000000"/>
          <w:sz w:val="24"/>
          <w:szCs w:val="24"/>
          <w:shd w:val="clear" w:color="auto" w:fill="FFFFFF"/>
        </w:rPr>
        <w:t xml:space="preserve">Run All Steps </w:t>
      </w:r>
      <w:r>
        <w:rPr>
          <w:rFonts w:ascii="Arial" w:eastAsia="Times New Roman" w:hAnsi="Arial" w:cs="Arial"/>
          <w:color w:val="000000"/>
          <w:sz w:val="24"/>
          <w:szCs w:val="24"/>
          <w:shd w:val="clear" w:color="auto" w:fill="FFFFFF"/>
        </w:rPr>
        <w:t>button.</w:t>
      </w:r>
    </w:p>
    <w:p w14:paraId="6B9077F1" w14:textId="77777777" w:rsidR="002821AD" w:rsidRDefault="002821AD" w:rsidP="001D5CF4">
      <w:pPr>
        <w:spacing w:after="0" w:line="240" w:lineRule="auto"/>
        <w:rPr>
          <w:rFonts w:ascii="Arial" w:eastAsia="Times New Roman" w:hAnsi="Arial" w:cs="Arial"/>
          <w:color w:val="000000"/>
          <w:sz w:val="24"/>
          <w:szCs w:val="24"/>
          <w:shd w:val="clear" w:color="auto" w:fill="FFFFFF"/>
        </w:rPr>
      </w:pPr>
    </w:p>
    <w:p w14:paraId="24B52588" w14:textId="14EA6A15" w:rsidR="00560E7F" w:rsidRDefault="00560E7F"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w:t>
      </w:r>
      <w:r>
        <w:rPr>
          <w:rFonts w:ascii="Arial" w:eastAsia="Times New Roman" w:hAnsi="Arial" w:cs="Arial"/>
          <w:b/>
          <w:bCs/>
          <w:color w:val="000000"/>
          <w:sz w:val="24"/>
          <w:szCs w:val="24"/>
          <w:shd w:val="clear" w:color="auto" w:fill="FFFFFF"/>
        </w:rPr>
        <w:t xml:space="preserve">Run All Steps </w:t>
      </w:r>
      <w:r>
        <w:rPr>
          <w:rFonts w:ascii="Arial" w:eastAsia="Times New Roman" w:hAnsi="Arial" w:cs="Arial"/>
          <w:color w:val="000000"/>
          <w:sz w:val="24"/>
          <w:szCs w:val="24"/>
          <w:shd w:val="clear" w:color="auto" w:fill="FFFFFF"/>
        </w:rPr>
        <w:t xml:space="preserve">button will run every </w:t>
      </w:r>
      <w:r w:rsidR="002821AD" w:rsidRPr="002821AD">
        <w:rPr>
          <w:rFonts w:ascii="Arial" w:eastAsia="Times New Roman" w:hAnsi="Arial" w:cs="Arial"/>
          <w:color w:val="000000"/>
          <w:sz w:val="24"/>
          <w:szCs w:val="24"/>
          <w:shd w:val="clear" w:color="auto" w:fill="FFFFFF"/>
        </w:rPr>
        <w:t>checked</w:t>
      </w:r>
      <w:r w:rsidR="002821AD">
        <w:rPr>
          <w:rFonts w:ascii="Arial" w:eastAsia="Times New Roman" w:hAnsi="Arial" w:cs="Arial"/>
          <w:b/>
          <w:bCs/>
          <w:color w:val="000000"/>
          <w:sz w:val="24"/>
          <w:szCs w:val="24"/>
          <w:shd w:val="clear" w:color="auto" w:fill="FFFFFF"/>
        </w:rPr>
        <w:t xml:space="preserve"> </w:t>
      </w:r>
      <w:r w:rsidRPr="002821AD">
        <w:rPr>
          <w:rFonts w:ascii="Arial" w:eastAsia="Times New Roman" w:hAnsi="Arial" w:cs="Arial"/>
          <w:color w:val="000000"/>
          <w:sz w:val="24"/>
          <w:szCs w:val="24"/>
          <w:shd w:val="clear" w:color="auto" w:fill="FFFFFF"/>
        </w:rPr>
        <w:t>configuration</w:t>
      </w:r>
      <w:r>
        <w:rPr>
          <w:rFonts w:ascii="Arial" w:eastAsia="Times New Roman" w:hAnsi="Arial" w:cs="Arial"/>
          <w:color w:val="000000"/>
          <w:sz w:val="24"/>
          <w:szCs w:val="24"/>
          <w:shd w:val="clear" w:color="auto" w:fill="FFFFFF"/>
        </w:rPr>
        <w:t xml:space="preserve"> </w:t>
      </w:r>
      <w:r w:rsidR="00610CF3">
        <w:rPr>
          <w:rFonts w:ascii="Arial" w:eastAsia="Times New Roman" w:hAnsi="Arial" w:cs="Arial"/>
          <w:color w:val="000000"/>
          <w:sz w:val="24"/>
          <w:szCs w:val="24"/>
          <w:shd w:val="clear" w:color="auto" w:fill="FFFFFF"/>
        </w:rPr>
        <w:t>in the list from top to bottom</w:t>
      </w:r>
      <w:r>
        <w:rPr>
          <w:rFonts w:ascii="Arial" w:eastAsia="Times New Roman" w:hAnsi="Arial" w:cs="Arial"/>
          <w:color w:val="000000"/>
          <w:sz w:val="24"/>
          <w:szCs w:val="24"/>
          <w:shd w:val="clear" w:color="auto" w:fill="FFFFFF"/>
        </w:rPr>
        <w:t>. The downward</w:t>
      </w:r>
      <w:r w:rsidR="00854233">
        <w:rPr>
          <w:rFonts w:ascii="Arial" w:eastAsia="Times New Roman" w:hAnsi="Arial" w:cs="Arial"/>
          <w:color w:val="000000"/>
          <w:sz w:val="24"/>
          <w:szCs w:val="24"/>
          <w:shd w:val="clear" w:color="auto" w:fill="FFFFFF"/>
        </w:rPr>
        <w:t xml:space="preserve">-facing triangle </w:t>
      </w:r>
      <w:r>
        <w:rPr>
          <w:rFonts w:ascii="Arial" w:eastAsia="Times New Roman" w:hAnsi="Arial" w:cs="Arial"/>
          <w:color w:val="000000"/>
          <w:sz w:val="24"/>
          <w:szCs w:val="24"/>
          <w:shd w:val="clear" w:color="auto" w:fill="FFFFFF"/>
        </w:rPr>
        <w:t xml:space="preserve">on the righthand side of the </w:t>
      </w:r>
      <w:r>
        <w:rPr>
          <w:rFonts w:ascii="Arial" w:eastAsia="Times New Roman" w:hAnsi="Arial" w:cs="Arial"/>
          <w:b/>
          <w:bCs/>
          <w:color w:val="000000"/>
          <w:sz w:val="24"/>
          <w:szCs w:val="24"/>
          <w:shd w:val="clear" w:color="auto" w:fill="FFFFFF"/>
        </w:rPr>
        <w:t xml:space="preserve">Run All Steps </w:t>
      </w:r>
      <w:r>
        <w:rPr>
          <w:rFonts w:ascii="Arial" w:eastAsia="Times New Roman" w:hAnsi="Arial" w:cs="Arial"/>
          <w:color w:val="000000"/>
          <w:sz w:val="24"/>
          <w:szCs w:val="24"/>
          <w:shd w:val="clear" w:color="auto" w:fill="FFFFFF"/>
        </w:rPr>
        <w:t>button enables the user to start from a later step when running the configurations.</w:t>
      </w:r>
    </w:p>
    <w:p w14:paraId="0BE37C2D" w14:textId="2B11B20E" w:rsidR="00560E7F" w:rsidRDefault="00560E7F" w:rsidP="00796B51">
      <w:pPr>
        <w:spacing w:after="0" w:line="240" w:lineRule="auto"/>
        <w:rPr>
          <w:rFonts w:ascii="Arial" w:eastAsia="Times New Roman" w:hAnsi="Arial" w:cs="Arial"/>
          <w:color w:val="000000"/>
          <w:sz w:val="24"/>
          <w:szCs w:val="24"/>
          <w:shd w:val="clear" w:color="auto" w:fill="FFFFFF"/>
        </w:rPr>
      </w:pPr>
    </w:p>
    <w:p w14:paraId="67615DF6" w14:textId="0B15F76D" w:rsidR="00224A97" w:rsidRDefault="00123DEE" w:rsidP="00224A97">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The </w:t>
      </w:r>
      <w:r w:rsidR="00ED4E2C" w:rsidRPr="00ED4E2C">
        <w:rPr>
          <w:rFonts w:ascii="Arial" w:eastAsia="Times New Roman" w:hAnsi="Arial" w:cs="Arial"/>
          <w:b/>
          <w:bCs/>
          <w:color w:val="000000"/>
          <w:sz w:val="24"/>
          <w:szCs w:val="24"/>
          <w:shd w:val="clear" w:color="auto" w:fill="FFFFFF"/>
        </w:rPr>
        <w:t>Run from step</w:t>
      </w:r>
      <w:r>
        <w:rPr>
          <w:rFonts w:ascii="Arial" w:eastAsia="Times New Roman" w:hAnsi="Arial" w:cs="Arial"/>
          <w:color w:val="000000"/>
          <w:sz w:val="24"/>
          <w:szCs w:val="24"/>
          <w:shd w:val="clear" w:color="auto" w:fill="FFFFFF"/>
        </w:rPr>
        <w:t xml:space="preserve"> options depend on the configurations checked:</w:t>
      </w:r>
    </w:p>
    <w:p w14:paraId="74F5D507" w14:textId="77777777" w:rsidR="00224A97" w:rsidRDefault="00224A97" w:rsidP="00560E7F">
      <w:pPr>
        <w:spacing w:after="0" w:line="240" w:lineRule="auto"/>
        <w:jc w:val="center"/>
        <w:rPr>
          <w:rFonts w:ascii="Arial" w:eastAsia="Times New Roman" w:hAnsi="Arial" w:cs="Arial"/>
          <w:color w:val="000000"/>
          <w:sz w:val="24"/>
          <w:szCs w:val="24"/>
          <w:shd w:val="clear" w:color="auto" w:fill="FFFFFF"/>
        </w:rPr>
      </w:pPr>
    </w:p>
    <w:p w14:paraId="4ABEEDC8" w14:textId="323641F6" w:rsidR="00123DEE" w:rsidRDefault="001200ED" w:rsidP="00123DEE">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At least one c</w:t>
      </w:r>
      <w:r w:rsidR="00123DEE">
        <w:rPr>
          <w:rFonts w:ascii="Arial" w:eastAsia="Times New Roman" w:hAnsi="Arial" w:cs="Arial"/>
          <w:color w:val="000000"/>
          <w:sz w:val="24"/>
          <w:szCs w:val="24"/>
          <w:shd w:val="clear" w:color="auto" w:fill="FFFFFF"/>
        </w:rPr>
        <w:t xml:space="preserve">onfiguration with a </w:t>
      </w:r>
      <w:r w:rsidR="00123DEE" w:rsidRPr="00123DEE">
        <w:rPr>
          <w:rFonts w:ascii="Arial" w:eastAsia="Times New Roman" w:hAnsi="Arial" w:cs="Arial"/>
          <w:b/>
          <w:bCs/>
          <w:color w:val="000000"/>
          <w:sz w:val="24"/>
          <w:szCs w:val="24"/>
          <w:shd w:val="clear" w:color="auto" w:fill="FFFFFF"/>
        </w:rPr>
        <w:t>refined</w:t>
      </w:r>
      <w:r w:rsidR="00123DEE">
        <w:rPr>
          <w:rFonts w:ascii="Arial" w:eastAsia="Times New Roman" w:hAnsi="Arial" w:cs="Arial"/>
          <w:color w:val="000000"/>
          <w:sz w:val="24"/>
          <w:szCs w:val="24"/>
          <w:shd w:val="clear" w:color="auto" w:fill="FFFFFF"/>
        </w:rPr>
        <w:tab/>
      </w:r>
      <w:r w:rsidR="00123DEE">
        <w:rPr>
          <w:rFonts w:ascii="Arial" w:eastAsia="Times New Roman" w:hAnsi="Arial" w:cs="Arial"/>
          <w:color w:val="000000"/>
          <w:sz w:val="24"/>
          <w:szCs w:val="24"/>
          <w:shd w:val="clear" w:color="auto" w:fill="FFFFFF"/>
        </w:rPr>
        <w:tab/>
        <w:t xml:space="preserve">No configurations with a </w:t>
      </w:r>
      <w:r w:rsidR="00123DEE">
        <w:rPr>
          <w:rFonts w:ascii="Arial" w:eastAsia="Times New Roman" w:hAnsi="Arial" w:cs="Arial"/>
          <w:b/>
          <w:bCs/>
          <w:color w:val="000000"/>
          <w:sz w:val="24"/>
          <w:szCs w:val="24"/>
          <w:shd w:val="clear" w:color="auto" w:fill="FFFFFF"/>
        </w:rPr>
        <w:t>refined</w:t>
      </w:r>
      <w:r>
        <w:rPr>
          <w:rFonts w:ascii="Arial" w:eastAsia="Times New Roman" w:hAnsi="Arial" w:cs="Arial"/>
          <w:b/>
          <w:bCs/>
          <w:color w:val="000000"/>
          <w:sz w:val="24"/>
          <w:szCs w:val="24"/>
          <w:shd w:val="clear" w:color="auto" w:fill="FFFFFF"/>
        </w:rPr>
        <w:t xml:space="preserve"> output</w:t>
      </w:r>
    </w:p>
    <w:p w14:paraId="58680EEE" w14:textId="668D40CC" w:rsidR="00224A97" w:rsidRPr="00123DEE" w:rsidRDefault="00123DEE" w:rsidP="00123DEE">
      <w:pPr>
        <w:spacing w:after="0" w:line="240" w:lineRule="auto"/>
        <w:rPr>
          <w:rFonts w:ascii="Arial" w:eastAsia="Times New Roman" w:hAnsi="Arial" w:cs="Arial"/>
          <w:color w:val="000000"/>
          <w:sz w:val="24"/>
          <w:szCs w:val="24"/>
          <w:shd w:val="clear" w:color="auto" w:fill="FFFFFF"/>
        </w:rPr>
      </w:pPr>
      <w:r w:rsidRPr="00123DEE">
        <w:rPr>
          <w:rFonts w:ascii="Arial" w:eastAsia="Times New Roman" w:hAnsi="Arial" w:cs="Arial"/>
          <w:b/>
          <w:bCs/>
          <w:color w:val="000000"/>
          <w:sz w:val="24"/>
          <w:szCs w:val="24"/>
          <w:shd w:val="clear" w:color="auto" w:fill="FFFFFF"/>
        </w:rPr>
        <w:t>output file</w:t>
      </w:r>
      <w:r>
        <w:rPr>
          <w:rFonts w:ascii="Arial" w:eastAsia="Times New Roman" w:hAnsi="Arial" w:cs="Arial"/>
          <w:color w:val="000000"/>
          <w:sz w:val="24"/>
          <w:szCs w:val="24"/>
          <w:shd w:val="clear" w:color="auto" w:fill="FFFFFF"/>
        </w:rPr>
        <w:t xml:space="preserve"> </w:t>
      </w:r>
      <w:r w:rsidR="001200ED">
        <w:rPr>
          <w:rFonts w:ascii="Arial" w:eastAsia="Times New Roman" w:hAnsi="Arial" w:cs="Arial"/>
          <w:color w:val="000000"/>
          <w:sz w:val="24"/>
          <w:szCs w:val="24"/>
          <w:shd w:val="clear" w:color="auto" w:fill="FFFFFF"/>
        </w:rPr>
        <w:t>is</w:t>
      </w:r>
      <w:r>
        <w:rPr>
          <w:rFonts w:ascii="Arial" w:eastAsia="Times New Roman" w:hAnsi="Arial" w:cs="Arial"/>
          <w:color w:val="000000"/>
          <w:sz w:val="24"/>
          <w:szCs w:val="24"/>
          <w:shd w:val="clear" w:color="auto" w:fill="FFFFFF"/>
        </w:rPr>
        <w:t xml:space="preserve"> checked:</w:t>
      </w:r>
      <w:r>
        <w:rPr>
          <w:rFonts w:ascii="Arial" w:eastAsia="Times New Roman" w:hAnsi="Arial" w:cs="Arial"/>
          <w:color w:val="000000"/>
          <w:sz w:val="24"/>
          <w:szCs w:val="24"/>
          <w:shd w:val="clear" w:color="auto" w:fill="FFFFFF"/>
        </w:rPr>
        <w:tab/>
      </w:r>
      <w:r>
        <w:rPr>
          <w:rFonts w:ascii="Arial" w:eastAsia="Times New Roman" w:hAnsi="Arial" w:cs="Arial"/>
          <w:color w:val="000000"/>
          <w:sz w:val="24"/>
          <w:szCs w:val="24"/>
          <w:shd w:val="clear" w:color="auto" w:fill="FFFFFF"/>
        </w:rPr>
        <w:tab/>
      </w:r>
      <w:r>
        <w:rPr>
          <w:rFonts w:ascii="Arial" w:eastAsia="Times New Roman" w:hAnsi="Arial" w:cs="Arial"/>
          <w:color w:val="000000"/>
          <w:sz w:val="24"/>
          <w:szCs w:val="24"/>
          <w:shd w:val="clear" w:color="auto" w:fill="FFFFFF"/>
        </w:rPr>
        <w:tab/>
      </w:r>
      <w:r>
        <w:rPr>
          <w:rFonts w:ascii="Arial" w:eastAsia="Times New Roman" w:hAnsi="Arial" w:cs="Arial"/>
          <w:color w:val="000000"/>
          <w:sz w:val="24"/>
          <w:szCs w:val="24"/>
          <w:shd w:val="clear" w:color="auto" w:fill="FFFFFF"/>
        </w:rPr>
        <w:tab/>
      </w:r>
      <w:r>
        <w:rPr>
          <w:rFonts w:ascii="Arial" w:eastAsia="Times New Roman" w:hAnsi="Arial" w:cs="Arial"/>
          <w:b/>
          <w:bCs/>
          <w:color w:val="000000"/>
          <w:sz w:val="24"/>
          <w:szCs w:val="24"/>
          <w:shd w:val="clear" w:color="auto" w:fill="FFFFFF"/>
        </w:rPr>
        <w:t xml:space="preserve">file </w:t>
      </w:r>
      <w:r w:rsidRPr="001200ED">
        <w:rPr>
          <w:rFonts w:ascii="Arial" w:eastAsia="Times New Roman" w:hAnsi="Arial" w:cs="Arial"/>
          <w:color w:val="000000"/>
          <w:sz w:val="24"/>
          <w:szCs w:val="24"/>
          <w:shd w:val="clear" w:color="auto" w:fill="FFFFFF"/>
        </w:rPr>
        <w:t xml:space="preserve">are </w:t>
      </w:r>
      <w:r>
        <w:rPr>
          <w:rFonts w:ascii="Arial" w:eastAsia="Times New Roman" w:hAnsi="Arial" w:cs="Arial"/>
          <w:color w:val="000000"/>
          <w:sz w:val="24"/>
          <w:szCs w:val="24"/>
          <w:shd w:val="clear" w:color="auto" w:fill="FFFFFF"/>
        </w:rPr>
        <w:t>checked:</w:t>
      </w:r>
    </w:p>
    <w:p w14:paraId="66064806" w14:textId="172097B1" w:rsidR="00796B51" w:rsidRPr="00560E7F" w:rsidRDefault="00796B51" w:rsidP="00560E7F">
      <w:pPr>
        <w:spacing w:after="0" w:line="240" w:lineRule="auto"/>
        <w:jc w:val="center"/>
        <w:rPr>
          <w:rFonts w:ascii="Arial" w:eastAsia="Times New Roman" w:hAnsi="Arial" w:cs="Arial"/>
          <w:color w:val="000000"/>
          <w:sz w:val="24"/>
          <w:szCs w:val="24"/>
          <w:shd w:val="clear" w:color="auto" w:fill="FFFFFF"/>
        </w:rPr>
      </w:pPr>
      <w:r w:rsidRPr="00796B51">
        <w:rPr>
          <w:rFonts w:ascii="Arial" w:eastAsia="Times New Roman" w:hAnsi="Arial" w:cs="Arial"/>
          <w:noProof/>
          <w:color w:val="000000"/>
          <w:sz w:val="24"/>
          <w:szCs w:val="24"/>
          <w:shd w:val="clear" w:color="auto" w:fill="FFFFFF"/>
        </w:rPr>
        <w:drawing>
          <wp:inline distT="0" distB="0" distL="0" distR="0" wp14:anchorId="7BFEFE05" wp14:editId="07BE21DD">
            <wp:extent cx="2827481" cy="15049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36277" cy="1509632"/>
                    </a:xfrm>
                    <a:prstGeom prst="rect">
                      <a:avLst/>
                    </a:prstGeom>
                  </pic:spPr>
                </pic:pic>
              </a:graphicData>
            </a:graphic>
          </wp:inline>
        </w:drawing>
      </w:r>
      <w:r w:rsidR="00224A97">
        <w:rPr>
          <w:rFonts w:ascii="Arial" w:eastAsia="Times New Roman" w:hAnsi="Arial" w:cs="Arial"/>
          <w:color w:val="000000"/>
          <w:sz w:val="24"/>
          <w:szCs w:val="24"/>
          <w:shd w:val="clear" w:color="auto" w:fill="FFFFFF"/>
        </w:rPr>
        <w:t xml:space="preserve">      </w:t>
      </w:r>
      <w:r w:rsidR="00224A97" w:rsidRPr="00224A97">
        <w:rPr>
          <w:rFonts w:ascii="Arial" w:eastAsia="Times New Roman" w:hAnsi="Arial" w:cs="Arial"/>
          <w:noProof/>
          <w:color w:val="000000"/>
          <w:sz w:val="24"/>
          <w:szCs w:val="24"/>
          <w:shd w:val="clear" w:color="auto" w:fill="FFFFFF"/>
        </w:rPr>
        <w:drawing>
          <wp:inline distT="0" distB="0" distL="0" distR="0" wp14:anchorId="0A41043E" wp14:editId="571831D4">
            <wp:extent cx="2852420" cy="1490663"/>
            <wp:effectExtent l="0" t="0" r="508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24971"/>
                    <a:stretch/>
                  </pic:blipFill>
                  <pic:spPr bwMode="auto">
                    <a:xfrm>
                      <a:off x="0" y="0"/>
                      <a:ext cx="2859444" cy="1494334"/>
                    </a:xfrm>
                    <a:prstGeom prst="rect">
                      <a:avLst/>
                    </a:prstGeom>
                    <a:ln>
                      <a:noFill/>
                    </a:ln>
                    <a:extLst>
                      <a:ext uri="{53640926-AAD7-44D8-BBD7-CCE9431645EC}">
                        <a14:shadowObscured xmlns:a14="http://schemas.microsoft.com/office/drawing/2010/main"/>
                      </a:ext>
                    </a:extLst>
                  </pic:spPr>
                </pic:pic>
              </a:graphicData>
            </a:graphic>
          </wp:inline>
        </w:drawing>
      </w:r>
    </w:p>
    <w:p w14:paraId="674B1AAD" w14:textId="519B5288" w:rsidR="00EA7D80" w:rsidRDefault="00EA7D80" w:rsidP="001D5CF4">
      <w:pPr>
        <w:spacing w:after="0" w:line="240" w:lineRule="auto"/>
        <w:rPr>
          <w:rFonts w:ascii="Arial" w:eastAsia="Times New Roman" w:hAnsi="Arial" w:cs="Arial"/>
          <w:color w:val="000000"/>
          <w:sz w:val="24"/>
          <w:szCs w:val="24"/>
          <w:shd w:val="clear" w:color="auto" w:fill="FFFFFF"/>
        </w:rPr>
      </w:pPr>
    </w:p>
    <w:p w14:paraId="311F9461" w14:textId="48FFA212" w:rsidR="00560E7F" w:rsidRDefault="00B21982"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When </w:t>
      </w:r>
      <w:r w:rsidR="00ED4E2C">
        <w:rPr>
          <w:rFonts w:ascii="Arial" w:eastAsia="Times New Roman" w:hAnsi="Arial" w:cs="Arial"/>
          <w:color w:val="000000"/>
          <w:sz w:val="24"/>
          <w:szCs w:val="24"/>
          <w:shd w:val="clear" w:color="auto" w:fill="FFFFFF"/>
        </w:rPr>
        <w:t xml:space="preserve">the </w:t>
      </w:r>
      <w:r w:rsidR="00ED4E2C">
        <w:rPr>
          <w:rFonts w:ascii="Arial" w:eastAsia="Times New Roman" w:hAnsi="Arial" w:cs="Arial"/>
          <w:b/>
          <w:bCs/>
          <w:color w:val="000000"/>
          <w:sz w:val="24"/>
          <w:szCs w:val="24"/>
          <w:shd w:val="clear" w:color="auto" w:fill="FFFFFF"/>
        </w:rPr>
        <w:t xml:space="preserve">Run All Steps </w:t>
      </w:r>
      <w:r w:rsidR="00ED4E2C">
        <w:rPr>
          <w:rFonts w:ascii="Arial" w:eastAsia="Times New Roman" w:hAnsi="Arial" w:cs="Arial"/>
          <w:color w:val="000000"/>
          <w:sz w:val="24"/>
          <w:szCs w:val="24"/>
          <w:shd w:val="clear" w:color="auto" w:fill="FFFFFF"/>
        </w:rPr>
        <w:t xml:space="preserve">button or a </w:t>
      </w:r>
      <w:r w:rsidR="00ED4E2C">
        <w:rPr>
          <w:rFonts w:ascii="Arial" w:eastAsia="Times New Roman" w:hAnsi="Arial" w:cs="Arial"/>
          <w:b/>
          <w:bCs/>
          <w:color w:val="000000"/>
          <w:sz w:val="24"/>
          <w:szCs w:val="24"/>
          <w:shd w:val="clear" w:color="auto" w:fill="FFFFFF"/>
        </w:rPr>
        <w:t>Run from step</w:t>
      </w:r>
      <w:r w:rsidR="00ED4E2C">
        <w:rPr>
          <w:rFonts w:ascii="Arial" w:eastAsia="Times New Roman" w:hAnsi="Arial" w:cs="Arial"/>
          <w:color w:val="000000"/>
          <w:sz w:val="24"/>
          <w:szCs w:val="24"/>
          <w:shd w:val="clear" w:color="auto" w:fill="FFFFFF"/>
        </w:rPr>
        <w:t xml:space="preserve"> option is clicked</w:t>
      </w:r>
      <w:r>
        <w:rPr>
          <w:rFonts w:ascii="Arial" w:eastAsia="Times New Roman" w:hAnsi="Arial" w:cs="Arial"/>
          <w:color w:val="000000"/>
          <w:sz w:val="24"/>
          <w:szCs w:val="24"/>
          <w:shd w:val="clear" w:color="auto" w:fill="FFFFFF"/>
        </w:rPr>
        <w:t xml:space="preserve">, the program switches to the </w:t>
      </w:r>
      <w:r>
        <w:rPr>
          <w:rFonts w:ascii="Arial" w:eastAsia="Times New Roman" w:hAnsi="Arial" w:cs="Arial"/>
          <w:b/>
          <w:bCs/>
          <w:color w:val="000000"/>
          <w:sz w:val="24"/>
          <w:szCs w:val="24"/>
          <w:shd w:val="clear" w:color="auto" w:fill="FFFFFF"/>
        </w:rPr>
        <w:t>Log</w:t>
      </w:r>
      <w:r>
        <w:rPr>
          <w:rFonts w:ascii="Arial" w:eastAsia="Times New Roman" w:hAnsi="Arial" w:cs="Arial"/>
          <w:color w:val="000000"/>
          <w:sz w:val="24"/>
          <w:szCs w:val="24"/>
          <w:shd w:val="clear" w:color="auto" w:fill="FFFFFF"/>
        </w:rPr>
        <w:t xml:space="preserve"> tab to display the progress of the current run.</w:t>
      </w:r>
      <w:r w:rsidR="00610CF3">
        <w:rPr>
          <w:rFonts w:ascii="Arial" w:eastAsia="Times New Roman" w:hAnsi="Arial" w:cs="Arial"/>
          <w:color w:val="000000"/>
          <w:sz w:val="24"/>
          <w:szCs w:val="24"/>
          <w:shd w:val="clear" w:color="auto" w:fill="FFFFFF"/>
        </w:rPr>
        <w:t xml:space="preserve"> </w:t>
      </w:r>
      <w:r w:rsidR="00A92FF1">
        <w:rPr>
          <w:rFonts w:ascii="Arial" w:eastAsia="Times New Roman" w:hAnsi="Arial" w:cs="Arial"/>
          <w:color w:val="000000"/>
          <w:sz w:val="24"/>
          <w:szCs w:val="24"/>
          <w:shd w:val="clear" w:color="auto" w:fill="FFFFFF"/>
        </w:rPr>
        <w:t xml:space="preserve">Returning to the </w:t>
      </w:r>
      <w:r w:rsidR="00A92FF1">
        <w:rPr>
          <w:rFonts w:ascii="Arial" w:eastAsia="Times New Roman" w:hAnsi="Arial" w:cs="Arial"/>
          <w:b/>
          <w:bCs/>
          <w:color w:val="000000"/>
          <w:sz w:val="24"/>
          <w:szCs w:val="24"/>
          <w:shd w:val="clear" w:color="auto" w:fill="FFFFFF"/>
        </w:rPr>
        <w:t xml:space="preserve">Configurations </w:t>
      </w:r>
      <w:r w:rsidR="00A92FF1">
        <w:rPr>
          <w:rFonts w:ascii="Arial" w:eastAsia="Times New Roman" w:hAnsi="Arial" w:cs="Arial"/>
          <w:color w:val="000000"/>
          <w:sz w:val="24"/>
          <w:szCs w:val="24"/>
          <w:shd w:val="clear" w:color="auto" w:fill="FFFFFF"/>
        </w:rPr>
        <w:t xml:space="preserve">tab, the status of all configurations is displayed, and will show if they are Running, Waiting, Finished, Canceled, or had an Error. </w:t>
      </w:r>
      <w:r w:rsidR="00610CF3">
        <w:rPr>
          <w:rFonts w:ascii="Arial" w:eastAsia="Times New Roman" w:hAnsi="Arial" w:cs="Arial"/>
          <w:color w:val="000000"/>
          <w:sz w:val="24"/>
          <w:szCs w:val="24"/>
          <w:shd w:val="clear" w:color="auto" w:fill="FFFFFF"/>
        </w:rPr>
        <w:t xml:space="preserve">Stop the configurations from running by clicking </w:t>
      </w:r>
      <w:r w:rsidR="00A92FF1">
        <w:rPr>
          <w:rFonts w:ascii="Arial" w:eastAsia="Times New Roman" w:hAnsi="Arial" w:cs="Arial"/>
          <w:color w:val="000000"/>
          <w:sz w:val="24"/>
          <w:szCs w:val="24"/>
          <w:shd w:val="clear" w:color="auto" w:fill="FFFFFF"/>
        </w:rPr>
        <w:t xml:space="preserve">the </w:t>
      </w:r>
      <w:r w:rsidR="00610CF3">
        <w:rPr>
          <w:rFonts w:ascii="Arial" w:eastAsia="Times New Roman" w:hAnsi="Arial" w:cs="Arial"/>
          <w:b/>
          <w:bCs/>
          <w:color w:val="000000"/>
          <w:sz w:val="24"/>
          <w:szCs w:val="24"/>
          <w:shd w:val="clear" w:color="auto" w:fill="FFFFFF"/>
        </w:rPr>
        <w:t>Stop</w:t>
      </w:r>
      <w:r w:rsidR="00A92FF1">
        <w:rPr>
          <w:rFonts w:ascii="Arial" w:eastAsia="Times New Roman" w:hAnsi="Arial" w:cs="Arial"/>
          <w:b/>
          <w:bCs/>
          <w:color w:val="000000"/>
          <w:sz w:val="24"/>
          <w:szCs w:val="24"/>
          <w:shd w:val="clear" w:color="auto" w:fill="FFFFFF"/>
        </w:rPr>
        <w:t xml:space="preserve"> </w:t>
      </w:r>
      <w:r w:rsidR="00A92FF1" w:rsidRPr="00A92FF1">
        <w:rPr>
          <w:rFonts w:ascii="Arial" w:eastAsia="Times New Roman" w:hAnsi="Arial" w:cs="Arial"/>
          <w:color w:val="000000"/>
          <w:sz w:val="24"/>
          <w:szCs w:val="24"/>
          <w:shd w:val="clear" w:color="auto" w:fill="FFFFFF"/>
        </w:rPr>
        <w:t>button</w:t>
      </w:r>
      <w:r w:rsidR="00A92FF1">
        <w:rPr>
          <w:rFonts w:ascii="Arial" w:eastAsia="Times New Roman" w:hAnsi="Arial" w:cs="Arial"/>
          <w:color w:val="000000"/>
          <w:sz w:val="24"/>
          <w:szCs w:val="24"/>
          <w:shd w:val="clear" w:color="auto" w:fill="FFFFFF"/>
        </w:rPr>
        <w:t>.</w:t>
      </w:r>
      <w:r w:rsidR="00002D0A">
        <w:rPr>
          <w:rFonts w:ascii="Arial" w:eastAsia="Times New Roman" w:hAnsi="Arial" w:cs="Arial"/>
          <w:color w:val="000000"/>
          <w:sz w:val="24"/>
          <w:szCs w:val="24"/>
          <w:shd w:val="clear" w:color="auto" w:fill="FFFFFF"/>
        </w:rPr>
        <w:t xml:space="preserve"> If any configurations are running when Skyline Batch is closed, they will be canceled.</w:t>
      </w:r>
    </w:p>
    <w:p w14:paraId="4FAA9FA1" w14:textId="77777777" w:rsidR="00A92FF1" w:rsidRDefault="00A92FF1" w:rsidP="007663BB">
      <w:pPr>
        <w:spacing w:before="200" w:after="200" w:line="240" w:lineRule="auto"/>
        <w:rPr>
          <w:rFonts w:ascii="Arial" w:eastAsia="Times New Roman" w:hAnsi="Arial" w:cs="Arial"/>
          <w:color w:val="000000"/>
          <w:sz w:val="24"/>
          <w:szCs w:val="24"/>
          <w:shd w:val="clear" w:color="auto" w:fill="FFFFFF"/>
        </w:rPr>
      </w:pPr>
    </w:p>
    <w:p w14:paraId="14CE4775" w14:textId="77777777" w:rsidR="007663BB" w:rsidRDefault="007663BB" w:rsidP="00A92FF1">
      <w:pPr>
        <w:shd w:val="clear" w:color="auto" w:fill="FFFFFF"/>
        <w:spacing w:before="199" w:after="199" w:line="240" w:lineRule="auto"/>
        <w:outlineLvl w:val="2"/>
        <w:rPr>
          <w:rFonts w:ascii="Arial" w:eastAsia="Times New Roman" w:hAnsi="Arial" w:cs="Arial"/>
          <w:b/>
          <w:bCs/>
          <w:caps/>
          <w:color w:val="000000"/>
          <w:sz w:val="24"/>
          <w:szCs w:val="24"/>
        </w:rPr>
      </w:pPr>
      <w:bookmarkStart w:id="2" w:name="OLE_LINK1"/>
      <w:bookmarkStart w:id="3" w:name="OLE_LINK2"/>
    </w:p>
    <w:p w14:paraId="0A1D0AB2" w14:textId="77777777" w:rsidR="007663BB" w:rsidRDefault="007663BB"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2A94F0CF" w14:textId="77777777" w:rsidR="007663BB" w:rsidRDefault="007663BB"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6E16C862" w14:textId="77777777" w:rsidR="007663BB" w:rsidRDefault="007663BB"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0982EE61" w14:textId="77777777" w:rsidR="007663BB" w:rsidRDefault="007663BB"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30390205" w14:textId="77777777" w:rsidR="007663BB" w:rsidRDefault="007663BB"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6206C85C" w14:textId="77777777" w:rsidR="007663BB" w:rsidRDefault="007663BB"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1D69278B" w14:textId="77777777" w:rsidR="007663BB" w:rsidRDefault="007663BB"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441DBC9C" w14:textId="77777777" w:rsidR="007663BB" w:rsidRDefault="007663BB"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0B99DACD" w14:textId="77777777" w:rsidR="007663BB" w:rsidRDefault="007663BB"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4163DE4C" w14:textId="77777777" w:rsidR="007663BB" w:rsidRDefault="007663BB"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4088C19B" w14:textId="77777777" w:rsidR="007663BB" w:rsidRDefault="007663BB"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70DA694E" w14:textId="77777777" w:rsidR="007663BB" w:rsidRDefault="007663BB"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4D01BA7C" w14:textId="77777777" w:rsidR="007663BB" w:rsidRDefault="007663BB"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346D2972" w14:textId="77777777" w:rsidR="005C5121" w:rsidRDefault="005C5121"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3F5088F0" w14:textId="77777777" w:rsidR="005C5121" w:rsidRDefault="005C5121"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5FB73917" w14:textId="77777777" w:rsidR="005C5121" w:rsidRDefault="005C5121"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4FE219B2" w14:textId="77777777" w:rsidR="005C5121" w:rsidRDefault="005C5121"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22DEAF97" w14:textId="77777777" w:rsidR="005C5121" w:rsidRDefault="005C5121"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0EB67673" w14:textId="77777777" w:rsidR="005C5121" w:rsidRDefault="005C5121"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352CAD21" w14:textId="77777777" w:rsidR="005C5121" w:rsidRDefault="005C5121"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604AD073" w14:textId="77777777" w:rsidR="005C5121" w:rsidRDefault="005C5121" w:rsidP="00A92FF1">
      <w:pPr>
        <w:shd w:val="clear" w:color="auto" w:fill="FFFFFF"/>
        <w:spacing w:before="199" w:after="199" w:line="240" w:lineRule="auto"/>
        <w:outlineLvl w:val="2"/>
        <w:rPr>
          <w:rFonts w:ascii="Arial" w:eastAsia="Times New Roman" w:hAnsi="Arial" w:cs="Arial"/>
          <w:b/>
          <w:bCs/>
          <w:caps/>
          <w:color w:val="000000"/>
          <w:sz w:val="24"/>
          <w:szCs w:val="24"/>
        </w:rPr>
      </w:pPr>
    </w:p>
    <w:p w14:paraId="5FBAD5C1" w14:textId="0DFA8EF4" w:rsidR="00A92FF1" w:rsidRPr="00A92FF1" w:rsidRDefault="00A92FF1" w:rsidP="00A92FF1">
      <w:pPr>
        <w:shd w:val="clear" w:color="auto" w:fill="FFFFFF"/>
        <w:spacing w:before="199" w:after="199" w:line="240" w:lineRule="auto"/>
        <w:outlineLvl w:val="2"/>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LOGGING</w:t>
      </w:r>
    </w:p>
    <w:bookmarkEnd w:id="2"/>
    <w:bookmarkEnd w:id="3"/>
    <w:p w14:paraId="0F47EE92" w14:textId="565C11BE" w:rsidR="00560E7F" w:rsidRDefault="00A92FF1"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This is the view of the </w:t>
      </w:r>
      <w:r>
        <w:rPr>
          <w:rFonts w:ascii="Arial" w:eastAsia="Times New Roman" w:hAnsi="Arial" w:cs="Arial"/>
          <w:b/>
          <w:bCs/>
          <w:color w:val="000000"/>
          <w:sz w:val="24"/>
          <w:szCs w:val="24"/>
          <w:shd w:val="clear" w:color="auto" w:fill="FFFFFF"/>
        </w:rPr>
        <w:t>Log</w:t>
      </w:r>
      <w:r>
        <w:rPr>
          <w:rFonts w:ascii="Arial" w:eastAsia="Times New Roman" w:hAnsi="Arial" w:cs="Arial"/>
          <w:color w:val="000000"/>
          <w:sz w:val="24"/>
          <w:szCs w:val="24"/>
          <w:shd w:val="clear" w:color="auto" w:fill="FFFFFF"/>
        </w:rPr>
        <w:t xml:space="preserve"> tab after </w:t>
      </w:r>
      <w:r w:rsidRPr="008628F7">
        <w:rPr>
          <w:rFonts w:ascii="Arial" w:eastAsia="Times New Roman" w:hAnsi="Arial" w:cs="Arial"/>
          <w:color w:val="000000"/>
          <w:sz w:val="24"/>
          <w:szCs w:val="24"/>
          <w:shd w:val="clear" w:color="auto" w:fill="FFFFFF"/>
        </w:rPr>
        <w:t>the configurations</w:t>
      </w:r>
      <w:r w:rsidR="00F86B4E" w:rsidRPr="008628F7">
        <w:rPr>
          <w:rFonts w:ascii="Arial" w:eastAsia="Times New Roman" w:hAnsi="Arial" w:cs="Arial"/>
          <w:color w:val="000000"/>
          <w:sz w:val="24"/>
          <w:szCs w:val="24"/>
          <w:shd w:val="clear" w:color="auto" w:fill="FFFFFF"/>
        </w:rPr>
        <w:t xml:space="preserve"> have</w:t>
      </w:r>
      <w:r w:rsidRPr="008628F7">
        <w:rPr>
          <w:rFonts w:ascii="Arial" w:eastAsia="Times New Roman" w:hAnsi="Arial" w:cs="Arial"/>
          <w:color w:val="000000"/>
          <w:sz w:val="24"/>
          <w:szCs w:val="24"/>
          <w:shd w:val="clear" w:color="auto" w:fill="FFFFFF"/>
        </w:rPr>
        <w:t xml:space="preserve"> started running.</w:t>
      </w:r>
    </w:p>
    <w:p w14:paraId="2521990A" w14:textId="77777777" w:rsidR="007663BB" w:rsidRDefault="007663BB" w:rsidP="001D5CF4">
      <w:pPr>
        <w:spacing w:after="0" w:line="240" w:lineRule="auto"/>
        <w:rPr>
          <w:rFonts w:ascii="Arial" w:eastAsia="Times New Roman" w:hAnsi="Arial" w:cs="Arial"/>
          <w:color w:val="000000"/>
          <w:sz w:val="24"/>
          <w:szCs w:val="24"/>
          <w:shd w:val="clear" w:color="auto" w:fill="FFFFFF"/>
        </w:rPr>
      </w:pPr>
    </w:p>
    <w:p w14:paraId="3D000988" w14:textId="509A8A1E" w:rsidR="008628F7" w:rsidRDefault="008628F7" w:rsidP="007663BB">
      <w:pPr>
        <w:spacing w:after="0" w:line="240" w:lineRule="auto"/>
        <w:jc w:val="center"/>
        <w:rPr>
          <w:rFonts w:ascii="Arial" w:eastAsia="Times New Roman" w:hAnsi="Arial" w:cs="Arial"/>
          <w:color w:val="000000"/>
          <w:sz w:val="24"/>
          <w:szCs w:val="24"/>
          <w:shd w:val="clear" w:color="auto" w:fill="FFFFFF"/>
        </w:rPr>
      </w:pPr>
      <w:r w:rsidRPr="008628F7">
        <w:rPr>
          <w:rFonts w:ascii="Arial" w:eastAsia="Times New Roman" w:hAnsi="Arial" w:cs="Arial"/>
          <w:noProof/>
          <w:color w:val="000000"/>
          <w:sz w:val="24"/>
          <w:szCs w:val="24"/>
          <w:shd w:val="clear" w:color="auto" w:fill="FFFFFF"/>
        </w:rPr>
        <w:drawing>
          <wp:inline distT="0" distB="0" distL="0" distR="0" wp14:anchorId="53B17B7C" wp14:editId="0DBC2620">
            <wp:extent cx="5724525" cy="4623043"/>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24525" cy="4623043"/>
                    </a:xfrm>
                    <a:prstGeom prst="rect">
                      <a:avLst/>
                    </a:prstGeom>
                  </pic:spPr>
                </pic:pic>
              </a:graphicData>
            </a:graphic>
          </wp:inline>
        </w:drawing>
      </w:r>
    </w:p>
    <w:p w14:paraId="2BD615A8" w14:textId="77777777" w:rsidR="007663BB" w:rsidRDefault="007663BB" w:rsidP="001D5CF4">
      <w:pPr>
        <w:spacing w:after="0" w:line="240" w:lineRule="auto"/>
        <w:rPr>
          <w:rFonts w:ascii="Arial" w:eastAsia="Times New Roman" w:hAnsi="Arial" w:cs="Arial"/>
          <w:color w:val="000000"/>
          <w:sz w:val="24"/>
          <w:szCs w:val="24"/>
          <w:shd w:val="clear" w:color="auto" w:fill="FFFFFF"/>
        </w:rPr>
      </w:pPr>
    </w:p>
    <w:p w14:paraId="55981F45" w14:textId="14F8E782" w:rsidR="00A92FF1" w:rsidRDefault="00A92FF1"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The log will display all output from running the configurations, including which configuration is currently running, what step it</w:t>
      </w:r>
      <w:r w:rsidR="00A953A7">
        <w:rPr>
          <w:rFonts w:ascii="Arial" w:eastAsia="Times New Roman" w:hAnsi="Arial" w:cs="Arial"/>
          <w:color w:val="000000"/>
          <w:sz w:val="24"/>
          <w:szCs w:val="24"/>
          <w:shd w:val="clear" w:color="auto" w:fill="FFFFFF"/>
        </w:rPr>
        <w:t xml:space="preserve"> i</w:t>
      </w:r>
      <w:r>
        <w:rPr>
          <w:rFonts w:ascii="Arial" w:eastAsia="Times New Roman" w:hAnsi="Arial" w:cs="Arial"/>
          <w:color w:val="000000"/>
          <w:sz w:val="24"/>
          <w:szCs w:val="24"/>
          <w:shd w:val="clear" w:color="auto" w:fill="FFFFFF"/>
        </w:rPr>
        <w:t>s on, and the progress of that step.</w:t>
      </w:r>
    </w:p>
    <w:p w14:paraId="36BB5858" w14:textId="5B103B11" w:rsidR="00F86B4E" w:rsidRDefault="00B21982"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Logs of previous runs can be viewed by clicking the </w:t>
      </w:r>
      <w:r>
        <w:rPr>
          <w:rFonts w:ascii="Arial" w:eastAsia="Times New Roman" w:hAnsi="Arial" w:cs="Arial"/>
          <w:b/>
          <w:bCs/>
          <w:color w:val="000000"/>
          <w:sz w:val="24"/>
          <w:szCs w:val="24"/>
          <w:shd w:val="clear" w:color="auto" w:fill="FFFFFF"/>
        </w:rPr>
        <w:t xml:space="preserve">Log </w:t>
      </w:r>
      <w:r>
        <w:rPr>
          <w:rFonts w:ascii="Arial" w:eastAsia="Times New Roman" w:hAnsi="Arial" w:cs="Arial"/>
          <w:color w:val="000000"/>
          <w:sz w:val="24"/>
          <w:szCs w:val="24"/>
          <w:shd w:val="clear" w:color="auto" w:fill="FFFFFF"/>
        </w:rPr>
        <w:t>dropdown menu</w:t>
      </w:r>
      <w:r w:rsidR="00A92FF1">
        <w:rPr>
          <w:rFonts w:ascii="Arial" w:eastAsia="Times New Roman" w:hAnsi="Arial" w:cs="Arial"/>
          <w:color w:val="000000"/>
          <w:sz w:val="24"/>
          <w:szCs w:val="24"/>
          <w:shd w:val="clear" w:color="auto" w:fill="FFFFFF"/>
        </w:rPr>
        <w:t>.</w:t>
      </w:r>
      <w:r>
        <w:rPr>
          <w:rFonts w:ascii="Arial" w:eastAsia="Times New Roman" w:hAnsi="Arial" w:cs="Arial"/>
          <w:color w:val="000000"/>
          <w:sz w:val="24"/>
          <w:szCs w:val="24"/>
          <w:shd w:val="clear" w:color="auto" w:fill="FFFFFF"/>
        </w:rPr>
        <w:t xml:space="preserve"> </w:t>
      </w:r>
      <w:r w:rsidR="00A92FF1">
        <w:rPr>
          <w:rFonts w:ascii="Arial" w:eastAsia="Times New Roman" w:hAnsi="Arial" w:cs="Arial"/>
          <w:color w:val="000000"/>
          <w:sz w:val="24"/>
          <w:szCs w:val="24"/>
          <w:shd w:val="clear" w:color="auto" w:fill="FFFFFF"/>
        </w:rPr>
        <w:t xml:space="preserve">Previous </w:t>
      </w:r>
      <w:r>
        <w:rPr>
          <w:rFonts w:ascii="Arial" w:eastAsia="Times New Roman" w:hAnsi="Arial" w:cs="Arial"/>
          <w:color w:val="000000"/>
          <w:sz w:val="24"/>
          <w:szCs w:val="24"/>
          <w:shd w:val="clear" w:color="auto" w:fill="FFFFFF"/>
        </w:rPr>
        <w:t xml:space="preserve">logs can be managed with the </w:t>
      </w:r>
      <w:r>
        <w:rPr>
          <w:rFonts w:ascii="Arial" w:eastAsia="Times New Roman" w:hAnsi="Arial" w:cs="Arial"/>
          <w:b/>
          <w:bCs/>
          <w:color w:val="000000"/>
          <w:sz w:val="24"/>
          <w:szCs w:val="24"/>
          <w:shd w:val="clear" w:color="auto" w:fill="FFFFFF"/>
        </w:rPr>
        <w:t>Delete Lo</w:t>
      </w:r>
      <w:r w:rsidR="00ED4E2C">
        <w:rPr>
          <w:rFonts w:ascii="Arial" w:eastAsia="Times New Roman" w:hAnsi="Arial" w:cs="Arial"/>
          <w:b/>
          <w:bCs/>
          <w:color w:val="000000"/>
          <w:sz w:val="24"/>
          <w:szCs w:val="24"/>
          <w:shd w:val="clear" w:color="auto" w:fill="FFFFFF"/>
        </w:rPr>
        <w:t>gs</w:t>
      </w:r>
      <w:r w:rsidR="00A11F2A">
        <w:rPr>
          <w:rFonts w:ascii="Arial" w:eastAsia="Times New Roman" w:hAnsi="Arial" w:cs="Arial"/>
          <w:b/>
          <w:bCs/>
          <w:color w:val="000000"/>
          <w:sz w:val="24"/>
          <w:szCs w:val="24"/>
          <w:shd w:val="clear" w:color="auto" w:fill="FFFFFF"/>
        </w:rPr>
        <w:t xml:space="preserve"> </w:t>
      </w:r>
      <w:r w:rsidR="00A11F2A">
        <w:rPr>
          <w:rFonts w:ascii="Arial" w:eastAsia="Times New Roman" w:hAnsi="Arial" w:cs="Arial"/>
          <w:color w:val="000000"/>
          <w:sz w:val="24"/>
          <w:szCs w:val="24"/>
          <w:shd w:val="clear" w:color="auto" w:fill="FFFFFF"/>
        </w:rPr>
        <w:t>button</w:t>
      </w:r>
      <w:r w:rsidR="00ED4E2C">
        <w:rPr>
          <w:rFonts w:ascii="Arial" w:eastAsia="Times New Roman" w:hAnsi="Arial" w:cs="Arial"/>
          <w:color w:val="000000"/>
          <w:sz w:val="24"/>
          <w:szCs w:val="24"/>
          <w:shd w:val="clear" w:color="auto" w:fill="FFFFFF"/>
        </w:rPr>
        <w:t xml:space="preserve"> and the folder containing the saved logs can be opened with the </w:t>
      </w:r>
      <w:r w:rsidR="00ED4E2C">
        <w:rPr>
          <w:rFonts w:ascii="Arial" w:eastAsia="Times New Roman" w:hAnsi="Arial" w:cs="Arial"/>
          <w:b/>
          <w:bCs/>
          <w:color w:val="000000"/>
          <w:sz w:val="24"/>
          <w:szCs w:val="24"/>
          <w:shd w:val="clear" w:color="auto" w:fill="FFFFFF"/>
        </w:rPr>
        <w:t>Open Folder</w:t>
      </w:r>
      <w:r w:rsidR="00ED4E2C">
        <w:rPr>
          <w:rFonts w:ascii="Arial" w:eastAsia="Times New Roman" w:hAnsi="Arial" w:cs="Arial"/>
          <w:color w:val="000000"/>
          <w:sz w:val="24"/>
          <w:szCs w:val="24"/>
          <w:shd w:val="clear" w:color="auto" w:fill="FFFFFF"/>
        </w:rPr>
        <w:t xml:space="preserve"> button.</w:t>
      </w:r>
    </w:p>
    <w:p w14:paraId="4C3909AD" w14:textId="77777777" w:rsidR="00F86B4E" w:rsidRDefault="00F86B4E" w:rsidP="001D5CF4">
      <w:pPr>
        <w:spacing w:after="0" w:line="240" w:lineRule="auto"/>
        <w:rPr>
          <w:rFonts w:ascii="Arial" w:eastAsia="Times New Roman" w:hAnsi="Arial" w:cs="Arial"/>
          <w:color w:val="000000"/>
          <w:sz w:val="24"/>
          <w:szCs w:val="24"/>
          <w:shd w:val="clear" w:color="auto" w:fill="FFFFFF"/>
        </w:rPr>
      </w:pPr>
    </w:p>
    <w:p w14:paraId="380812E5" w14:textId="77777777" w:rsidR="00091437" w:rsidRDefault="00091437" w:rsidP="001D5CF4">
      <w:pPr>
        <w:spacing w:after="0" w:line="240" w:lineRule="auto"/>
        <w:rPr>
          <w:rFonts w:ascii="Arial" w:eastAsia="Times New Roman" w:hAnsi="Arial" w:cs="Arial"/>
          <w:b/>
          <w:bCs/>
          <w:caps/>
          <w:color w:val="000000"/>
          <w:sz w:val="24"/>
          <w:szCs w:val="24"/>
        </w:rPr>
      </w:pPr>
    </w:p>
    <w:p w14:paraId="5BF973AC" w14:textId="77777777" w:rsidR="00091437" w:rsidRDefault="00091437" w:rsidP="001D5CF4">
      <w:pPr>
        <w:spacing w:after="0" w:line="240" w:lineRule="auto"/>
        <w:rPr>
          <w:rFonts w:ascii="Arial" w:eastAsia="Times New Roman" w:hAnsi="Arial" w:cs="Arial"/>
          <w:b/>
          <w:bCs/>
          <w:caps/>
          <w:color w:val="000000"/>
          <w:sz w:val="24"/>
          <w:szCs w:val="24"/>
        </w:rPr>
      </w:pPr>
    </w:p>
    <w:p w14:paraId="65A5DEA7" w14:textId="77777777" w:rsidR="00091437" w:rsidRDefault="00091437" w:rsidP="001D5CF4">
      <w:pPr>
        <w:spacing w:after="0" w:line="240" w:lineRule="auto"/>
        <w:rPr>
          <w:rFonts w:ascii="Arial" w:eastAsia="Times New Roman" w:hAnsi="Arial" w:cs="Arial"/>
          <w:b/>
          <w:bCs/>
          <w:caps/>
          <w:color w:val="000000"/>
          <w:sz w:val="24"/>
          <w:szCs w:val="24"/>
        </w:rPr>
      </w:pPr>
    </w:p>
    <w:p w14:paraId="00EFF09D" w14:textId="77777777" w:rsidR="00091437" w:rsidRDefault="00091437" w:rsidP="001D5CF4">
      <w:pPr>
        <w:spacing w:after="0" w:line="240" w:lineRule="auto"/>
        <w:rPr>
          <w:rFonts w:ascii="Arial" w:eastAsia="Times New Roman" w:hAnsi="Arial" w:cs="Arial"/>
          <w:b/>
          <w:bCs/>
          <w:caps/>
          <w:color w:val="000000"/>
          <w:sz w:val="24"/>
          <w:szCs w:val="24"/>
        </w:rPr>
      </w:pPr>
    </w:p>
    <w:p w14:paraId="47ACDE72" w14:textId="77777777" w:rsidR="00091437" w:rsidRDefault="00091437" w:rsidP="001D5CF4">
      <w:pPr>
        <w:spacing w:after="0" w:line="240" w:lineRule="auto"/>
        <w:rPr>
          <w:rFonts w:ascii="Arial" w:eastAsia="Times New Roman" w:hAnsi="Arial" w:cs="Arial"/>
          <w:b/>
          <w:bCs/>
          <w:caps/>
          <w:color w:val="000000"/>
          <w:sz w:val="24"/>
          <w:szCs w:val="24"/>
        </w:rPr>
      </w:pPr>
    </w:p>
    <w:p w14:paraId="6E93A5DF" w14:textId="77777777" w:rsidR="00091437" w:rsidRDefault="00091437" w:rsidP="001D5CF4">
      <w:pPr>
        <w:spacing w:after="0" w:line="240" w:lineRule="auto"/>
        <w:rPr>
          <w:rFonts w:ascii="Arial" w:eastAsia="Times New Roman" w:hAnsi="Arial" w:cs="Arial"/>
          <w:b/>
          <w:bCs/>
          <w:caps/>
          <w:color w:val="000000"/>
          <w:sz w:val="24"/>
          <w:szCs w:val="24"/>
        </w:rPr>
      </w:pPr>
    </w:p>
    <w:p w14:paraId="4A19182E" w14:textId="77777777" w:rsidR="00091437" w:rsidRDefault="00091437" w:rsidP="001D5CF4">
      <w:pPr>
        <w:spacing w:after="0" w:line="240" w:lineRule="auto"/>
        <w:rPr>
          <w:rFonts w:ascii="Arial" w:eastAsia="Times New Roman" w:hAnsi="Arial" w:cs="Arial"/>
          <w:b/>
          <w:bCs/>
          <w:caps/>
          <w:color w:val="000000"/>
          <w:sz w:val="24"/>
          <w:szCs w:val="24"/>
        </w:rPr>
      </w:pPr>
    </w:p>
    <w:p w14:paraId="7ACB7DF4" w14:textId="77777777" w:rsidR="00091437" w:rsidRDefault="00091437" w:rsidP="001D5CF4">
      <w:pPr>
        <w:spacing w:after="0" w:line="240" w:lineRule="auto"/>
        <w:rPr>
          <w:rFonts w:ascii="Arial" w:eastAsia="Times New Roman" w:hAnsi="Arial" w:cs="Arial"/>
          <w:b/>
          <w:bCs/>
          <w:caps/>
          <w:color w:val="000000"/>
          <w:sz w:val="24"/>
          <w:szCs w:val="24"/>
        </w:rPr>
      </w:pPr>
    </w:p>
    <w:p w14:paraId="3EAE0FE0" w14:textId="77777777" w:rsidR="00091437" w:rsidRDefault="00091437" w:rsidP="001D5CF4">
      <w:pPr>
        <w:spacing w:after="0" w:line="240" w:lineRule="auto"/>
        <w:rPr>
          <w:rFonts w:ascii="Arial" w:eastAsia="Times New Roman" w:hAnsi="Arial" w:cs="Arial"/>
          <w:b/>
          <w:bCs/>
          <w:caps/>
          <w:color w:val="000000"/>
          <w:sz w:val="24"/>
          <w:szCs w:val="24"/>
        </w:rPr>
      </w:pPr>
    </w:p>
    <w:p w14:paraId="4335064B" w14:textId="75D154BB" w:rsidR="00F86B4E" w:rsidRDefault="00F86B4E" w:rsidP="001D5CF4">
      <w:pPr>
        <w:spacing w:after="0" w:line="240" w:lineRule="auto"/>
        <w:rPr>
          <w:rFonts w:ascii="Arial" w:eastAsia="Times New Roman" w:hAnsi="Arial" w:cs="Arial"/>
          <w:b/>
          <w:bCs/>
          <w:caps/>
          <w:color w:val="000000"/>
          <w:sz w:val="24"/>
          <w:szCs w:val="24"/>
        </w:rPr>
      </w:pPr>
      <w:r>
        <w:rPr>
          <w:rFonts w:ascii="Arial" w:eastAsia="Times New Roman" w:hAnsi="Arial" w:cs="Arial"/>
          <w:b/>
          <w:bCs/>
          <w:caps/>
          <w:color w:val="000000"/>
          <w:sz w:val="24"/>
          <w:szCs w:val="24"/>
        </w:rPr>
        <w:lastRenderedPageBreak/>
        <w:t>ACCESSING RESULTS</w:t>
      </w:r>
    </w:p>
    <w:p w14:paraId="7AAC7F31" w14:textId="7132F209" w:rsidR="00BD7604" w:rsidRDefault="00BD7604"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 configuration has finished running when it’s status no longer says “Running” and a Run Time is shown.</w:t>
      </w:r>
    </w:p>
    <w:p w14:paraId="4A7C2C3E" w14:textId="77777777" w:rsidR="00BD7604" w:rsidRDefault="00BD7604" w:rsidP="001D5CF4">
      <w:pPr>
        <w:spacing w:after="0" w:line="240" w:lineRule="auto"/>
        <w:rPr>
          <w:rFonts w:ascii="Arial" w:eastAsia="Times New Roman" w:hAnsi="Arial" w:cs="Arial"/>
          <w:color w:val="000000"/>
          <w:sz w:val="24"/>
          <w:szCs w:val="24"/>
          <w:shd w:val="clear" w:color="auto" w:fill="FFFFFF"/>
        </w:rPr>
      </w:pPr>
    </w:p>
    <w:p w14:paraId="1B8192BB" w14:textId="54E6DE28" w:rsidR="00BD7604" w:rsidRDefault="00BD7604" w:rsidP="00BD7604">
      <w:pPr>
        <w:spacing w:after="0" w:line="240" w:lineRule="auto"/>
        <w:jc w:val="center"/>
        <w:rPr>
          <w:rFonts w:ascii="Arial" w:eastAsia="Times New Roman" w:hAnsi="Arial" w:cs="Arial"/>
          <w:b/>
          <w:bCs/>
          <w:caps/>
          <w:color w:val="000000"/>
          <w:sz w:val="24"/>
          <w:szCs w:val="24"/>
        </w:rPr>
      </w:pPr>
      <w:r w:rsidRPr="009E38F7">
        <w:rPr>
          <w:rFonts w:ascii="Arial" w:eastAsia="Times New Roman" w:hAnsi="Arial" w:cs="Arial"/>
          <w:noProof/>
          <w:color w:val="000000"/>
          <w:sz w:val="24"/>
          <w:szCs w:val="24"/>
          <w:shd w:val="clear" w:color="auto" w:fill="FFFFFF"/>
        </w:rPr>
        <w:drawing>
          <wp:inline distT="0" distB="0" distL="0" distR="0" wp14:anchorId="37E596A6" wp14:editId="108C1B4B">
            <wp:extent cx="5599557" cy="4522124"/>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38758" cy="4553782"/>
                    </a:xfrm>
                    <a:prstGeom prst="rect">
                      <a:avLst/>
                    </a:prstGeom>
                  </pic:spPr>
                </pic:pic>
              </a:graphicData>
            </a:graphic>
          </wp:inline>
        </w:drawing>
      </w:r>
    </w:p>
    <w:p w14:paraId="7A7D107D" w14:textId="2AEE8AA4" w:rsidR="00BD7604" w:rsidRDefault="00BD7604" w:rsidP="001D5CF4">
      <w:pPr>
        <w:spacing w:after="0" w:line="240" w:lineRule="auto"/>
        <w:rPr>
          <w:rFonts w:ascii="Arial" w:eastAsia="Times New Roman" w:hAnsi="Arial" w:cs="Arial"/>
          <w:b/>
          <w:bCs/>
          <w:caps/>
          <w:color w:val="000000"/>
          <w:sz w:val="24"/>
          <w:szCs w:val="24"/>
        </w:rPr>
      </w:pPr>
    </w:p>
    <w:p w14:paraId="0C765207" w14:textId="618A3CDA" w:rsidR="009E38F7" w:rsidRDefault="00BD7604"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To</w:t>
      </w:r>
      <w:r w:rsidR="009E38F7">
        <w:rPr>
          <w:rFonts w:ascii="Arial" w:eastAsia="Times New Roman" w:hAnsi="Arial" w:cs="Arial"/>
          <w:color w:val="000000"/>
          <w:sz w:val="24"/>
          <w:szCs w:val="24"/>
          <w:shd w:val="clear" w:color="auto" w:fill="FFFFFF"/>
        </w:rPr>
        <w:t xml:space="preserve"> view results and </w:t>
      </w:r>
      <w:r>
        <w:rPr>
          <w:rFonts w:ascii="Arial" w:eastAsia="Times New Roman" w:hAnsi="Arial" w:cs="Arial"/>
          <w:color w:val="000000"/>
          <w:sz w:val="24"/>
          <w:szCs w:val="24"/>
          <w:shd w:val="clear" w:color="auto" w:fill="FFFFFF"/>
        </w:rPr>
        <w:t xml:space="preserve">associated </w:t>
      </w:r>
      <w:r w:rsidR="009E38F7">
        <w:rPr>
          <w:rFonts w:ascii="Arial" w:eastAsia="Times New Roman" w:hAnsi="Arial" w:cs="Arial"/>
          <w:color w:val="000000"/>
          <w:sz w:val="24"/>
          <w:szCs w:val="24"/>
          <w:shd w:val="clear" w:color="auto" w:fill="FFFFFF"/>
        </w:rPr>
        <w:t>files</w:t>
      </w:r>
      <w:r>
        <w:rPr>
          <w:rFonts w:ascii="Arial" w:eastAsia="Times New Roman" w:hAnsi="Arial" w:cs="Arial"/>
          <w:color w:val="000000"/>
          <w:sz w:val="24"/>
          <w:szCs w:val="24"/>
          <w:shd w:val="clear" w:color="auto" w:fill="FFFFFF"/>
        </w:rPr>
        <w:t>, select the configuration and click one of these icons</w:t>
      </w:r>
      <w:r w:rsidR="009E38F7">
        <w:rPr>
          <w:rFonts w:ascii="Arial" w:eastAsia="Times New Roman" w:hAnsi="Arial" w:cs="Arial"/>
          <w:color w:val="000000"/>
          <w:sz w:val="24"/>
          <w:szCs w:val="24"/>
          <w:shd w:val="clear" w:color="auto" w:fill="FFFFFF"/>
        </w:rPr>
        <w:t>:</w:t>
      </w:r>
    </w:p>
    <w:p w14:paraId="16F8A048" w14:textId="6BF7083B" w:rsidR="009E38F7" w:rsidRPr="009E38F7" w:rsidRDefault="00882506" w:rsidP="009E38F7">
      <w:pPr>
        <w:spacing w:after="0" w:line="240" w:lineRule="auto"/>
        <w:ind w:left="360" w:firstLine="360"/>
        <w:rPr>
          <w:rFonts w:ascii="Arial" w:eastAsia="Times New Roman" w:hAnsi="Arial" w:cs="Arial"/>
          <w:color w:val="000000"/>
          <w:sz w:val="24"/>
          <w:szCs w:val="24"/>
          <w:shd w:val="clear" w:color="auto" w:fill="FFFFFF"/>
        </w:rPr>
      </w:pPr>
      <w:r>
        <w:rPr>
          <w:noProof/>
          <w:shd w:val="clear" w:color="auto" w:fill="FFFFFF"/>
        </w:rPr>
        <w:pict w14:anchorId="56736D53">
          <v:shape id="Picture 23" o:spid="_x0000_i1026" type="#_x0000_t75" style="width:14.25pt;height:14.25pt;visibility:visible;mso-wrap-style:square" o:bullet="t">
            <v:imagedata r:id="rId28" o:title=""/>
          </v:shape>
        </w:pict>
      </w:r>
      <w:r w:rsidR="009E38F7" w:rsidRPr="009E38F7">
        <w:rPr>
          <w:noProof/>
          <w:shd w:val="clear" w:color="auto" w:fill="FFFFFF"/>
        </w:rPr>
        <w:t xml:space="preserve"> </w:t>
      </w:r>
      <w:r w:rsidR="009E38F7" w:rsidRPr="009E38F7">
        <w:rPr>
          <w:rFonts w:ascii="Arial" w:eastAsia="Times New Roman" w:hAnsi="Arial" w:cs="Arial"/>
          <w:color w:val="000000"/>
          <w:sz w:val="24"/>
          <w:szCs w:val="24"/>
          <w:shd w:val="clear" w:color="auto" w:fill="FFFFFF"/>
        </w:rPr>
        <w:t>Opens the Skyline template document</w:t>
      </w:r>
    </w:p>
    <w:p w14:paraId="710F3ED6" w14:textId="45441E94" w:rsidR="009E38F7" w:rsidRDefault="009E38F7" w:rsidP="001D5CF4">
      <w:pPr>
        <w:spacing w:after="0" w:line="240" w:lineRule="auto"/>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ab/>
      </w:r>
      <w:r w:rsidRPr="009E38F7">
        <w:rPr>
          <w:rFonts w:ascii="Arial" w:eastAsia="Times New Roman" w:hAnsi="Arial" w:cs="Arial"/>
          <w:noProof/>
          <w:color w:val="000000"/>
          <w:sz w:val="24"/>
          <w:szCs w:val="24"/>
          <w:shd w:val="clear" w:color="auto" w:fill="FFFFFF"/>
        </w:rPr>
        <w:drawing>
          <wp:inline distT="0" distB="0" distL="0" distR="0" wp14:anchorId="1CA12CCB" wp14:editId="6E403512">
            <wp:extent cx="181000" cy="171474"/>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1000" cy="171474"/>
                    </a:xfrm>
                    <a:prstGeom prst="rect">
                      <a:avLst/>
                    </a:prstGeom>
                  </pic:spPr>
                </pic:pic>
              </a:graphicData>
            </a:graphic>
          </wp:inline>
        </w:drawing>
      </w:r>
      <w:r>
        <w:rPr>
          <w:rFonts w:ascii="Arial" w:eastAsia="Times New Roman" w:hAnsi="Arial" w:cs="Arial"/>
          <w:color w:val="000000"/>
          <w:sz w:val="24"/>
          <w:szCs w:val="24"/>
          <w:shd w:val="clear" w:color="auto" w:fill="FFFFFF"/>
        </w:rPr>
        <w:t xml:space="preserve"> Opens the Skyline results document</w:t>
      </w:r>
    </w:p>
    <w:p w14:paraId="3FF39501" w14:textId="6F0B3ADB" w:rsidR="00766CB8" w:rsidRPr="00F86B4E" w:rsidRDefault="009E38F7" w:rsidP="00BD7604">
      <w:pPr>
        <w:spacing w:after="0" w:line="240" w:lineRule="auto"/>
        <w:ind w:firstLine="720"/>
        <w:rPr>
          <w:rFonts w:ascii="Arial" w:eastAsia="Times New Roman" w:hAnsi="Arial" w:cs="Arial"/>
          <w:color w:val="000000"/>
          <w:sz w:val="24"/>
          <w:szCs w:val="24"/>
          <w:shd w:val="clear" w:color="auto" w:fill="FFFFFF"/>
        </w:rPr>
      </w:pPr>
      <w:r w:rsidRPr="009E38F7">
        <w:rPr>
          <w:rFonts w:ascii="Arial" w:eastAsia="Times New Roman" w:hAnsi="Arial" w:cs="Arial"/>
          <w:noProof/>
          <w:color w:val="000000"/>
          <w:sz w:val="24"/>
          <w:szCs w:val="24"/>
          <w:shd w:val="clear" w:color="auto" w:fill="FFFFFF"/>
        </w:rPr>
        <w:drawing>
          <wp:inline distT="0" distB="0" distL="0" distR="0" wp14:anchorId="7E812B66" wp14:editId="3C6AEBB4">
            <wp:extent cx="190527" cy="17147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0527" cy="171474"/>
                    </a:xfrm>
                    <a:prstGeom prst="rect">
                      <a:avLst/>
                    </a:prstGeom>
                  </pic:spPr>
                </pic:pic>
              </a:graphicData>
            </a:graphic>
          </wp:inline>
        </w:drawing>
      </w:r>
      <w:r>
        <w:rPr>
          <w:rFonts w:ascii="Arial" w:eastAsia="Times New Roman" w:hAnsi="Arial" w:cs="Arial"/>
          <w:color w:val="000000"/>
          <w:sz w:val="24"/>
          <w:szCs w:val="24"/>
          <w:shd w:val="clear" w:color="auto" w:fill="FFFFFF"/>
        </w:rPr>
        <w:t xml:space="preserve"> Opens the analysis folder</w:t>
      </w:r>
    </w:p>
    <w:sectPr w:rsidR="00766CB8" w:rsidRPr="00F86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4" type="#_x0000_t75" style="width:14.25pt;height:14.25pt;visibility:visible;mso-wrap-style:square" o:bullet="t">
        <v:imagedata r:id="rId1" o:title=""/>
      </v:shape>
    </w:pict>
  </w:numPicBullet>
  <w:abstractNum w:abstractNumId="0" w15:restartNumberingAfterBreak="0">
    <w:nsid w:val="30A619ED"/>
    <w:multiLevelType w:val="multilevel"/>
    <w:tmpl w:val="8AE2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1236B7"/>
    <w:multiLevelType w:val="hybridMultilevel"/>
    <w:tmpl w:val="72D86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854F53"/>
    <w:multiLevelType w:val="hybridMultilevel"/>
    <w:tmpl w:val="C1C65BDE"/>
    <w:lvl w:ilvl="0" w:tplc="BC884A8C">
      <w:start w:val="1"/>
      <w:numFmt w:val="bullet"/>
      <w:lvlText w:val=""/>
      <w:lvlPicBulletId w:val="0"/>
      <w:lvlJc w:val="left"/>
      <w:pPr>
        <w:tabs>
          <w:tab w:val="num" w:pos="720"/>
        </w:tabs>
        <w:ind w:left="720" w:hanging="360"/>
      </w:pPr>
      <w:rPr>
        <w:rFonts w:ascii="Symbol" w:hAnsi="Symbol" w:hint="default"/>
      </w:rPr>
    </w:lvl>
    <w:lvl w:ilvl="1" w:tplc="2BEC5B0A" w:tentative="1">
      <w:start w:val="1"/>
      <w:numFmt w:val="bullet"/>
      <w:lvlText w:val=""/>
      <w:lvlJc w:val="left"/>
      <w:pPr>
        <w:tabs>
          <w:tab w:val="num" w:pos="1440"/>
        </w:tabs>
        <w:ind w:left="1440" w:hanging="360"/>
      </w:pPr>
      <w:rPr>
        <w:rFonts w:ascii="Symbol" w:hAnsi="Symbol" w:hint="default"/>
      </w:rPr>
    </w:lvl>
    <w:lvl w:ilvl="2" w:tplc="0A0A7AC8" w:tentative="1">
      <w:start w:val="1"/>
      <w:numFmt w:val="bullet"/>
      <w:lvlText w:val=""/>
      <w:lvlJc w:val="left"/>
      <w:pPr>
        <w:tabs>
          <w:tab w:val="num" w:pos="2160"/>
        </w:tabs>
        <w:ind w:left="2160" w:hanging="360"/>
      </w:pPr>
      <w:rPr>
        <w:rFonts w:ascii="Symbol" w:hAnsi="Symbol" w:hint="default"/>
      </w:rPr>
    </w:lvl>
    <w:lvl w:ilvl="3" w:tplc="CF00C24C" w:tentative="1">
      <w:start w:val="1"/>
      <w:numFmt w:val="bullet"/>
      <w:lvlText w:val=""/>
      <w:lvlJc w:val="left"/>
      <w:pPr>
        <w:tabs>
          <w:tab w:val="num" w:pos="2880"/>
        </w:tabs>
        <w:ind w:left="2880" w:hanging="360"/>
      </w:pPr>
      <w:rPr>
        <w:rFonts w:ascii="Symbol" w:hAnsi="Symbol" w:hint="default"/>
      </w:rPr>
    </w:lvl>
    <w:lvl w:ilvl="4" w:tplc="61708C66" w:tentative="1">
      <w:start w:val="1"/>
      <w:numFmt w:val="bullet"/>
      <w:lvlText w:val=""/>
      <w:lvlJc w:val="left"/>
      <w:pPr>
        <w:tabs>
          <w:tab w:val="num" w:pos="3600"/>
        </w:tabs>
        <w:ind w:left="3600" w:hanging="360"/>
      </w:pPr>
      <w:rPr>
        <w:rFonts w:ascii="Symbol" w:hAnsi="Symbol" w:hint="default"/>
      </w:rPr>
    </w:lvl>
    <w:lvl w:ilvl="5" w:tplc="9E0EFB3E" w:tentative="1">
      <w:start w:val="1"/>
      <w:numFmt w:val="bullet"/>
      <w:lvlText w:val=""/>
      <w:lvlJc w:val="left"/>
      <w:pPr>
        <w:tabs>
          <w:tab w:val="num" w:pos="4320"/>
        </w:tabs>
        <w:ind w:left="4320" w:hanging="360"/>
      </w:pPr>
      <w:rPr>
        <w:rFonts w:ascii="Symbol" w:hAnsi="Symbol" w:hint="default"/>
      </w:rPr>
    </w:lvl>
    <w:lvl w:ilvl="6" w:tplc="032CED66" w:tentative="1">
      <w:start w:val="1"/>
      <w:numFmt w:val="bullet"/>
      <w:lvlText w:val=""/>
      <w:lvlJc w:val="left"/>
      <w:pPr>
        <w:tabs>
          <w:tab w:val="num" w:pos="5040"/>
        </w:tabs>
        <w:ind w:left="5040" w:hanging="360"/>
      </w:pPr>
      <w:rPr>
        <w:rFonts w:ascii="Symbol" w:hAnsi="Symbol" w:hint="default"/>
      </w:rPr>
    </w:lvl>
    <w:lvl w:ilvl="7" w:tplc="EF02B1E2" w:tentative="1">
      <w:start w:val="1"/>
      <w:numFmt w:val="bullet"/>
      <w:lvlText w:val=""/>
      <w:lvlJc w:val="left"/>
      <w:pPr>
        <w:tabs>
          <w:tab w:val="num" w:pos="5760"/>
        </w:tabs>
        <w:ind w:left="5760" w:hanging="360"/>
      </w:pPr>
      <w:rPr>
        <w:rFonts w:ascii="Symbol" w:hAnsi="Symbol" w:hint="default"/>
      </w:rPr>
    </w:lvl>
    <w:lvl w:ilvl="8" w:tplc="C6A08BD4"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CF4"/>
    <w:rsid w:val="00002D0A"/>
    <w:rsid w:val="00022F93"/>
    <w:rsid w:val="000766E1"/>
    <w:rsid w:val="00091437"/>
    <w:rsid w:val="001200ED"/>
    <w:rsid w:val="00123DEE"/>
    <w:rsid w:val="00193FB2"/>
    <w:rsid w:val="001C2204"/>
    <w:rsid w:val="001C2C29"/>
    <w:rsid w:val="001D5CF4"/>
    <w:rsid w:val="00224A97"/>
    <w:rsid w:val="002821AD"/>
    <w:rsid w:val="00340AB9"/>
    <w:rsid w:val="00372028"/>
    <w:rsid w:val="003759BF"/>
    <w:rsid w:val="00496008"/>
    <w:rsid w:val="00560E7F"/>
    <w:rsid w:val="005C5121"/>
    <w:rsid w:val="005D7D83"/>
    <w:rsid w:val="00610CF3"/>
    <w:rsid w:val="006A4475"/>
    <w:rsid w:val="006F6A9B"/>
    <w:rsid w:val="0073459D"/>
    <w:rsid w:val="007663BB"/>
    <w:rsid w:val="00766CB8"/>
    <w:rsid w:val="00796B51"/>
    <w:rsid w:val="007973D4"/>
    <w:rsid w:val="007B1368"/>
    <w:rsid w:val="007C0025"/>
    <w:rsid w:val="007C2C66"/>
    <w:rsid w:val="0081326A"/>
    <w:rsid w:val="00846AF9"/>
    <w:rsid w:val="00854233"/>
    <w:rsid w:val="008548D3"/>
    <w:rsid w:val="00861ED2"/>
    <w:rsid w:val="008628F7"/>
    <w:rsid w:val="0087540B"/>
    <w:rsid w:val="00882506"/>
    <w:rsid w:val="008C4395"/>
    <w:rsid w:val="00977A00"/>
    <w:rsid w:val="009C48F3"/>
    <w:rsid w:val="009E38F7"/>
    <w:rsid w:val="00A06B55"/>
    <w:rsid w:val="00A11F2A"/>
    <w:rsid w:val="00A22009"/>
    <w:rsid w:val="00A92FF1"/>
    <w:rsid w:val="00A953A7"/>
    <w:rsid w:val="00AE51D9"/>
    <w:rsid w:val="00B07A77"/>
    <w:rsid w:val="00B21982"/>
    <w:rsid w:val="00B36B9B"/>
    <w:rsid w:val="00B67576"/>
    <w:rsid w:val="00B722E6"/>
    <w:rsid w:val="00B935A8"/>
    <w:rsid w:val="00BD7604"/>
    <w:rsid w:val="00BE73EF"/>
    <w:rsid w:val="00BF2470"/>
    <w:rsid w:val="00C50B64"/>
    <w:rsid w:val="00C810FD"/>
    <w:rsid w:val="00C93823"/>
    <w:rsid w:val="00CA6D06"/>
    <w:rsid w:val="00E44C15"/>
    <w:rsid w:val="00E54408"/>
    <w:rsid w:val="00E54C80"/>
    <w:rsid w:val="00EA7D80"/>
    <w:rsid w:val="00ED4E2C"/>
    <w:rsid w:val="00F30818"/>
    <w:rsid w:val="00F86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6F0E4"/>
  <w15:chartTrackingRefBased/>
  <w15:docId w15:val="{7EF33A51-B6F9-4C0D-83F6-67FA1AF0C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D5C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5CF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D5CF4"/>
    <w:rPr>
      <w:color w:val="0000FF"/>
      <w:u w:val="single"/>
    </w:rPr>
  </w:style>
  <w:style w:type="character" w:customStyle="1" w:styleId="nobr">
    <w:name w:val="nobr"/>
    <w:basedOn w:val="DefaultParagraphFont"/>
    <w:rsid w:val="001D5CF4"/>
  </w:style>
  <w:style w:type="character" w:styleId="UnresolvedMention">
    <w:name w:val="Unresolved Mention"/>
    <w:basedOn w:val="DefaultParagraphFont"/>
    <w:uiPriority w:val="99"/>
    <w:semiHidden/>
    <w:unhideWhenUsed/>
    <w:rsid w:val="001D5CF4"/>
    <w:rPr>
      <w:color w:val="605E5C"/>
      <w:shd w:val="clear" w:color="auto" w:fill="E1DFDD"/>
    </w:rPr>
  </w:style>
  <w:style w:type="character" w:styleId="FollowedHyperlink">
    <w:name w:val="FollowedHyperlink"/>
    <w:basedOn w:val="DefaultParagraphFont"/>
    <w:uiPriority w:val="99"/>
    <w:semiHidden/>
    <w:unhideWhenUsed/>
    <w:rsid w:val="001D5CF4"/>
    <w:rPr>
      <w:color w:val="954F72" w:themeColor="followedHyperlink"/>
      <w:u w:val="single"/>
    </w:rPr>
  </w:style>
  <w:style w:type="paragraph" w:styleId="ListParagraph">
    <w:name w:val="List Paragraph"/>
    <w:basedOn w:val="Normal"/>
    <w:uiPriority w:val="34"/>
    <w:qFormat/>
    <w:rsid w:val="007B1368"/>
    <w:pPr>
      <w:ind w:left="720"/>
      <w:contextualSpacing/>
    </w:pPr>
  </w:style>
  <w:style w:type="paragraph" w:styleId="BalloonText">
    <w:name w:val="Balloon Text"/>
    <w:basedOn w:val="Normal"/>
    <w:link w:val="BalloonTextChar"/>
    <w:uiPriority w:val="99"/>
    <w:semiHidden/>
    <w:unhideWhenUsed/>
    <w:rsid w:val="00B67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7576"/>
    <w:rPr>
      <w:rFonts w:ascii="Segoe UI" w:hAnsi="Segoe UI" w:cs="Segoe UI"/>
      <w:sz w:val="18"/>
      <w:szCs w:val="18"/>
    </w:rPr>
  </w:style>
  <w:style w:type="table" w:styleId="TableGrid">
    <w:name w:val="Table Grid"/>
    <w:basedOn w:val="TableNormal"/>
    <w:uiPriority w:val="39"/>
    <w:rsid w:val="00F30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9489">
      <w:bodyDiv w:val="1"/>
      <w:marLeft w:val="0"/>
      <w:marRight w:val="0"/>
      <w:marTop w:val="0"/>
      <w:marBottom w:val="0"/>
      <w:divBdr>
        <w:top w:val="none" w:sz="0" w:space="0" w:color="auto"/>
        <w:left w:val="none" w:sz="0" w:space="0" w:color="auto"/>
        <w:bottom w:val="none" w:sz="0" w:space="0" w:color="auto"/>
        <w:right w:val="none" w:sz="0" w:space="0" w:color="auto"/>
      </w:divBdr>
    </w:div>
    <w:div w:id="32212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hyperlink" Target="https://skyline.gs.washington.edu/software/SkylineBatch/index.html" TargetMode="External"/><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hyperlink" Target="https://skyline.gs.washington.edu/software/SkylineBatch/index.html" TargetMode="External"/><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7.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image" Target="media/image1.png"/><Relationship Id="rId10" Type="http://schemas.openxmlformats.org/officeDocument/2006/relationships/hyperlink" Target="ftp://ftp.pride.ebi.ac.uk/folder1/folder2" TargetMode="External"/><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14</Pages>
  <Words>1401</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alimarsh</dc:creator>
  <cp:keywords/>
  <dc:description/>
  <cp:lastModifiedBy>alimarsh</cp:lastModifiedBy>
  <cp:revision>3</cp:revision>
  <cp:lastPrinted>2020-12-29T20:39:00Z</cp:lastPrinted>
  <dcterms:created xsi:type="dcterms:W3CDTF">2021-04-20T20:46:00Z</dcterms:created>
  <dcterms:modified xsi:type="dcterms:W3CDTF">2021-04-21T17:29:00Z</dcterms:modified>
</cp:coreProperties>
</file>